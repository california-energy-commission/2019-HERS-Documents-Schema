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BB569C" w:rsidRPr="007E2934" w14:paraId="3DF6E164" w14:textId="77777777" w:rsidTr="009B67AC">
        <w:trPr>
          <w:cantSplit/>
          <w:trHeight w:val="288"/>
        </w:trPr>
        <w:tc>
          <w:tcPr>
            <w:tcW w:w="5000" w:type="pct"/>
            <w:gridSpan w:val="6"/>
            <w:shd w:val="clear" w:color="auto" w:fill="auto"/>
            <w:vAlign w:val="center"/>
          </w:tcPr>
          <w:p w14:paraId="3DF6E163" w14:textId="77777777" w:rsidR="00BB569C" w:rsidRPr="007E2934" w:rsidRDefault="00BB569C" w:rsidP="00BB569C">
            <w:pPr>
              <w:keepNext/>
              <w:rPr>
                <w:rFonts w:ascii="Calibri" w:hAnsi="Calibri"/>
                <w:b/>
                <w:sz w:val="18"/>
                <w:szCs w:val="18"/>
              </w:rPr>
            </w:pPr>
            <w:r w:rsidRPr="00970AC4">
              <w:rPr>
                <w:rFonts w:ascii="Calibri" w:hAnsi="Calibri"/>
                <w:b/>
                <w:szCs w:val="24"/>
              </w:rPr>
              <w:t>A. General Information</w:t>
            </w:r>
          </w:p>
        </w:tc>
      </w:tr>
      <w:tr w:rsidR="00BB569C" w:rsidRPr="007E2934" w14:paraId="3DF6E16B" w14:textId="77777777" w:rsidTr="009B67AC">
        <w:trPr>
          <w:cantSplit/>
          <w:trHeight w:val="432"/>
        </w:trPr>
        <w:tc>
          <w:tcPr>
            <w:tcW w:w="103" w:type="pct"/>
            <w:tcMar>
              <w:left w:w="29" w:type="dxa"/>
              <w:right w:w="29" w:type="dxa"/>
            </w:tcMar>
            <w:vAlign w:val="center"/>
          </w:tcPr>
          <w:p w14:paraId="3DF6E165"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01</w:t>
            </w:r>
          </w:p>
        </w:tc>
        <w:tc>
          <w:tcPr>
            <w:tcW w:w="1107" w:type="pct"/>
            <w:vAlign w:val="center"/>
          </w:tcPr>
          <w:p w14:paraId="3DF6E166" w14:textId="06F208DD" w:rsidR="00BB569C" w:rsidRPr="007E2934" w:rsidRDefault="00BB569C" w:rsidP="00BB569C">
            <w:pPr>
              <w:rPr>
                <w:rFonts w:ascii="Calibri" w:hAnsi="Calibri"/>
                <w:sz w:val="18"/>
                <w:szCs w:val="18"/>
              </w:rPr>
            </w:pPr>
            <w:r w:rsidRPr="007E2934">
              <w:rPr>
                <w:rFonts w:ascii="Calibri" w:hAnsi="Calibri"/>
                <w:sz w:val="18"/>
                <w:szCs w:val="18"/>
              </w:rPr>
              <w:t>Dwelling Unit Name</w:t>
            </w:r>
          </w:p>
        </w:tc>
        <w:tc>
          <w:tcPr>
            <w:tcW w:w="1261" w:type="pct"/>
            <w:vAlign w:val="center"/>
          </w:tcPr>
          <w:p w14:paraId="3DF6E167"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8"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02</w:t>
            </w:r>
          </w:p>
        </w:tc>
        <w:tc>
          <w:tcPr>
            <w:tcW w:w="1260" w:type="pct"/>
            <w:vAlign w:val="center"/>
          </w:tcPr>
          <w:p w14:paraId="3DF6E169" w14:textId="2D3F6C97" w:rsidR="00BB569C" w:rsidRPr="009909F1" w:rsidRDefault="00BB569C" w:rsidP="00BB569C">
            <w:pPr>
              <w:rPr>
                <w:rFonts w:ascii="Calibri" w:hAnsi="Calibri"/>
                <w:b/>
                <w:sz w:val="18"/>
                <w:szCs w:val="18"/>
              </w:rPr>
            </w:pPr>
            <w:r w:rsidRPr="000346D1">
              <w:rPr>
                <w:rFonts w:ascii="Calibri" w:hAnsi="Calibri"/>
                <w:sz w:val="18"/>
                <w:szCs w:val="18"/>
              </w:rPr>
              <w:t>Climate Zone</w:t>
            </w:r>
          </w:p>
        </w:tc>
        <w:tc>
          <w:tcPr>
            <w:tcW w:w="1177" w:type="pct"/>
            <w:vAlign w:val="center"/>
          </w:tcPr>
          <w:p w14:paraId="3DF6E16A" w14:textId="77777777" w:rsidR="00BB569C" w:rsidRPr="00F2777B" w:rsidRDefault="00BB569C" w:rsidP="00BB569C">
            <w:pPr>
              <w:rPr>
                <w:rFonts w:ascii="Calibri" w:hAnsi="Calibri"/>
                <w:sz w:val="18"/>
                <w:szCs w:val="18"/>
              </w:rPr>
            </w:pPr>
          </w:p>
        </w:tc>
      </w:tr>
      <w:tr w:rsidR="00BB569C" w:rsidRPr="007E2934" w14:paraId="3DF6E172" w14:textId="77777777" w:rsidTr="009B67AC">
        <w:trPr>
          <w:cantSplit/>
          <w:trHeight w:val="432"/>
        </w:trPr>
        <w:tc>
          <w:tcPr>
            <w:tcW w:w="103" w:type="pct"/>
            <w:tcMar>
              <w:left w:w="29" w:type="dxa"/>
              <w:right w:w="29" w:type="dxa"/>
            </w:tcMar>
            <w:vAlign w:val="center"/>
          </w:tcPr>
          <w:p w14:paraId="3DF6E16C"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03</w:t>
            </w:r>
          </w:p>
        </w:tc>
        <w:tc>
          <w:tcPr>
            <w:tcW w:w="1107" w:type="pct"/>
            <w:vAlign w:val="center"/>
          </w:tcPr>
          <w:p w14:paraId="3DF6E16D" w14:textId="06AC4960" w:rsidR="00BB569C" w:rsidRPr="007E2934" w:rsidRDefault="00BB569C" w:rsidP="00BB569C">
            <w:pPr>
              <w:rPr>
                <w:rFonts w:ascii="Calibri" w:hAnsi="Calibri"/>
                <w:sz w:val="18"/>
                <w:szCs w:val="18"/>
              </w:rPr>
            </w:pPr>
            <w:r w:rsidRPr="007E2934">
              <w:rPr>
                <w:rFonts w:ascii="Calibri" w:hAnsi="Calibri"/>
                <w:sz w:val="18"/>
                <w:szCs w:val="18"/>
              </w:rPr>
              <w:t xml:space="preserve">Dwelling Unit </w:t>
            </w:r>
            <w:r w:rsidR="008C253B">
              <w:rPr>
                <w:rFonts w:ascii="Calibri" w:hAnsi="Calibri"/>
                <w:sz w:val="18"/>
                <w:szCs w:val="18"/>
              </w:rPr>
              <w:t xml:space="preserve">Total </w:t>
            </w:r>
            <w:r w:rsidRPr="007E2934">
              <w:rPr>
                <w:rFonts w:ascii="Calibri" w:hAnsi="Calibri"/>
                <w:sz w:val="18"/>
                <w:szCs w:val="18"/>
              </w:rPr>
              <w:t>Conditioned Floor Area (ft</w:t>
            </w:r>
            <w:r w:rsidRPr="00970AC4">
              <w:rPr>
                <w:rFonts w:ascii="Calibri" w:hAnsi="Calibri"/>
                <w:sz w:val="18"/>
                <w:szCs w:val="18"/>
                <w:vertAlign w:val="superscript"/>
              </w:rPr>
              <w:t>2</w:t>
            </w:r>
            <w:r w:rsidRPr="007E2934">
              <w:rPr>
                <w:rFonts w:ascii="Calibri" w:hAnsi="Calibri"/>
                <w:sz w:val="18"/>
                <w:szCs w:val="18"/>
              </w:rPr>
              <w:t>)</w:t>
            </w:r>
          </w:p>
        </w:tc>
        <w:tc>
          <w:tcPr>
            <w:tcW w:w="1261" w:type="pct"/>
            <w:vAlign w:val="center"/>
          </w:tcPr>
          <w:p w14:paraId="3DF6E16E"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F"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04</w:t>
            </w:r>
          </w:p>
        </w:tc>
        <w:tc>
          <w:tcPr>
            <w:tcW w:w="1260" w:type="pct"/>
            <w:vAlign w:val="center"/>
          </w:tcPr>
          <w:p w14:paraId="3DF6E170" w14:textId="070E4AC5" w:rsidR="00BB569C" w:rsidRPr="007E2934" w:rsidRDefault="00BB569C" w:rsidP="00631AEF">
            <w:pPr>
              <w:spacing w:after="60"/>
              <w:rPr>
                <w:rFonts w:ascii="Calibri" w:hAnsi="Calibri"/>
                <w:sz w:val="18"/>
                <w:szCs w:val="18"/>
              </w:rPr>
            </w:pPr>
            <w:r w:rsidRPr="007E2934">
              <w:rPr>
                <w:rFonts w:ascii="Calibri" w:hAnsi="Calibri"/>
                <w:sz w:val="18"/>
                <w:szCs w:val="18"/>
              </w:rPr>
              <w:t xml:space="preserve">Number of Space Conditioning Systems in this </w:t>
            </w:r>
            <w:r w:rsidR="00631AEF">
              <w:rPr>
                <w:rFonts w:ascii="Calibri" w:hAnsi="Calibri"/>
                <w:sz w:val="18"/>
                <w:szCs w:val="18"/>
              </w:rPr>
              <w:t>D</w:t>
            </w:r>
            <w:r w:rsidRPr="007E2934">
              <w:rPr>
                <w:rFonts w:ascii="Calibri" w:hAnsi="Calibri"/>
                <w:sz w:val="18"/>
                <w:szCs w:val="18"/>
              </w:rPr>
              <w:t xml:space="preserve">welling </w:t>
            </w:r>
            <w:r w:rsidR="00631AEF">
              <w:rPr>
                <w:rFonts w:ascii="Calibri" w:hAnsi="Calibri"/>
                <w:sz w:val="18"/>
                <w:szCs w:val="18"/>
              </w:rPr>
              <w:t>U</w:t>
            </w:r>
            <w:r w:rsidRPr="007E2934">
              <w:rPr>
                <w:rFonts w:ascii="Calibri" w:hAnsi="Calibri"/>
                <w:sz w:val="18"/>
                <w:szCs w:val="18"/>
              </w:rPr>
              <w:t>nit</w:t>
            </w:r>
          </w:p>
        </w:tc>
        <w:tc>
          <w:tcPr>
            <w:tcW w:w="1177" w:type="pct"/>
            <w:vAlign w:val="center"/>
          </w:tcPr>
          <w:p w14:paraId="3DF6E171" w14:textId="77777777" w:rsidR="00BB569C" w:rsidRPr="007E2934" w:rsidRDefault="00BB569C" w:rsidP="00BB569C">
            <w:pPr>
              <w:spacing w:after="60"/>
              <w:rPr>
                <w:rFonts w:ascii="Calibri" w:hAnsi="Calibri"/>
                <w:sz w:val="18"/>
                <w:szCs w:val="18"/>
              </w:rPr>
            </w:pPr>
          </w:p>
        </w:tc>
      </w:tr>
      <w:tr w:rsidR="00BB569C" w:rsidRPr="007E2934" w14:paraId="3DF6E179" w14:textId="77777777" w:rsidTr="009B67AC">
        <w:trPr>
          <w:cantSplit/>
          <w:trHeight w:val="431"/>
        </w:trPr>
        <w:tc>
          <w:tcPr>
            <w:tcW w:w="103" w:type="pct"/>
            <w:tcMar>
              <w:left w:w="29" w:type="dxa"/>
              <w:right w:w="29" w:type="dxa"/>
            </w:tcMar>
            <w:vAlign w:val="center"/>
          </w:tcPr>
          <w:p w14:paraId="3DF6E173"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05</w:t>
            </w:r>
          </w:p>
        </w:tc>
        <w:tc>
          <w:tcPr>
            <w:tcW w:w="1107" w:type="pct"/>
            <w:vAlign w:val="center"/>
          </w:tcPr>
          <w:p w14:paraId="3DF6E174" w14:textId="3FBBEE5D" w:rsidR="00BB569C" w:rsidRPr="007E2934" w:rsidRDefault="00BB569C" w:rsidP="00BB569C">
            <w:pPr>
              <w:rPr>
                <w:rFonts w:ascii="Calibri" w:hAnsi="Calibri"/>
                <w:sz w:val="18"/>
                <w:szCs w:val="18"/>
              </w:rPr>
            </w:pPr>
            <w:r w:rsidRPr="007E2934">
              <w:rPr>
                <w:rFonts w:ascii="Calibri" w:hAnsi="Calibri"/>
                <w:sz w:val="18"/>
                <w:szCs w:val="18"/>
              </w:rPr>
              <w:t>Certificate of Compliance Type</w:t>
            </w:r>
          </w:p>
        </w:tc>
        <w:tc>
          <w:tcPr>
            <w:tcW w:w="1261" w:type="pct"/>
            <w:vAlign w:val="center"/>
          </w:tcPr>
          <w:p w14:paraId="3DF6E175"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6"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06</w:t>
            </w:r>
          </w:p>
        </w:tc>
        <w:tc>
          <w:tcPr>
            <w:tcW w:w="1260" w:type="pct"/>
            <w:vAlign w:val="center"/>
          </w:tcPr>
          <w:p w14:paraId="3DF6E177" w14:textId="79153D9A" w:rsidR="00BB569C" w:rsidRPr="007E2934" w:rsidRDefault="00443514" w:rsidP="00CF5A5C">
            <w:pPr>
              <w:spacing w:after="60"/>
              <w:rPr>
                <w:rFonts w:ascii="Calibri" w:hAnsi="Calibri"/>
                <w:sz w:val="18"/>
                <w:szCs w:val="18"/>
              </w:rPr>
            </w:pPr>
            <w:r>
              <w:rPr>
                <w:rFonts w:ascii="Calibri" w:hAnsi="Calibri"/>
                <w:sz w:val="18"/>
                <w:szCs w:val="18"/>
              </w:rPr>
              <w:t>M</w:t>
            </w:r>
            <w:r w:rsidR="00BB569C" w:rsidRPr="007E2934">
              <w:rPr>
                <w:rFonts w:ascii="Calibri" w:hAnsi="Calibri"/>
                <w:sz w:val="18"/>
                <w:szCs w:val="18"/>
              </w:rPr>
              <w:t xml:space="preserve">ethod </w:t>
            </w:r>
            <w:r w:rsidR="00CF5A5C">
              <w:rPr>
                <w:rFonts w:ascii="Calibri" w:hAnsi="Calibri"/>
                <w:sz w:val="18"/>
                <w:szCs w:val="18"/>
              </w:rPr>
              <w:t>U</w:t>
            </w:r>
            <w:r w:rsidR="00BB569C" w:rsidRPr="007E2934">
              <w:rPr>
                <w:rFonts w:ascii="Calibri" w:hAnsi="Calibri"/>
                <w:sz w:val="18"/>
                <w:szCs w:val="18"/>
              </w:rPr>
              <w:t xml:space="preserve">sed to </w:t>
            </w:r>
            <w:r w:rsidR="00631AEF">
              <w:rPr>
                <w:rFonts w:ascii="Calibri" w:hAnsi="Calibri"/>
                <w:sz w:val="18"/>
                <w:szCs w:val="18"/>
              </w:rPr>
              <w:t>C</w:t>
            </w:r>
            <w:r w:rsidR="00BB569C" w:rsidRPr="007E2934">
              <w:rPr>
                <w:rFonts w:ascii="Calibri" w:hAnsi="Calibri"/>
                <w:sz w:val="18"/>
                <w:szCs w:val="18"/>
              </w:rPr>
              <w:t xml:space="preserve">alculate HVAC </w:t>
            </w:r>
            <w:r w:rsidR="00631AEF">
              <w:rPr>
                <w:rFonts w:ascii="Calibri" w:hAnsi="Calibri"/>
                <w:sz w:val="18"/>
                <w:szCs w:val="18"/>
              </w:rPr>
              <w:t>L</w:t>
            </w:r>
            <w:r w:rsidR="00BB569C" w:rsidRPr="007E2934">
              <w:rPr>
                <w:rFonts w:ascii="Calibri" w:hAnsi="Calibri"/>
                <w:sz w:val="18"/>
                <w:szCs w:val="18"/>
              </w:rPr>
              <w:t>oads</w:t>
            </w:r>
          </w:p>
        </w:tc>
        <w:tc>
          <w:tcPr>
            <w:tcW w:w="1177" w:type="pct"/>
            <w:vAlign w:val="center"/>
          </w:tcPr>
          <w:p w14:paraId="3DF6E178" w14:textId="77777777" w:rsidR="00BB569C" w:rsidRPr="007E2934" w:rsidRDefault="00BB569C" w:rsidP="00BB569C">
            <w:pPr>
              <w:rPr>
                <w:rFonts w:ascii="Calibri" w:hAnsi="Calibri"/>
                <w:sz w:val="18"/>
                <w:szCs w:val="18"/>
              </w:rPr>
            </w:pPr>
          </w:p>
        </w:tc>
      </w:tr>
      <w:tr w:rsidR="00BB569C" w:rsidRPr="007E2934" w14:paraId="3DF6E180" w14:textId="77777777" w:rsidTr="009B67AC">
        <w:trPr>
          <w:cantSplit/>
          <w:trHeight w:val="432"/>
        </w:trPr>
        <w:tc>
          <w:tcPr>
            <w:tcW w:w="103" w:type="pct"/>
            <w:tcMar>
              <w:left w:w="29" w:type="dxa"/>
              <w:right w:w="29" w:type="dxa"/>
            </w:tcMar>
            <w:vAlign w:val="center"/>
          </w:tcPr>
          <w:p w14:paraId="3DF6E17A"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07</w:t>
            </w:r>
          </w:p>
        </w:tc>
        <w:tc>
          <w:tcPr>
            <w:tcW w:w="1107" w:type="pct"/>
            <w:vAlign w:val="center"/>
          </w:tcPr>
          <w:p w14:paraId="3DF6E17B" w14:textId="0BA1DD3F" w:rsidR="00BB569C" w:rsidRPr="007E2934" w:rsidRDefault="00BB569C" w:rsidP="00631AEF">
            <w:pPr>
              <w:spacing w:after="60"/>
              <w:rPr>
                <w:rFonts w:ascii="Calibri" w:hAnsi="Calibri"/>
                <w:sz w:val="18"/>
                <w:szCs w:val="18"/>
              </w:rPr>
            </w:pPr>
            <w:r w:rsidRPr="007E2934">
              <w:rPr>
                <w:rFonts w:ascii="Calibri" w:hAnsi="Calibri"/>
                <w:sz w:val="18"/>
                <w:szCs w:val="18"/>
              </w:rPr>
              <w:t xml:space="preserve">Calculated </w:t>
            </w:r>
            <w:r w:rsidR="00631AEF">
              <w:rPr>
                <w:rFonts w:ascii="Calibri" w:hAnsi="Calibri"/>
                <w:sz w:val="18"/>
                <w:szCs w:val="18"/>
              </w:rPr>
              <w:t>D</w:t>
            </w:r>
            <w:r>
              <w:rPr>
                <w:rFonts w:ascii="Calibri" w:hAnsi="Calibri"/>
                <w:sz w:val="18"/>
                <w:szCs w:val="18"/>
              </w:rPr>
              <w:t xml:space="preserve">welling </w:t>
            </w:r>
            <w:r w:rsidR="00631AEF">
              <w:rPr>
                <w:rFonts w:ascii="Calibri" w:hAnsi="Calibri"/>
                <w:sz w:val="18"/>
                <w:szCs w:val="18"/>
              </w:rPr>
              <w:t>U</w:t>
            </w:r>
            <w:r>
              <w:rPr>
                <w:rFonts w:ascii="Calibri" w:hAnsi="Calibri"/>
                <w:sz w:val="18"/>
                <w:szCs w:val="18"/>
              </w:rPr>
              <w:t xml:space="preserve">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vAlign w:val="center"/>
          </w:tcPr>
          <w:p w14:paraId="3DF6E17C"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D"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08</w:t>
            </w:r>
          </w:p>
        </w:tc>
        <w:tc>
          <w:tcPr>
            <w:tcW w:w="1260" w:type="pct"/>
            <w:vAlign w:val="center"/>
          </w:tcPr>
          <w:p w14:paraId="3DF6E17E" w14:textId="7A683ABA" w:rsidR="00BB569C" w:rsidRPr="007E2934" w:rsidRDefault="00BB569C" w:rsidP="00BB569C">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vAlign w:val="center"/>
          </w:tcPr>
          <w:p w14:paraId="3DF6E17F" w14:textId="77777777" w:rsidR="00BB569C" w:rsidRPr="007E2934" w:rsidRDefault="00BB569C" w:rsidP="00BB569C">
            <w:pPr>
              <w:spacing w:after="60"/>
              <w:rPr>
                <w:rFonts w:ascii="Calibri" w:hAnsi="Calibri"/>
                <w:sz w:val="18"/>
                <w:szCs w:val="18"/>
              </w:rPr>
            </w:pPr>
          </w:p>
        </w:tc>
      </w:tr>
      <w:tr w:rsidR="00E12DCB" w:rsidRPr="007E2934" w14:paraId="3DF6E187" w14:textId="77777777" w:rsidTr="009B67AC">
        <w:trPr>
          <w:cantSplit/>
          <w:trHeight w:val="432"/>
        </w:trPr>
        <w:tc>
          <w:tcPr>
            <w:tcW w:w="103" w:type="pct"/>
            <w:tcMar>
              <w:left w:w="29" w:type="dxa"/>
              <w:right w:w="29" w:type="dxa"/>
            </w:tcMar>
            <w:vAlign w:val="center"/>
          </w:tcPr>
          <w:p w14:paraId="3DF6E181" w14:textId="77777777" w:rsidR="00E12DCB" w:rsidRPr="007E2934" w:rsidRDefault="00E12DCB" w:rsidP="00BB569C">
            <w:pPr>
              <w:pStyle w:val="FootnoteText"/>
              <w:jc w:val="center"/>
              <w:rPr>
                <w:rFonts w:ascii="Calibri" w:hAnsi="Calibri"/>
                <w:sz w:val="18"/>
                <w:szCs w:val="18"/>
              </w:rPr>
            </w:pPr>
            <w:r>
              <w:rPr>
                <w:rFonts w:ascii="Calibri" w:hAnsi="Calibri"/>
                <w:sz w:val="18"/>
                <w:szCs w:val="18"/>
              </w:rPr>
              <w:t>09</w:t>
            </w:r>
          </w:p>
        </w:tc>
        <w:tc>
          <w:tcPr>
            <w:tcW w:w="1107" w:type="pct"/>
            <w:vAlign w:val="center"/>
          </w:tcPr>
          <w:p w14:paraId="3DF6E182" w14:textId="552E4A01" w:rsidR="00E12DCB" w:rsidRPr="007E2934" w:rsidRDefault="00E12DCB" w:rsidP="00631AEF">
            <w:pPr>
              <w:spacing w:after="60"/>
              <w:rPr>
                <w:rFonts w:ascii="Calibri" w:hAnsi="Calibri"/>
                <w:sz w:val="18"/>
                <w:szCs w:val="18"/>
              </w:rPr>
            </w:pPr>
            <w:r w:rsidRPr="00E12DCB">
              <w:rPr>
                <w:rFonts w:ascii="Calibri" w:hAnsi="Calibri"/>
                <w:sz w:val="18"/>
                <w:szCs w:val="18"/>
              </w:rPr>
              <w:t>Dwelling Unit Number of Bedrooms</w:t>
            </w:r>
          </w:p>
        </w:tc>
        <w:tc>
          <w:tcPr>
            <w:tcW w:w="1261" w:type="pct"/>
            <w:vAlign w:val="center"/>
          </w:tcPr>
          <w:p w14:paraId="3DF6E183" w14:textId="77777777" w:rsidR="00E12DCB" w:rsidRPr="007E2934" w:rsidRDefault="00E12DCB" w:rsidP="00BB569C">
            <w:pPr>
              <w:spacing w:after="60"/>
              <w:rPr>
                <w:rFonts w:ascii="Calibri" w:hAnsi="Calibri"/>
                <w:sz w:val="18"/>
                <w:szCs w:val="18"/>
              </w:rPr>
            </w:pPr>
          </w:p>
        </w:tc>
        <w:tc>
          <w:tcPr>
            <w:tcW w:w="92" w:type="pct"/>
            <w:tcMar>
              <w:left w:w="29" w:type="dxa"/>
              <w:right w:w="29" w:type="dxa"/>
            </w:tcMar>
            <w:vAlign w:val="center"/>
          </w:tcPr>
          <w:p w14:paraId="3DF6E184" w14:textId="77777777" w:rsidR="00E12DCB" w:rsidRPr="007E2934" w:rsidRDefault="00E12DCB" w:rsidP="00BB569C">
            <w:pPr>
              <w:spacing w:after="60"/>
              <w:jc w:val="center"/>
              <w:rPr>
                <w:rFonts w:ascii="Calibri" w:hAnsi="Calibri"/>
                <w:sz w:val="18"/>
                <w:szCs w:val="18"/>
              </w:rPr>
            </w:pPr>
          </w:p>
        </w:tc>
        <w:tc>
          <w:tcPr>
            <w:tcW w:w="1260" w:type="pct"/>
            <w:vAlign w:val="center"/>
          </w:tcPr>
          <w:p w14:paraId="3DF6E185" w14:textId="77777777" w:rsidR="00E12DCB" w:rsidRPr="007E2934" w:rsidRDefault="00E12DCB" w:rsidP="00BB569C">
            <w:pPr>
              <w:spacing w:after="60"/>
              <w:rPr>
                <w:rFonts w:ascii="Calibri" w:hAnsi="Calibri"/>
                <w:sz w:val="18"/>
                <w:szCs w:val="18"/>
              </w:rPr>
            </w:pPr>
          </w:p>
        </w:tc>
        <w:tc>
          <w:tcPr>
            <w:tcW w:w="1177" w:type="pct"/>
            <w:vAlign w:val="center"/>
          </w:tcPr>
          <w:p w14:paraId="3DF6E186" w14:textId="77777777" w:rsidR="00E12DCB" w:rsidRPr="007E2934" w:rsidRDefault="00E12DCB" w:rsidP="00BB569C">
            <w:pPr>
              <w:spacing w:after="60"/>
              <w:rPr>
                <w:rFonts w:ascii="Calibri" w:hAnsi="Calibri"/>
                <w:sz w:val="18"/>
                <w:szCs w:val="18"/>
              </w:rPr>
            </w:pPr>
          </w:p>
        </w:tc>
      </w:tr>
    </w:tbl>
    <w:p w14:paraId="3DF6E188" w14:textId="32AA9E5C" w:rsidR="00631AEF" w:rsidRDefault="00631AEF"/>
    <w:p w14:paraId="6BF04056" w14:textId="66BDA6F9" w:rsidR="00900B93" w:rsidRDefault="00900B93"/>
    <w:tbl>
      <w:tblPr>
        <w:tblStyle w:val="TableGrid"/>
        <w:tblW w:w="5000" w:type="pct"/>
        <w:tblLook w:val="04A0" w:firstRow="1" w:lastRow="0" w:firstColumn="1" w:lastColumn="0" w:noHBand="0" w:noVBand="1"/>
      </w:tblPr>
      <w:tblGrid>
        <w:gridCol w:w="14390"/>
      </w:tblGrid>
      <w:tr w:rsidR="000871F7" w14:paraId="3DF6E18A" w14:textId="77777777" w:rsidTr="000871F7">
        <w:tc>
          <w:tcPr>
            <w:tcW w:w="5000" w:type="pct"/>
          </w:tcPr>
          <w:p w14:paraId="3DF6E189" w14:textId="421E2AC1" w:rsidR="000871F7" w:rsidRDefault="000871F7" w:rsidP="009120FF">
            <w:pPr>
              <w:keepNext/>
              <w:rPr>
                <w:rFonts w:ascii="Calibri" w:hAnsi="Calibri"/>
                <w:b/>
                <w:sz w:val="18"/>
                <w:szCs w:val="18"/>
              </w:rPr>
            </w:pPr>
            <w:r w:rsidRPr="000A23E5">
              <w:rPr>
                <w:rFonts w:ascii="Calibri" w:hAnsi="Calibri"/>
                <w:b/>
                <w:sz w:val="18"/>
                <w:szCs w:val="18"/>
              </w:rPr>
              <w:t>MCH-01</w:t>
            </w:r>
            <w:r>
              <w:rPr>
                <w:rFonts w:ascii="Calibri" w:hAnsi="Calibri"/>
                <w:b/>
                <w:sz w:val="18"/>
                <w:szCs w:val="18"/>
              </w:rPr>
              <w:t>b</w:t>
            </w:r>
            <w:r w:rsidR="009120FF">
              <w:rPr>
                <w:rFonts w:ascii="Calibri" w:hAnsi="Calibri"/>
                <w:b/>
                <w:sz w:val="18"/>
                <w:szCs w:val="18"/>
              </w:rPr>
              <w:t xml:space="preserve"> - </w:t>
            </w:r>
            <w:r w:rsidRPr="005A52E4">
              <w:rPr>
                <w:rFonts w:ascii="Calibri" w:hAnsi="Calibri"/>
                <w:b/>
                <w:sz w:val="18"/>
                <w:szCs w:val="18"/>
              </w:rPr>
              <w:t>Space Conditioning Systems Ducts and Fans</w:t>
            </w:r>
            <w:r w:rsidR="009120FF">
              <w:rPr>
                <w:rFonts w:ascii="Calibri" w:hAnsi="Calibri"/>
                <w:b/>
                <w:sz w:val="18"/>
                <w:szCs w:val="18"/>
              </w:rPr>
              <w:t xml:space="preserve"> - Prescriptive Alterations</w:t>
            </w:r>
          </w:p>
        </w:tc>
      </w:tr>
    </w:tbl>
    <w:p w14:paraId="3DF6E18B" w14:textId="0816DC66" w:rsidR="000871F7" w:rsidRDefault="000871F7" w:rsidP="00BB569C">
      <w:pPr>
        <w:rPr>
          <w:rFonts w:ascii="Calibri" w:hAnsi="Calibri"/>
          <w:szCs w:val="18"/>
        </w:rPr>
      </w:pPr>
    </w:p>
    <w:p w14:paraId="348E3A7A" w14:textId="089D9A8D"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439"/>
        <w:gridCol w:w="1439"/>
        <w:gridCol w:w="1439"/>
        <w:gridCol w:w="1439"/>
        <w:gridCol w:w="1439"/>
        <w:gridCol w:w="1439"/>
        <w:gridCol w:w="1439"/>
        <w:gridCol w:w="1439"/>
        <w:gridCol w:w="1439"/>
      </w:tblGrid>
      <w:tr w:rsidR="00125592" w:rsidRPr="00E81C65" w14:paraId="249B9546" w14:textId="77777777" w:rsidTr="00FC30B1">
        <w:trPr>
          <w:trHeight w:val="222"/>
        </w:trPr>
        <w:tc>
          <w:tcPr>
            <w:tcW w:w="14689" w:type="dxa"/>
            <w:gridSpan w:val="10"/>
            <w:shd w:val="clear" w:color="auto" w:fill="auto"/>
          </w:tcPr>
          <w:p w14:paraId="1B4E4436" w14:textId="0C126CDE" w:rsidR="00125592" w:rsidRPr="00465479" w:rsidRDefault="00125592" w:rsidP="00C01F8F">
            <w:pPr>
              <w:keepNext/>
              <w:rPr>
                <w:rFonts w:ascii="Calibri" w:hAnsi="Calibri"/>
                <w:b/>
                <w:sz w:val="18"/>
                <w:szCs w:val="24"/>
              </w:rPr>
            </w:pPr>
            <w:r w:rsidRPr="003322A6">
              <w:rPr>
                <w:rFonts w:ascii="Calibri" w:hAnsi="Calibri"/>
                <w:b/>
                <w:sz w:val="18"/>
                <w:szCs w:val="24"/>
              </w:rPr>
              <w:t xml:space="preserve">B. Space Conditioning (SC) System Information </w:t>
            </w:r>
          </w:p>
        </w:tc>
      </w:tr>
      <w:tr w:rsidR="00125592" w:rsidRPr="00E81C65" w14:paraId="4C14A882" w14:textId="77777777" w:rsidTr="00FC30B1">
        <w:trPr>
          <w:trHeight w:val="223"/>
        </w:trPr>
        <w:tc>
          <w:tcPr>
            <w:tcW w:w="1468" w:type="dxa"/>
            <w:shd w:val="clear" w:color="auto" w:fill="auto"/>
            <w:vAlign w:val="bottom"/>
          </w:tcPr>
          <w:p w14:paraId="7FBA671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01</w:t>
            </w:r>
          </w:p>
        </w:tc>
        <w:tc>
          <w:tcPr>
            <w:tcW w:w="1469" w:type="dxa"/>
            <w:shd w:val="clear" w:color="auto" w:fill="auto"/>
          </w:tcPr>
          <w:p w14:paraId="2D127E5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02</w:t>
            </w:r>
          </w:p>
        </w:tc>
        <w:tc>
          <w:tcPr>
            <w:tcW w:w="1469" w:type="dxa"/>
            <w:shd w:val="clear" w:color="auto" w:fill="auto"/>
            <w:vAlign w:val="bottom"/>
          </w:tcPr>
          <w:p w14:paraId="3986332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03</w:t>
            </w:r>
          </w:p>
        </w:tc>
        <w:tc>
          <w:tcPr>
            <w:tcW w:w="1469" w:type="dxa"/>
            <w:shd w:val="clear" w:color="auto" w:fill="auto"/>
          </w:tcPr>
          <w:p w14:paraId="6C659E6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04</w:t>
            </w:r>
          </w:p>
        </w:tc>
        <w:tc>
          <w:tcPr>
            <w:tcW w:w="1469" w:type="dxa"/>
            <w:shd w:val="clear" w:color="auto" w:fill="auto"/>
          </w:tcPr>
          <w:p w14:paraId="117A046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05</w:t>
            </w:r>
          </w:p>
        </w:tc>
        <w:tc>
          <w:tcPr>
            <w:tcW w:w="1469" w:type="dxa"/>
            <w:shd w:val="clear" w:color="auto" w:fill="auto"/>
          </w:tcPr>
          <w:p w14:paraId="11086F9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06</w:t>
            </w:r>
          </w:p>
        </w:tc>
        <w:tc>
          <w:tcPr>
            <w:tcW w:w="1469" w:type="dxa"/>
            <w:shd w:val="clear" w:color="auto" w:fill="auto"/>
          </w:tcPr>
          <w:p w14:paraId="0BADAAD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07</w:t>
            </w:r>
          </w:p>
        </w:tc>
        <w:tc>
          <w:tcPr>
            <w:tcW w:w="1469" w:type="dxa"/>
            <w:shd w:val="clear" w:color="auto" w:fill="auto"/>
          </w:tcPr>
          <w:p w14:paraId="2080537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08</w:t>
            </w:r>
          </w:p>
        </w:tc>
        <w:tc>
          <w:tcPr>
            <w:tcW w:w="1469" w:type="dxa"/>
            <w:shd w:val="clear" w:color="auto" w:fill="auto"/>
          </w:tcPr>
          <w:p w14:paraId="760F2078"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09</w:t>
            </w:r>
          </w:p>
        </w:tc>
        <w:tc>
          <w:tcPr>
            <w:tcW w:w="1469" w:type="dxa"/>
            <w:shd w:val="clear" w:color="auto" w:fill="auto"/>
            <w:vAlign w:val="bottom"/>
          </w:tcPr>
          <w:p w14:paraId="3D5DA1C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10</w:t>
            </w:r>
          </w:p>
        </w:tc>
      </w:tr>
      <w:tr w:rsidR="00125592" w:rsidRPr="004D570F" w14:paraId="6080D3F4" w14:textId="77777777" w:rsidTr="00FC30B1">
        <w:trPr>
          <w:trHeight w:val="390"/>
        </w:trPr>
        <w:tc>
          <w:tcPr>
            <w:tcW w:w="1468" w:type="dxa"/>
            <w:shd w:val="clear" w:color="auto" w:fill="auto"/>
            <w:vAlign w:val="bottom"/>
          </w:tcPr>
          <w:p w14:paraId="4F91732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19FC20B3" w14:textId="446D44EC" w:rsidR="00125592" w:rsidRPr="000E59FB" w:rsidRDefault="00125592" w:rsidP="00C01F8F">
            <w:pPr>
              <w:keepNext/>
              <w:jc w:val="center"/>
              <w:rPr>
                <w:rFonts w:ascii="Calibri" w:hAnsi="Calibri"/>
                <w:sz w:val="18"/>
                <w:szCs w:val="18"/>
              </w:rPr>
            </w:pP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469" w:type="dxa"/>
            <w:shd w:val="clear" w:color="auto" w:fill="auto"/>
            <w:vAlign w:val="bottom"/>
          </w:tcPr>
          <w:p w14:paraId="787F31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42ACC0C0" w14:textId="421D571D" w:rsidR="00125592" w:rsidRPr="000E59FB" w:rsidRDefault="00125592" w:rsidP="00C01F8F">
            <w:pPr>
              <w:keepNext/>
              <w:jc w:val="center"/>
              <w:rPr>
                <w:rFonts w:ascii="Calibri" w:hAnsi="Calibri"/>
                <w:sz w:val="18"/>
                <w:szCs w:val="18"/>
              </w:rPr>
            </w:pPr>
            <w:r w:rsidRPr="007752EC">
              <w:rPr>
                <w:rFonts w:ascii="Calibri" w:hAnsi="Calibri"/>
                <w:sz w:val="18"/>
                <w:szCs w:val="18"/>
              </w:rPr>
              <w:t xml:space="preserve">Description of </w:t>
            </w:r>
            <w:r w:rsidRPr="000E59FB">
              <w:rPr>
                <w:rFonts w:ascii="Calibri" w:hAnsi="Calibri"/>
                <w:sz w:val="18"/>
                <w:szCs w:val="18"/>
              </w:rPr>
              <w:t>Area Served</w:t>
            </w:r>
          </w:p>
        </w:tc>
        <w:tc>
          <w:tcPr>
            <w:tcW w:w="1469" w:type="dxa"/>
            <w:shd w:val="clear" w:color="auto" w:fill="auto"/>
            <w:vAlign w:val="bottom"/>
          </w:tcPr>
          <w:p w14:paraId="786B4E81"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469" w:type="dxa"/>
            <w:shd w:val="clear" w:color="auto" w:fill="auto"/>
            <w:vAlign w:val="bottom"/>
          </w:tcPr>
          <w:p w14:paraId="47AF930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469" w:type="dxa"/>
            <w:shd w:val="clear" w:color="auto" w:fill="auto"/>
            <w:vAlign w:val="bottom"/>
          </w:tcPr>
          <w:p w14:paraId="35A7C68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469" w:type="dxa"/>
            <w:shd w:val="clear" w:color="auto" w:fill="auto"/>
            <w:vAlign w:val="bottom"/>
          </w:tcPr>
          <w:p w14:paraId="00776310"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469" w:type="dxa"/>
            <w:shd w:val="clear" w:color="auto" w:fill="auto"/>
            <w:vAlign w:val="bottom"/>
          </w:tcPr>
          <w:p w14:paraId="7F201D9F"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469" w:type="dxa"/>
            <w:shd w:val="clear" w:color="auto" w:fill="auto"/>
            <w:vAlign w:val="bottom"/>
          </w:tcPr>
          <w:p w14:paraId="0E1D618A"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469" w:type="dxa"/>
            <w:shd w:val="clear" w:color="auto" w:fill="auto"/>
            <w:vAlign w:val="bottom"/>
          </w:tcPr>
          <w:p w14:paraId="1833A50E"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1469" w:type="dxa"/>
            <w:shd w:val="clear" w:color="auto" w:fill="auto"/>
            <w:vAlign w:val="bottom"/>
          </w:tcPr>
          <w:p w14:paraId="104FCD3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Alteration Type</w:t>
            </w:r>
          </w:p>
        </w:tc>
      </w:tr>
      <w:tr w:rsidR="00125592" w:rsidRPr="004D570F" w14:paraId="61AE97C1" w14:textId="77777777" w:rsidTr="00FC30B1">
        <w:trPr>
          <w:trHeight w:val="360"/>
        </w:trPr>
        <w:tc>
          <w:tcPr>
            <w:tcW w:w="1468" w:type="dxa"/>
            <w:shd w:val="clear" w:color="auto" w:fill="auto"/>
          </w:tcPr>
          <w:p w14:paraId="0D3D4C31" w14:textId="77777777" w:rsidR="00125592" w:rsidRDefault="00125592" w:rsidP="00C01F8F">
            <w:pPr>
              <w:keepNext/>
              <w:rPr>
                <w:rFonts w:ascii="Calibri" w:hAnsi="Calibri"/>
                <w:sz w:val="18"/>
                <w:szCs w:val="18"/>
              </w:rPr>
            </w:pPr>
          </w:p>
        </w:tc>
        <w:tc>
          <w:tcPr>
            <w:tcW w:w="1469" w:type="dxa"/>
            <w:shd w:val="clear" w:color="auto" w:fill="auto"/>
          </w:tcPr>
          <w:p w14:paraId="03A0A389" w14:textId="77777777" w:rsidR="00125592" w:rsidRDefault="00125592" w:rsidP="00C01F8F">
            <w:pPr>
              <w:keepNext/>
              <w:rPr>
                <w:rFonts w:ascii="Calibri" w:hAnsi="Calibri"/>
                <w:sz w:val="18"/>
                <w:szCs w:val="18"/>
              </w:rPr>
            </w:pPr>
          </w:p>
        </w:tc>
        <w:tc>
          <w:tcPr>
            <w:tcW w:w="1469" w:type="dxa"/>
            <w:shd w:val="clear" w:color="auto" w:fill="auto"/>
          </w:tcPr>
          <w:p w14:paraId="44AE66EE" w14:textId="77777777" w:rsidR="00125592" w:rsidRDefault="00125592" w:rsidP="00C01F8F">
            <w:pPr>
              <w:keepNext/>
              <w:rPr>
                <w:rFonts w:ascii="Calibri" w:hAnsi="Calibri"/>
                <w:sz w:val="18"/>
                <w:szCs w:val="18"/>
              </w:rPr>
            </w:pPr>
          </w:p>
        </w:tc>
        <w:tc>
          <w:tcPr>
            <w:tcW w:w="1469" w:type="dxa"/>
            <w:shd w:val="clear" w:color="auto" w:fill="auto"/>
          </w:tcPr>
          <w:p w14:paraId="71AFA016" w14:textId="77777777" w:rsidR="00125592" w:rsidRDefault="00125592" w:rsidP="00C01F8F">
            <w:pPr>
              <w:keepNext/>
              <w:rPr>
                <w:rFonts w:ascii="Calibri" w:hAnsi="Calibri"/>
                <w:sz w:val="18"/>
                <w:szCs w:val="18"/>
              </w:rPr>
            </w:pPr>
          </w:p>
        </w:tc>
        <w:tc>
          <w:tcPr>
            <w:tcW w:w="1469" w:type="dxa"/>
            <w:shd w:val="clear" w:color="auto" w:fill="auto"/>
          </w:tcPr>
          <w:p w14:paraId="799D4DD8" w14:textId="77777777" w:rsidR="00125592" w:rsidRDefault="00125592" w:rsidP="00C01F8F">
            <w:pPr>
              <w:keepNext/>
              <w:rPr>
                <w:rFonts w:ascii="Calibri" w:hAnsi="Calibri"/>
                <w:sz w:val="18"/>
                <w:szCs w:val="18"/>
              </w:rPr>
            </w:pPr>
          </w:p>
        </w:tc>
        <w:tc>
          <w:tcPr>
            <w:tcW w:w="1469" w:type="dxa"/>
            <w:shd w:val="clear" w:color="auto" w:fill="auto"/>
          </w:tcPr>
          <w:p w14:paraId="22C0605D" w14:textId="77777777" w:rsidR="00125592" w:rsidRDefault="00125592" w:rsidP="00C01F8F">
            <w:pPr>
              <w:keepNext/>
              <w:rPr>
                <w:rFonts w:ascii="Calibri" w:hAnsi="Calibri"/>
                <w:sz w:val="18"/>
                <w:szCs w:val="18"/>
              </w:rPr>
            </w:pPr>
          </w:p>
        </w:tc>
        <w:tc>
          <w:tcPr>
            <w:tcW w:w="1469" w:type="dxa"/>
            <w:shd w:val="clear" w:color="auto" w:fill="auto"/>
          </w:tcPr>
          <w:p w14:paraId="493DA43B" w14:textId="77777777" w:rsidR="00125592" w:rsidRDefault="00125592" w:rsidP="00C01F8F">
            <w:pPr>
              <w:keepNext/>
              <w:rPr>
                <w:rFonts w:ascii="Calibri" w:hAnsi="Calibri"/>
                <w:sz w:val="18"/>
                <w:szCs w:val="18"/>
              </w:rPr>
            </w:pPr>
          </w:p>
        </w:tc>
        <w:tc>
          <w:tcPr>
            <w:tcW w:w="1469" w:type="dxa"/>
            <w:shd w:val="clear" w:color="auto" w:fill="auto"/>
          </w:tcPr>
          <w:p w14:paraId="5CD23A1B" w14:textId="77777777" w:rsidR="00125592" w:rsidRDefault="00125592" w:rsidP="00C01F8F">
            <w:pPr>
              <w:keepNext/>
              <w:rPr>
                <w:rFonts w:ascii="Calibri" w:hAnsi="Calibri"/>
                <w:sz w:val="18"/>
                <w:szCs w:val="18"/>
              </w:rPr>
            </w:pPr>
          </w:p>
        </w:tc>
        <w:tc>
          <w:tcPr>
            <w:tcW w:w="1469" w:type="dxa"/>
            <w:shd w:val="clear" w:color="auto" w:fill="auto"/>
          </w:tcPr>
          <w:p w14:paraId="080C1360" w14:textId="77777777" w:rsidR="00125592" w:rsidRDefault="00125592" w:rsidP="00C01F8F">
            <w:pPr>
              <w:keepNext/>
              <w:rPr>
                <w:rFonts w:ascii="Calibri" w:hAnsi="Calibri"/>
                <w:sz w:val="18"/>
                <w:szCs w:val="18"/>
              </w:rPr>
            </w:pPr>
          </w:p>
        </w:tc>
        <w:tc>
          <w:tcPr>
            <w:tcW w:w="1469" w:type="dxa"/>
            <w:shd w:val="clear" w:color="auto" w:fill="auto"/>
          </w:tcPr>
          <w:p w14:paraId="524FFD20" w14:textId="77777777" w:rsidR="00125592" w:rsidRPr="008022E4" w:rsidRDefault="00125592" w:rsidP="00C01F8F">
            <w:pPr>
              <w:rPr>
                <w:rFonts w:asciiTheme="minorHAnsi" w:hAnsiTheme="minorHAnsi"/>
                <w:sz w:val="16"/>
                <w:szCs w:val="16"/>
              </w:rPr>
            </w:pPr>
          </w:p>
        </w:tc>
      </w:tr>
      <w:tr w:rsidR="00125592" w:rsidRPr="007E2934" w14:paraId="45DC29AF" w14:textId="77777777" w:rsidTr="00FC30B1">
        <w:tblPrEx>
          <w:tblLook w:val="00A0" w:firstRow="1" w:lastRow="0" w:firstColumn="1" w:lastColumn="0" w:noHBand="0" w:noVBand="0"/>
        </w:tblPrEx>
        <w:tc>
          <w:tcPr>
            <w:tcW w:w="14689" w:type="dxa"/>
            <w:gridSpan w:val="10"/>
          </w:tcPr>
          <w:p w14:paraId="67410EA8"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27EECFC9" w14:textId="77777777" w:rsidR="00125592" w:rsidRDefault="00125592" w:rsidP="00125592">
      <w:pPr>
        <w:rPr>
          <w:rFonts w:ascii="Calibri" w:hAnsi="Calibri"/>
          <w:sz w:val="18"/>
          <w:szCs w:val="18"/>
        </w:rPr>
      </w:pPr>
    </w:p>
    <w:p w14:paraId="7D4A3F74" w14:textId="317A784C"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1028"/>
        <w:gridCol w:w="1028"/>
        <w:gridCol w:w="1142"/>
        <w:gridCol w:w="914"/>
        <w:gridCol w:w="1028"/>
        <w:gridCol w:w="848"/>
        <w:gridCol w:w="1207"/>
        <w:gridCol w:w="953"/>
        <w:gridCol w:w="990"/>
        <w:gridCol w:w="1080"/>
        <w:gridCol w:w="1080"/>
        <w:gridCol w:w="1037"/>
        <w:gridCol w:w="1028"/>
      </w:tblGrid>
      <w:tr w:rsidR="009C4992" w:rsidRPr="00392860" w14:paraId="40DC7B61" w14:textId="77777777" w:rsidTr="00B54A42">
        <w:trPr>
          <w:cantSplit/>
          <w:trHeight w:val="222"/>
        </w:trPr>
        <w:tc>
          <w:tcPr>
            <w:tcW w:w="14390" w:type="dxa"/>
            <w:gridSpan w:val="14"/>
          </w:tcPr>
          <w:p w14:paraId="27CEBAAE" w14:textId="10974C32" w:rsidR="009C4992" w:rsidRPr="00125592" w:rsidRDefault="009C4992" w:rsidP="00C01F8F">
            <w:pPr>
              <w:keepNext/>
              <w:rPr>
                <w:rFonts w:ascii="Calibri" w:hAnsi="Calibri"/>
                <w:b/>
                <w:szCs w:val="24"/>
              </w:rPr>
            </w:pPr>
            <w:r w:rsidRPr="003322A6">
              <w:rPr>
                <w:rFonts w:ascii="Calibri" w:hAnsi="Calibri"/>
                <w:b/>
                <w:sz w:val="18"/>
                <w:szCs w:val="22"/>
              </w:rPr>
              <w:lastRenderedPageBreak/>
              <w:t>C. Space Conditioning (SC) System Alterations Compliance Information</w:t>
            </w:r>
          </w:p>
        </w:tc>
      </w:tr>
      <w:tr w:rsidR="009C4992" w:rsidRPr="00392860" w14:paraId="3D3A49FA" w14:textId="77777777" w:rsidTr="00C05DEA">
        <w:trPr>
          <w:cantSplit/>
          <w:trHeight w:val="223"/>
        </w:trPr>
        <w:tc>
          <w:tcPr>
            <w:tcW w:w="1027" w:type="dxa"/>
            <w:shd w:val="clear" w:color="auto" w:fill="auto"/>
          </w:tcPr>
          <w:p w14:paraId="65760DBB" w14:textId="77777777" w:rsidR="009C4992" w:rsidRPr="000E59FB" w:rsidRDefault="009C4992" w:rsidP="00C01F8F">
            <w:pPr>
              <w:keepNext/>
              <w:jc w:val="center"/>
              <w:rPr>
                <w:rFonts w:ascii="Calibri" w:hAnsi="Calibri"/>
                <w:sz w:val="18"/>
                <w:szCs w:val="18"/>
              </w:rPr>
            </w:pPr>
            <w:r w:rsidRPr="000E59FB">
              <w:rPr>
                <w:rFonts w:ascii="Calibri" w:hAnsi="Calibri"/>
                <w:sz w:val="18"/>
                <w:szCs w:val="18"/>
              </w:rPr>
              <w:t>01</w:t>
            </w:r>
          </w:p>
        </w:tc>
        <w:tc>
          <w:tcPr>
            <w:tcW w:w="1028" w:type="dxa"/>
          </w:tcPr>
          <w:p w14:paraId="7CF9A26F" w14:textId="77777777" w:rsidR="009C4992" w:rsidRPr="000E59FB" w:rsidRDefault="009C4992" w:rsidP="00C01F8F">
            <w:pPr>
              <w:keepNext/>
              <w:jc w:val="center"/>
              <w:rPr>
                <w:rFonts w:ascii="Calibri" w:hAnsi="Calibri"/>
                <w:sz w:val="18"/>
                <w:szCs w:val="18"/>
              </w:rPr>
            </w:pPr>
            <w:r>
              <w:rPr>
                <w:rFonts w:ascii="Calibri" w:hAnsi="Calibri"/>
                <w:sz w:val="18"/>
                <w:szCs w:val="18"/>
              </w:rPr>
              <w:t>02</w:t>
            </w:r>
          </w:p>
        </w:tc>
        <w:tc>
          <w:tcPr>
            <w:tcW w:w="1028" w:type="dxa"/>
            <w:shd w:val="clear" w:color="auto" w:fill="auto"/>
          </w:tcPr>
          <w:p w14:paraId="0FD984EC" w14:textId="7AA3C488" w:rsidR="009C4992" w:rsidRPr="000E59FB" w:rsidRDefault="009C4992" w:rsidP="00C01F8F">
            <w:pPr>
              <w:keepNext/>
              <w:jc w:val="center"/>
              <w:rPr>
                <w:rFonts w:ascii="Calibri" w:hAnsi="Calibri"/>
                <w:sz w:val="18"/>
                <w:szCs w:val="18"/>
              </w:rPr>
            </w:pPr>
            <w:r>
              <w:rPr>
                <w:rFonts w:ascii="Calibri" w:hAnsi="Calibri"/>
                <w:sz w:val="18"/>
                <w:szCs w:val="18"/>
              </w:rPr>
              <w:t>03</w:t>
            </w:r>
          </w:p>
        </w:tc>
        <w:tc>
          <w:tcPr>
            <w:tcW w:w="1142" w:type="dxa"/>
            <w:shd w:val="clear" w:color="auto" w:fill="auto"/>
          </w:tcPr>
          <w:p w14:paraId="26CD0A4F" w14:textId="77B77CCE" w:rsidR="009C4992" w:rsidRPr="000E59FB" w:rsidRDefault="009C4992" w:rsidP="00C01F8F">
            <w:pPr>
              <w:keepNext/>
              <w:jc w:val="center"/>
              <w:rPr>
                <w:rFonts w:ascii="Calibri" w:hAnsi="Calibri"/>
                <w:sz w:val="18"/>
                <w:szCs w:val="18"/>
              </w:rPr>
            </w:pPr>
            <w:r>
              <w:rPr>
                <w:rFonts w:ascii="Calibri" w:hAnsi="Calibri"/>
                <w:sz w:val="18"/>
                <w:szCs w:val="18"/>
              </w:rPr>
              <w:t>04</w:t>
            </w:r>
          </w:p>
        </w:tc>
        <w:tc>
          <w:tcPr>
            <w:tcW w:w="914" w:type="dxa"/>
            <w:shd w:val="clear" w:color="auto" w:fill="auto"/>
          </w:tcPr>
          <w:p w14:paraId="2311317F" w14:textId="553BDE26" w:rsidR="009C4992" w:rsidRPr="000E59FB" w:rsidRDefault="009C4992" w:rsidP="00C01F8F">
            <w:pPr>
              <w:keepNext/>
              <w:jc w:val="center"/>
              <w:rPr>
                <w:rFonts w:ascii="Calibri" w:hAnsi="Calibri"/>
                <w:sz w:val="18"/>
                <w:szCs w:val="18"/>
              </w:rPr>
            </w:pPr>
            <w:r>
              <w:rPr>
                <w:rFonts w:ascii="Calibri" w:hAnsi="Calibri"/>
                <w:sz w:val="18"/>
                <w:szCs w:val="18"/>
              </w:rPr>
              <w:t>05</w:t>
            </w:r>
          </w:p>
        </w:tc>
        <w:tc>
          <w:tcPr>
            <w:tcW w:w="1028" w:type="dxa"/>
            <w:shd w:val="clear" w:color="auto" w:fill="auto"/>
          </w:tcPr>
          <w:p w14:paraId="65A4A2D6" w14:textId="74C6469F" w:rsidR="009C4992" w:rsidRPr="000E59FB" w:rsidRDefault="009C4992" w:rsidP="00C01F8F">
            <w:pPr>
              <w:keepNext/>
              <w:jc w:val="center"/>
              <w:rPr>
                <w:rFonts w:ascii="Calibri" w:hAnsi="Calibri"/>
                <w:sz w:val="18"/>
                <w:szCs w:val="18"/>
              </w:rPr>
            </w:pPr>
            <w:r>
              <w:rPr>
                <w:rFonts w:ascii="Calibri" w:hAnsi="Calibri"/>
                <w:sz w:val="18"/>
                <w:szCs w:val="18"/>
              </w:rPr>
              <w:t>06</w:t>
            </w:r>
          </w:p>
        </w:tc>
        <w:tc>
          <w:tcPr>
            <w:tcW w:w="848" w:type="dxa"/>
            <w:shd w:val="clear" w:color="auto" w:fill="auto"/>
          </w:tcPr>
          <w:p w14:paraId="7807D371" w14:textId="75903466" w:rsidR="009C4992" w:rsidRPr="000E59FB" w:rsidRDefault="009C4992" w:rsidP="00C01F8F">
            <w:pPr>
              <w:keepNext/>
              <w:jc w:val="center"/>
              <w:rPr>
                <w:rFonts w:ascii="Calibri" w:hAnsi="Calibri"/>
                <w:sz w:val="18"/>
                <w:szCs w:val="18"/>
              </w:rPr>
            </w:pPr>
            <w:r>
              <w:rPr>
                <w:rFonts w:ascii="Calibri" w:hAnsi="Calibri"/>
                <w:sz w:val="18"/>
                <w:szCs w:val="18"/>
              </w:rPr>
              <w:t>07</w:t>
            </w:r>
          </w:p>
        </w:tc>
        <w:tc>
          <w:tcPr>
            <w:tcW w:w="1207" w:type="dxa"/>
            <w:shd w:val="clear" w:color="auto" w:fill="auto"/>
          </w:tcPr>
          <w:p w14:paraId="5F477EE0" w14:textId="383729F6" w:rsidR="009C4992" w:rsidRPr="000E59FB" w:rsidRDefault="009C4992" w:rsidP="00C01F8F">
            <w:pPr>
              <w:keepNext/>
              <w:jc w:val="center"/>
              <w:rPr>
                <w:rFonts w:ascii="Calibri" w:hAnsi="Calibri"/>
                <w:sz w:val="18"/>
                <w:szCs w:val="18"/>
              </w:rPr>
            </w:pPr>
            <w:r>
              <w:rPr>
                <w:rFonts w:ascii="Calibri" w:hAnsi="Calibri"/>
                <w:sz w:val="18"/>
                <w:szCs w:val="18"/>
              </w:rPr>
              <w:t>08</w:t>
            </w:r>
          </w:p>
        </w:tc>
        <w:tc>
          <w:tcPr>
            <w:tcW w:w="953" w:type="dxa"/>
            <w:shd w:val="clear" w:color="auto" w:fill="auto"/>
          </w:tcPr>
          <w:p w14:paraId="54DB35B5" w14:textId="3751946A" w:rsidR="009C4992" w:rsidRPr="000E59FB" w:rsidRDefault="009C4992" w:rsidP="00C01F8F">
            <w:pPr>
              <w:keepNext/>
              <w:jc w:val="center"/>
              <w:rPr>
                <w:rFonts w:ascii="Calibri" w:hAnsi="Calibri"/>
                <w:sz w:val="18"/>
                <w:szCs w:val="18"/>
              </w:rPr>
            </w:pPr>
            <w:r>
              <w:rPr>
                <w:rFonts w:ascii="Calibri" w:hAnsi="Calibri"/>
                <w:sz w:val="18"/>
                <w:szCs w:val="18"/>
              </w:rPr>
              <w:t>09</w:t>
            </w:r>
          </w:p>
        </w:tc>
        <w:tc>
          <w:tcPr>
            <w:tcW w:w="990" w:type="dxa"/>
            <w:shd w:val="clear" w:color="auto" w:fill="auto"/>
          </w:tcPr>
          <w:p w14:paraId="78A854E4" w14:textId="4FB77C60" w:rsidR="009C4992" w:rsidRPr="000E59FB" w:rsidRDefault="009C4992" w:rsidP="00C01F8F">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6CCD9D7F" w14:textId="4D2B4EDC" w:rsidR="009C4992" w:rsidRPr="000E59FB" w:rsidRDefault="009C4992" w:rsidP="00C01F8F">
            <w:pPr>
              <w:keepNext/>
              <w:jc w:val="center"/>
              <w:rPr>
                <w:rFonts w:ascii="Calibri" w:hAnsi="Calibri"/>
                <w:sz w:val="18"/>
                <w:szCs w:val="18"/>
              </w:rPr>
            </w:pPr>
            <w:r>
              <w:rPr>
                <w:rFonts w:ascii="Calibri" w:hAnsi="Calibri"/>
                <w:sz w:val="18"/>
                <w:szCs w:val="18"/>
              </w:rPr>
              <w:t>11</w:t>
            </w:r>
          </w:p>
        </w:tc>
        <w:tc>
          <w:tcPr>
            <w:tcW w:w="1080" w:type="dxa"/>
          </w:tcPr>
          <w:p w14:paraId="1008D0C6" w14:textId="3F2EE2BA" w:rsidR="009C4992" w:rsidRDefault="009C4992" w:rsidP="00C01F8F">
            <w:pPr>
              <w:keepNext/>
              <w:jc w:val="center"/>
              <w:rPr>
                <w:rFonts w:ascii="Calibri" w:hAnsi="Calibri"/>
                <w:sz w:val="18"/>
                <w:szCs w:val="18"/>
              </w:rPr>
            </w:pPr>
            <w:r>
              <w:rPr>
                <w:rFonts w:ascii="Calibri" w:hAnsi="Calibri"/>
                <w:sz w:val="18"/>
                <w:szCs w:val="18"/>
              </w:rPr>
              <w:t>12</w:t>
            </w:r>
          </w:p>
        </w:tc>
        <w:tc>
          <w:tcPr>
            <w:tcW w:w="1037" w:type="dxa"/>
            <w:shd w:val="clear" w:color="auto" w:fill="auto"/>
          </w:tcPr>
          <w:p w14:paraId="271FF5EB" w14:textId="089FEBEA" w:rsidR="009C4992" w:rsidRPr="000E59FB" w:rsidRDefault="009C4992" w:rsidP="00C01F8F">
            <w:pPr>
              <w:keepNext/>
              <w:jc w:val="center"/>
              <w:rPr>
                <w:rFonts w:ascii="Calibri" w:hAnsi="Calibri"/>
                <w:sz w:val="18"/>
                <w:szCs w:val="18"/>
              </w:rPr>
            </w:pPr>
            <w:r>
              <w:rPr>
                <w:rFonts w:ascii="Calibri" w:hAnsi="Calibri"/>
                <w:sz w:val="18"/>
                <w:szCs w:val="18"/>
              </w:rPr>
              <w:t>13</w:t>
            </w:r>
          </w:p>
        </w:tc>
        <w:tc>
          <w:tcPr>
            <w:tcW w:w="1028" w:type="dxa"/>
          </w:tcPr>
          <w:p w14:paraId="350FE112" w14:textId="7A2A1ACA" w:rsidR="009C4992" w:rsidRPr="000E59FB" w:rsidRDefault="009C4992" w:rsidP="00C01F8F">
            <w:pPr>
              <w:keepNext/>
              <w:jc w:val="center"/>
              <w:rPr>
                <w:rFonts w:ascii="Calibri" w:hAnsi="Calibri"/>
                <w:sz w:val="18"/>
                <w:szCs w:val="18"/>
              </w:rPr>
            </w:pPr>
            <w:r>
              <w:rPr>
                <w:rFonts w:ascii="Calibri" w:hAnsi="Calibri"/>
                <w:sz w:val="18"/>
                <w:szCs w:val="18"/>
              </w:rPr>
              <w:t>14</w:t>
            </w:r>
          </w:p>
        </w:tc>
      </w:tr>
      <w:tr w:rsidR="009C4992" w:rsidRPr="00392860" w14:paraId="7301BBBA" w14:textId="77777777" w:rsidTr="00C05DEA">
        <w:trPr>
          <w:cantSplit/>
          <w:trHeight w:val="782"/>
        </w:trPr>
        <w:tc>
          <w:tcPr>
            <w:tcW w:w="1027" w:type="dxa"/>
            <w:shd w:val="clear" w:color="auto" w:fill="auto"/>
            <w:vAlign w:val="bottom"/>
          </w:tcPr>
          <w:p w14:paraId="0034DEE1" w14:textId="3A1B4FCD" w:rsidR="009C4992" w:rsidRPr="000E59FB" w:rsidRDefault="009C4992" w:rsidP="00297DAD">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028" w:type="dxa"/>
            <w:vAlign w:val="bottom"/>
          </w:tcPr>
          <w:p w14:paraId="0757162A" w14:textId="77777777" w:rsidR="009C4992" w:rsidRPr="007752EC" w:rsidRDefault="009C4992" w:rsidP="00297DAD">
            <w:pPr>
              <w:keepNext/>
              <w:jc w:val="center"/>
              <w:rPr>
                <w:rFonts w:ascii="Calibri" w:hAnsi="Calibri"/>
                <w:sz w:val="18"/>
                <w:szCs w:val="18"/>
              </w:rPr>
            </w:pPr>
            <w:r w:rsidRPr="007752EC">
              <w:rPr>
                <w:rFonts w:ascii="Calibri" w:hAnsi="Calibri"/>
                <w:sz w:val="18"/>
                <w:szCs w:val="18"/>
              </w:rPr>
              <w:t>SC System</w:t>
            </w:r>
          </w:p>
          <w:p w14:paraId="32F9F41F" w14:textId="77777777" w:rsidR="009C4992" w:rsidRPr="000E59FB" w:rsidRDefault="009C4992" w:rsidP="00297DAD">
            <w:pPr>
              <w:keepNext/>
              <w:jc w:val="center"/>
              <w:rPr>
                <w:rFonts w:ascii="Calibri" w:hAnsi="Calibri"/>
                <w:sz w:val="18"/>
                <w:szCs w:val="18"/>
              </w:rPr>
            </w:pPr>
            <w:r w:rsidRPr="007752EC">
              <w:rPr>
                <w:rFonts w:ascii="Calibri" w:hAnsi="Calibri"/>
                <w:sz w:val="18"/>
                <w:szCs w:val="18"/>
              </w:rPr>
              <w:t>Description of Area Served</w:t>
            </w:r>
          </w:p>
        </w:tc>
        <w:tc>
          <w:tcPr>
            <w:tcW w:w="1028" w:type="dxa"/>
            <w:shd w:val="clear" w:color="auto" w:fill="auto"/>
            <w:vAlign w:val="bottom"/>
          </w:tcPr>
          <w:p w14:paraId="3A170738"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System Type</w:t>
            </w:r>
          </w:p>
        </w:tc>
        <w:tc>
          <w:tcPr>
            <w:tcW w:w="1142" w:type="dxa"/>
            <w:shd w:val="clear" w:color="auto" w:fill="auto"/>
            <w:vAlign w:val="bottom"/>
          </w:tcPr>
          <w:p w14:paraId="207CC241"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6D34FDB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Component</w:t>
            </w:r>
          </w:p>
        </w:tc>
        <w:tc>
          <w:tcPr>
            <w:tcW w:w="914" w:type="dxa"/>
            <w:shd w:val="clear" w:color="auto" w:fill="auto"/>
            <w:vAlign w:val="bottom"/>
          </w:tcPr>
          <w:p w14:paraId="24F762D4"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Heating Efficiency Type</w:t>
            </w:r>
          </w:p>
        </w:tc>
        <w:tc>
          <w:tcPr>
            <w:tcW w:w="1028" w:type="dxa"/>
            <w:shd w:val="clear" w:color="auto" w:fill="auto"/>
            <w:vAlign w:val="bottom"/>
          </w:tcPr>
          <w:p w14:paraId="41971BC8" w14:textId="0F14B368" w:rsidR="009C4992" w:rsidRPr="000E59FB" w:rsidRDefault="009C4992" w:rsidP="00297DAD">
            <w:pPr>
              <w:keepNext/>
              <w:jc w:val="center"/>
              <w:rPr>
                <w:rFonts w:ascii="Calibri" w:hAnsi="Calibri"/>
                <w:sz w:val="16"/>
                <w:szCs w:val="16"/>
              </w:rPr>
            </w:pPr>
            <w:r w:rsidRPr="000E59FB">
              <w:rPr>
                <w:rFonts w:ascii="Calibri" w:hAnsi="Calibri"/>
                <w:sz w:val="16"/>
                <w:szCs w:val="16"/>
              </w:rPr>
              <w:t>Heating</w:t>
            </w:r>
          </w:p>
          <w:p w14:paraId="5D11AD68" w14:textId="77777777" w:rsidR="009C4992" w:rsidRPr="000E59FB" w:rsidRDefault="009C4992" w:rsidP="00297DAD">
            <w:pPr>
              <w:keepNext/>
              <w:jc w:val="center"/>
              <w:rPr>
                <w:rFonts w:ascii="Calibri" w:hAnsi="Calibri"/>
                <w:sz w:val="16"/>
                <w:szCs w:val="16"/>
              </w:rPr>
            </w:pPr>
            <w:r w:rsidRPr="000E59FB">
              <w:rPr>
                <w:rFonts w:ascii="Calibri" w:hAnsi="Calibri"/>
                <w:sz w:val="16"/>
                <w:szCs w:val="16"/>
              </w:rPr>
              <w:t>Minimum</w:t>
            </w:r>
          </w:p>
          <w:p w14:paraId="0A366240"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Efficiency Value</w:t>
            </w:r>
          </w:p>
        </w:tc>
        <w:tc>
          <w:tcPr>
            <w:tcW w:w="848" w:type="dxa"/>
            <w:shd w:val="clear" w:color="auto" w:fill="auto"/>
            <w:vAlign w:val="bottom"/>
          </w:tcPr>
          <w:p w14:paraId="6363E134"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System Type</w:t>
            </w:r>
          </w:p>
        </w:tc>
        <w:tc>
          <w:tcPr>
            <w:tcW w:w="1207" w:type="dxa"/>
            <w:shd w:val="clear" w:color="auto" w:fill="auto"/>
            <w:vAlign w:val="bottom"/>
          </w:tcPr>
          <w:p w14:paraId="09C36B53"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28F9040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Components</w:t>
            </w:r>
          </w:p>
        </w:tc>
        <w:tc>
          <w:tcPr>
            <w:tcW w:w="953" w:type="dxa"/>
            <w:shd w:val="clear" w:color="auto" w:fill="auto"/>
            <w:vAlign w:val="bottom"/>
          </w:tcPr>
          <w:p w14:paraId="741D49B3"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Efficiency Type</w:t>
            </w:r>
          </w:p>
        </w:tc>
        <w:tc>
          <w:tcPr>
            <w:tcW w:w="990" w:type="dxa"/>
            <w:shd w:val="clear" w:color="auto" w:fill="auto"/>
            <w:vAlign w:val="bottom"/>
          </w:tcPr>
          <w:p w14:paraId="22A15635"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22750499"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080" w:type="dxa"/>
            <w:vAlign w:val="bottom"/>
          </w:tcPr>
          <w:p w14:paraId="0FD36F64" w14:textId="2C80064E" w:rsidR="009C4992" w:rsidRDefault="009C4992" w:rsidP="009C4992">
            <w:pPr>
              <w:keepNext/>
              <w:jc w:val="center"/>
              <w:rPr>
                <w:rFonts w:ascii="Calibri" w:hAnsi="Calibri"/>
                <w:sz w:val="18"/>
                <w:szCs w:val="18"/>
              </w:rPr>
            </w:pPr>
            <w:r w:rsidRPr="009C4992">
              <w:rPr>
                <w:rFonts w:ascii="Calibri" w:hAnsi="Calibri"/>
                <w:sz w:val="18"/>
                <w:szCs w:val="18"/>
              </w:rPr>
              <w:t xml:space="preserve">Number of Indoor Units </w:t>
            </w:r>
            <w:del w:id="0" w:author="Markstrum, Alexis@Energy" w:date="2021-03-25T15:29:00Z">
              <w:r w:rsidRPr="009C4992" w:rsidDel="00C05DEA">
                <w:rPr>
                  <w:rFonts w:ascii="Calibri" w:hAnsi="Calibri"/>
                  <w:sz w:val="18"/>
                  <w:szCs w:val="18"/>
                </w:rPr>
                <w:delText>Connected to the System's Outdoor Unit</w:delText>
              </w:r>
            </w:del>
            <w:ins w:id="1" w:author="Markstrum, Alexis@Energy" w:date="2021-03-25T15:29:00Z">
              <w:r w:rsidR="00C05DEA">
                <w:rPr>
                  <w:rFonts w:ascii="Calibri" w:hAnsi="Calibri"/>
                  <w:sz w:val="18"/>
                  <w:szCs w:val="18"/>
                </w:rPr>
                <w:t xml:space="preserve">for </w:t>
              </w:r>
            </w:ins>
            <w:ins w:id="2" w:author="Markstrum, Alexis@Energy" w:date="2021-03-25T15:30:00Z">
              <w:r w:rsidR="00C05DEA">
                <w:rPr>
                  <w:rFonts w:ascii="Calibri" w:hAnsi="Calibri"/>
                  <w:sz w:val="18"/>
                  <w:szCs w:val="18"/>
                </w:rPr>
                <w:t>this System</w:t>
              </w:r>
            </w:ins>
          </w:p>
        </w:tc>
        <w:tc>
          <w:tcPr>
            <w:tcW w:w="1037" w:type="dxa"/>
            <w:shd w:val="clear" w:color="auto" w:fill="auto"/>
            <w:vAlign w:val="bottom"/>
          </w:tcPr>
          <w:p w14:paraId="33D69747" w14:textId="1A378F01" w:rsidR="009C4992" w:rsidRPr="007A473A" w:rsidRDefault="009C4992" w:rsidP="009C4992">
            <w:pPr>
              <w:keepNext/>
              <w:jc w:val="center"/>
              <w:rPr>
                <w:rFonts w:ascii="Calibri" w:hAnsi="Calibri"/>
                <w:sz w:val="8"/>
                <w:szCs w:val="8"/>
              </w:rPr>
            </w:pPr>
            <w:r>
              <w:rPr>
                <w:rFonts w:ascii="Calibri" w:hAnsi="Calibri"/>
                <w:sz w:val="18"/>
                <w:szCs w:val="18"/>
              </w:rPr>
              <w:t xml:space="preserve">Number of Ducted Indoor Units </w:t>
            </w:r>
            <w:del w:id="3" w:author="Markstrum, Alexis@Energy" w:date="2021-03-25T15:30:00Z">
              <w:r w:rsidDel="00C05DEA">
                <w:rPr>
                  <w:rFonts w:ascii="Calibri" w:hAnsi="Calibri"/>
                  <w:sz w:val="18"/>
                  <w:szCs w:val="18"/>
                </w:rPr>
                <w:delText>Connected to the System's Outdoor Unit</w:delText>
              </w:r>
            </w:del>
            <w:ins w:id="4" w:author="Markstrum, Alexis@Energy" w:date="2021-03-25T15:30:00Z">
              <w:r w:rsidR="00C05DEA">
                <w:rPr>
                  <w:rFonts w:ascii="Calibri" w:hAnsi="Calibri"/>
                  <w:sz w:val="18"/>
                  <w:szCs w:val="18"/>
                </w:rPr>
                <w:t>for this System</w:t>
              </w:r>
            </w:ins>
          </w:p>
        </w:tc>
        <w:tc>
          <w:tcPr>
            <w:tcW w:w="1028" w:type="dxa"/>
            <w:vAlign w:val="bottom"/>
          </w:tcPr>
          <w:p w14:paraId="39D9C906" w14:textId="77777777" w:rsidR="009C4992" w:rsidRPr="00961568" w:rsidRDefault="009C4992" w:rsidP="00297DAD">
            <w:pPr>
              <w:keepNext/>
              <w:jc w:val="center"/>
              <w:rPr>
                <w:rFonts w:ascii="Calibri" w:hAnsi="Calibri"/>
                <w:sz w:val="18"/>
                <w:szCs w:val="18"/>
              </w:rPr>
            </w:pPr>
            <w:r w:rsidRPr="00961568">
              <w:rPr>
                <w:rFonts w:ascii="Calibri" w:hAnsi="Calibri"/>
                <w:sz w:val="18"/>
                <w:szCs w:val="18"/>
              </w:rPr>
              <w:t>Central Fan Integrated (CFI) Ventilation System Status</w:t>
            </w:r>
          </w:p>
        </w:tc>
      </w:tr>
      <w:tr w:rsidR="009C4992" w:rsidRPr="00392860" w14:paraId="2BFED130" w14:textId="77777777" w:rsidTr="00C05DEA">
        <w:trPr>
          <w:cantSplit/>
          <w:trHeight w:val="288"/>
        </w:trPr>
        <w:tc>
          <w:tcPr>
            <w:tcW w:w="1027" w:type="dxa"/>
            <w:shd w:val="clear" w:color="auto" w:fill="auto"/>
          </w:tcPr>
          <w:p w14:paraId="482B4DDF" w14:textId="77777777" w:rsidR="009C4992" w:rsidRPr="00A33D4F" w:rsidRDefault="009C4992" w:rsidP="00465479">
            <w:pPr>
              <w:keepNext/>
              <w:rPr>
                <w:rFonts w:asciiTheme="minorHAnsi" w:hAnsiTheme="minorHAnsi"/>
                <w:sz w:val="16"/>
                <w:szCs w:val="16"/>
              </w:rPr>
            </w:pPr>
          </w:p>
        </w:tc>
        <w:tc>
          <w:tcPr>
            <w:tcW w:w="1028" w:type="dxa"/>
          </w:tcPr>
          <w:p w14:paraId="40572D24"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6B6BA2B4" w14:textId="77777777" w:rsidR="009C4992" w:rsidRPr="00A33D4F" w:rsidRDefault="009C4992" w:rsidP="00465479">
            <w:pPr>
              <w:keepNext/>
              <w:rPr>
                <w:rFonts w:asciiTheme="minorHAnsi" w:hAnsiTheme="minorHAnsi"/>
                <w:sz w:val="16"/>
                <w:szCs w:val="16"/>
              </w:rPr>
            </w:pPr>
          </w:p>
        </w:tc>
        <w:tc>
          <w:tcPr>
            <w:tcW w:w="1142" w:type="dxa"/>
            <w:shd w:val="clear" w:color="auto" w:fill="auto"/>
          </w:tcPr>
          <w:p w14:paraId="1B4DD16C" w14:textId="77777777" w:rsidR="009C4992" w:rsidRPr="00A33D4F" w:rsidRDefault="009C4992" w:rsidP="00465479">
            <w:pPr>
              <w:keepNext/>
              <w:rPr>
                <w:rFonts w:asciiTheme="minorHAnsi" w:hAnsiTheme="minorHAnsi"/>
                <w:sz w:val="16"/>
                <w:szCs w:val="16"/>
              </w:rPr>
            </w:pPr>
          </w:p>
        </w:tc>
        <w:tc>
          <w:tcPr>
            <w:tcW w:w="914" w:type="dxa"/>
            <w:shd w:val="clear" w:color="auto" w:fill="auto"/>
          </w:tcPr>
          <w:p w14:paraId="1367E3CB"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139AA822" w14:textId="77777777" w:rsidR="009C4992" w:rsidRPr="00A33D4F" w:rsidRDefault="009C4992" w:rsidP="00465479">
            <w:pPr>
              <w:keepNext/>
              <w:rPr>
                <w:rFonts w:asciiTheme="minorHAnsi" w:hAnsiTheme="minorHAnsi"/>
                <w:sz w:val="16"/>
                <w:szCs w:val="16"/>
              </w:rPr>
            </w:pPr>
          </w:p>
        </w:tc>
        <w:tc>
          <w:tcPr>
            <w:tcW w:w="848" w:type="dxa"/>
            <w:shd w:val="clear" w:color="auto" w:fill="auto"/>
          </w:tcPr>
          <w:p w14:paraId="2F30DB79" w14:textId="77777777" w:rsidR="009C4992" w:rsidRPr="00A33D4F" w:rsidRDefault="009C4992" w:rsidP="00465479">
            <w:pPr>
              <w:keepNext/>
              <w:rPr>
                <w:rFonts w:asciiTheme="minorHAnsi" w:hAnsiTheme="minorHAnsi"/>
                <w:sz w:val="16"/>
                <w:szCs w:val="16"/>
              </w:rPr>
            </w:pPr>
          </w:p>
        </w:tc>
        <w:tc>
          <w:tcPr>
            <w:tcW w:w="1207" w:type="dxa"/>
            <w:shd w:val="clear" w:color="auto" w:fill="auto"/>
          </w:tcPr>
          <w:p w14:paraId="00607080" w14:textId="77777777" w:rsidR="009C4992" w:rsidRPr="00A33D4F" w:rsidRDefault="009C4992" w:rsidP="00465479">
            <w:pPr>
              <w:keepNext/>
              <w:rPr>
                <w:rFonts w:asciiTheme="minorHAnsi" w:hAnsiTheme="minorHAnsi"/>
                <w:sz w:val="16"/>
                <w:szCs w:val="16"/>
              </w:rPr>
            </w:pPr>
          </w:p>
        </w:tc>
        <w:tc>
          <w:tcPr>
            <w:tcW w:w="953" w:type="dxa"/>
            <w:shd w:val="clear" w:color="auto" w:fill="auto"/>
          </w:tcPr>
          <w:p w14:paraId="0EC8932E" w14:textId="77777777" w:rsidR="009C4992" w:rsidRPr="00A33D4F" w:rsidRDefault="009C4992" w:rsidP="00465479">
            <w:pPr>
              <w:keepNext/>
              <w:rPr>
                <w:rFonts w:asciiTheme="minorHAnsi" w:hAnsiTheme="minorHAnsi"/>
                <w:sz w:val="16"/>
                <w:szCs w:val="16"/>
              </w:rPr>
            </w:pPr>
          </w:p>
        </w:tc>
        <w:tc>
          <w:tcPr>
            <w:tcW w:w="990" w:type="dxa"/>
            <w:shd w:val="clear" w:color="auto" w:fill="auto"/>
          </w:tcPr>
          <w:p w14:paraId="3FC2F36D" w14:textId="77777777" w:rsidR="009C4992" w:rsidRPr="00A33D4F" w:rsidRDefault="009C4992" w:rsidP="00465479">
            <w:pPr>
              <w:keepNext/>
              <w:rPr>
                <w:rFonts w:asciiTheme="minorHAnsi" w:hAnsiTheme="minorHAnsi"/>
                <w:sz w:val="16"/>
                <w:szCs w:val="16"/>
              </w:rPr>
            </w:pPr>
          </w:p>
        </w:tc>
        <w:tc>
          <w:tcPr>
            <w:tcW w:w="1080" w:type="dxa"/>
            <w:shd w:val="clear" w:color="auto" w:fill="auto"/>
          </w:tcPr>
          <w:p w14:paraId="350168C8" w14:textId="77777777" w:rsidR="009C4992" w:rsidRPr="00A33D4F" w:rsidRDefault="009C4992" w:rsidP="00465479">
            <w:pPr>
              <w:keepNext/>
              <w:rPr>
                <w:rFonts w:asciiTheme="minorHAnsi" w:hAnsiTheme="minorHAnsi"/>
                <w:sz w:val="16"/>
                <w:szCs w:val="16"/>
              </w:rPr>
            </w:pPr>
          </w:p>
        </w:tc>
        <w:tc>
          <w:tcPr>
            <w:tcW w:w="1080" w:type="dxa"/>
          </w:tcPr>
          <w:p w14:paraId="68687C27" w14:textId="77777777" w:rsidR="009C4992" w:rsidRPr="00A33D4F" w:rsidRDefault="009C4992" w:rsidP="00465479">
            <w:pPr>
              <w:keepNext/>
              <w:rPr>
                <w:rFonts w:asciiTheme="minorHAnsi" w:hAnsiTheme="minorHAnsi"/>
                <w:sz w:val="16"/>
                <w:szCs w:val="16"/>
              </w:rPr>
            </w:pPr>
          </w:p>
        </w:tc>
        <w:tc>
          <w:tcPr>
            <w:tcW w:w="1037" w:type="dxa"/>
            <w:shd w:val="clear" w:color="auto" w:fill="auto"/>
          </w:tcPr>
          <w:p w14:paraId="121D97F3" w14:textId="3D650B1F" w:rsidR="009C4992" w:rsidRPr="00A33D4F" w:rsidRDefault="009C4992" w:rsidP="00465479">
            <w:pPr>
              <w:keepNext/>
              <w:rPr>
                <w:rFonts w:asciiTheme="minorHAnsi" w:hAnsiTheme="minorHAnsi"/>
                <w:sz w:val="16"/>
                <w:szCs w:val="16"/>
              </w:rPr>
            </w:pPr>
          </w:p>
        </w:tc>
        <w:tc>
          <w:tcPr>
            <w:tcW w:w="1028" w:type="dxa"/>
          </w:tcPr>
          <w:p w14:paraId="04898D4F" w14:textId="77777777" w:rsidR="009C4992" w:rsidRPr="00A33D4F" w:rsidRDefault="009C4992" w:rsidP="00465479">
            <w:pPr>
              <w:keepNext/>
              <w:rPr>
                <w:rFonts w:asciiTheme="minorHAnsi" w:hAnsiTheme="minorHAnsi"/>
                <w:sz w:val="16"/>
                <w:szCs w:val="16"/>
              </w:rPr>
            </w:pPr>
          </w:p>
        </w:tc>
      </w:tr>
      <w:tr w:rsidR="009C4992" w:rsidRPr="007E2934" w14:paraId="03F65DC4" w14:textId="77777777" w:rsidTr="00B54A42">
        <w:tblPrEx>
          <w:tblLook w:val="00A0" w:firstRow="1" w:lastRow="0" w:firstColumn="1" w:lastColumn="0" w:noHBand="0" w:noVBand="0"/>
        </w:tblPrEx>
        <w:trPr>
          <w:cantSplit/>
        </w:trPr>
        <w:tc>
          <w:tcPr>
            <w:tcW w:w="14390" w:type="dxa"/>
            <w:gridSpan w:val="14"/>
          </w:tcPr>
          <w:p w14:paraId="69ABEED5" w14:textId="0B6FC07C" w:rsidR="009C4992" w:rsidRPr="007E2934" w:rsidRDefault="009C4992" w:rsidP="00C01F8F">
            <w:pPr>
              <w:keepNext/>
              <w:rPr>
                <w:rFonts w:ascii="Calibri" w:hAnsi="Calibri"/>
                <w:sz w:val="18"/>
                <w:szCs w:val="18"/>
              </w:rPr>
            </w:pPr>
            <w:r w:rsidRPr="007E2934">
              <w:rPr>
                <w:rFonts w:ascii="Calibri" w:hAnsi="Calibri"/>
                <w:sz w:val="18"/>
                <w:szCs w:val="18"/>
              </w:rPr>
              <w:t>Notes:</w:t>
            </w:r>
          </w:p>
        </w:tc>
      </w:tr>
    </w:tbl>
    <w:p w14:paraId="17761371" w14:textId="18653373" w:rsidR="00125592" w:rsidRDefault="00125592" w:rsidP="00125592"/>
    <w:p w14:paraId="27D4912C" w14:textId="77777777" w:rsidR="00125592" w:rsidRDefault="00125592"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837895" w14:paraId="277257EC" w14:textId="7CB1FCAA" w:rsidTr="009539D3">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53370057" w14:textId="0F07B4B3" w:rsidR="00837895" w:rsidRDefault="00837895" w:rsidP="00C01F8F">
            <w:pPr>
              <w:keepNext/>
              <w:rPr>
                <w:rFonts w:ascii="Calibri" w:hAnsi="Calibri"/>
                <w:b/>
                <w:sz w:val="18"/>
                <w:szCs w:val="18"/>
              </w:rPr>
            </w:pPr>
            <w:r>
              <w:rPr>
                <w:rFonts w:ascii="Calibri" w:hAnsi="Calibri"/>
                <w:b/>
                <w:sz w:val="18"/>
                <w:szCs w:val="18"/>
              </w:rPr>
              <w:t>D. Installed Heating Equipment Information</w:t>
            </w:r>
            <w:r>
              <w:t xml:space="preserve"> </w:t>
            </w:r>
            <w:r w:rsidRPr="00837895">
              <w:rPr>
                <w:rFonts w:ascii="Calibri" w:hAnsi="Calibri"/>
                <w:b/>
                <w:sz w:val="18"/>
                <w:szCs w:val="18"/>
              </w:rPr>
              <w:t>for Gas Furnace Indoor Unit, or Heat Pump Indoor Unit, or Packaged Unit (Gas Furnace or Heat Pump)</w:t>
            </w:r>
          </w:p>
        </w:tc>
      </w:tr>
      <w:tr w:rsidR="00837895" w:rsidRPr="007E2934" w14:paraId="302065CD" w14:textId="0014E9BE" w:rsidTr="00837895">
        <w:trPr>
          <w:cantSplit/>
          <w:trHeight w:val="188"/>
        </w:trPr>
        <w:tc>
          <w:tcPr>
            <w:tcW w:w="1439" w:type="dxa"/>
            <w:shd w:val="clear" w:color="auto" w:fill="auto"/>
            <w:vAlign w:val="bottom"/>
          </w:tcPr>
          <w:p w14:paraId="68A3B68C" w14:textId="77777777" w:rsidR="00837895" w:rsidRPr="007E2934" w:rsidRDefault="00837895" w:rsidP="00C01F8F">
            <w:pPr>
              <w:keepNext/>
              <w:jc w:val="center"/>
              <w:rPr>
                <w:rFonts w:ascii="Calibri" w:hAnsi="Calibri"/>
                <w:sz w:val="18"/>
                <w:szCs w:val="18"/>
              </w:rPr>
            </w:pPr>
            <w:r w:rsidRPr="007E2934">
              <w:rPr>
                <w:rFonts w:ascii="Calibri" w:hAnsi="Calibri"/>
                <w:sz w:val="18"/>
                <w:szCs w:val="18"/>
              </w:rPr>
              <w:t>01</w:t>
            </w:r>
          </w:p>
        </w:tc>
        <w:tc>
          <w:tcPr>
            <w:tcW w:w="1439" w:type="dxa"/>
          </w:tcPr>
          <w:p w14:paraId="6B9F1371" w14:textId="77777777" w:rsidR="00837895" w:rsidRPr="007E2934" w:rsidRDefault="00837895" w:rsidP="00C01F8F">
            <w:pPr>
              <w:keepNext/>
              <w:jc w:val="center"/>
              <w:rPr>
                <w:rFonts w:ascii="Calibri" w:hAnsi="Calibri"/>
                <w:sz w:val="18"/>
                <w:szCs w:val="18"/>
              </w:rPr>
            </w:pPr>
            <w:r>
              <w:rPr>
                <w:rFonts w:ascii="Calibri" w:hAnsi="Calibri"/>
                <w:sz w:val="18"/>
                <w:szCs w:val="18"/>
              </w:rPr>
              <w:t>02</w:t>
            </w:r>
          </w:p>
        </w:tc>
        <w:tc>
          <w:tcPr>
            <w:tcW w:w="1439" w:type="dxa"/>
            <w:shd w:val="clear" w:color="auto" w:fill="auto"/>
            <w:vAlign w:val="bottom"/>
          </w:tcPr>
          <w:p w14:paraId="50B9B62F" w14:textId="2BF818C1" w:rsidR="00837895" w:rsidRPr="007E2934" w:rsidRDefault="00837895" w:rsidP="00C01F8F">
            <w:pPr>
              <w:keepNext/>
              <w:jc w:val="center"/>
              <w:rPr>
                <w:rFonts w:ascii="Calibri" w:hAnsi="Calibri"/>
                <w:sz w:val="18"/>
                <w:szCs w:val="18"/>
              </w:rPr>
            </w:pPr>
            <w:r>
              <w:rPr>
                <w:rFonts w:ascii="Calibri" w:hAnsi="Calibri"/>
                <w:sz w:val="18"/>
                <w:szCs w:val="18"/>
              </w:rPr>
              <w:t>03</w:t>
            </w:r>
          </w:p>
        </w:tc>
        <w:tc>
          <w:tcPr>
            <w:tcW w:w="1439" w:type="dxa"/>
            <w:shd w:val="clear" w:color="auto" w:fill="auto"/>
            <w:vAlign w:val="bottom"/>
          </w:tcPr>
          <w:p w14:paraId="7F8F04B5" w14:textId="67DA5EC8" w:rsidR="00837895" w:rsidRPr="007E2934" w:rsidRDefault="00837895" w:rsidP="00C01F8F">
            <w:pPr>
              <w:keepNext/>
              <w:jc w:val="center"/>
              <w:rPr>
                <w:rFonts w:ascii="Calibri" w:hAnsi="Calibri"/>
                <w:sz w:val="18"/>
                <w:szCs w:val="18"/>
              </w:rPr>
            </w:pPr>
            <w:r>
              <w:rPr>
                <w:rFonts w:ascii="Calibri" w:hAnsi="Calibri"/>
                <w:sz w:val="18"/>
                <w:szCs w:val="18"/>
              </w:rPr>
              <w:t>04</w:t>
            </w:r>
          </w:p>
        </w:tc>
        <w:tc>
          <w:tcPr>
            <w:tcW w:w="1439" w:type="dxa"/>
            <w:shd w:val="clear" w:color="auto" w:fill="auto"/>
            <w:vAlign w:val="bottom"/>
          </w:tcPr>
          <w:p w14:paraId="2CB49994" w14:textId="3F73011D" w:rsidR="00837895" w:rsidRPr="007E2934" w:rsidRDefault="00837895" w:rsidP="00C01F8F">
            <w:pPr>
              <w:keepNext/>
              <w:jc w:val="center"/>
              <w:rPr>
                <w:rFonts w:ascii="Calibri" w:hAnsi="Calibri"/>
                <w:sz w:val="18"/>
                <w:szCs w:val="18"/>
              </w:rPr>
            </w:pPr>
            <w:r>
              <w:rPr>
                <w:rFonts w:ascii="Calibri" w:hAnsi="Calibri"/>
                <w:sz w:val="18"/>
                <w:szCs w:val="18"/>
              </w:rPr>
              <w:t>05</w:t>
            </w:r>
          </w:p>
        </w:tc>
        <w:tc>
          <w:tcPr>
            <w:tcW w:w="1439" w:type="dxa"/>
            <w:shd w:val="clear" w:color="auto" w:fill="auto"/>
            <w:vAlign w:val="bottom"/>
          </w:tcPr>
          <w:p w14:paraId="27748621" w14:textId="39FE82F0" w:rsidR="00837895" w:rsidRPr="007E2934" w:rsidRDefault="00837895" w:rsidP="00C01F8F">
            <w:pPr>
              <w:keepNext/>
              <w:jc w:val="center"/>
              <w:rPr>
                <w:rFonts w:ascii="Calibri" w:hAnsi="Calibri"/>
                <w:sz w:val="18"/>
                <w:szCs w:val="18"/>
              </w:rPr>
            </w:pPr>
            <w:r>
              <w:rPr>
                <w:rFonts w:ascii="Calibri" w:hAnsi="Calibri"/>
                <w:sz w:val="18"/>
                <w:szCs w:val="18"/>
              </w:rPr>
              <w:t>06</w:t>
            </w:r>
          </w:p>
        </w:tc>
        <w:tc>
          <w:tcPr>
            <w:tcW w:w="1439" w:type="dxa"/>
            <w:shd w:val="clear" w:color="auto" w:fill="auto"/>
            <w:vAlign w:val="bottom"/>
          </w:tcPr>
          <w:p w14:paraId="3C4A5EC7" w14:textId="73F1FD03" w:rsidR="00837895" w:rsidRPr="007E2934" w:rsidRDefault="00837895" w:rsidP="00C01F8F">
            <w:pPr>
              <w:keepNext/>
              <w:jc w:val="center"/>
              <w:rPr>
                <w:rFonts w:ascii="Calibri" w:hAnsi="Calibri"/>
                <w:sz w:val="18"/>
                <w:szCs w:val="18"/>
              </w:rPr>
            </w:pPr>
            <w:r>
              <w:rPr>
                <w:rFonts w:ascii="Calibri" w:hAnsi="Calibri"/>
                <w:sz w:val="18"/>
                <w:szCs w:val="18"/>
              </w:rPr>
              <w:t>07</w:t>
            </w:r>
          </w:p>
        </w:tc>
        <w:tc>
          <w:tcPr>
            <w:tcW w:w="1439" w:type="dxa"/>
            <w:shd w:val="clear" w:color="auto" w:fill="auto"/>
            <w:vAlign w:val="bottom"/>
          </w:tcPr>
          <w:p w14:paraId="0C22DA61" w14:textId="25845567" w:rsidR="00837895" w:rsidRPr="007E2934" w:rsidRDefault="00837895" w:rsidP="00C01F8F">
            <w:pPr>
              <w:keepNext/>
              <w:jc w:val="center"/>
              <w:rPr>
                <w:rFonts w:ascii="Calibri" w:hAnsi="Calibri"/>
                <w:sz w:val="18"/>
                <w:szCs w:val="18"/>
              </w:rPr>
            </w:pPr>
            <w:r>
              <w:rPr>
                <w:rFonts w:ascii="Calibri" w:hAnsi="Calibri"/>
                <w:sz w:val="18"/>
                <w:szCs w:val="18"/>
              </w:rPr>
              <w:t>08</w:t>
            </w:r>
          </w:p>
        </w:tc>
        <w:tc>
          <w:tcPr>
            <w:tcW w:w="1439" w:type="dxa"/>
          </w:tcPr>
          <w:p w14:paraId="05BEDA80" w14:textId="529102D4" w:rsidR="00837895" w:rsidRDefault="00837895" w:rsidP="00C01F8F">
            <w:pPr>
              <w:keepNext/>
              <w:jc w:val="center"/>
              <w:rPr>
                <w:rFonts w:ascii="Calibri" w:hAnsi="Calibri"/>
                <w:sz w:val="18"/>
                <w:szCs w:val="18"/>
              </w:rPr>
            </w:pPr>
            <w:r>
              <w:rPr>
                <w:rFonts w:ascii="Calibri" w:hAnsi="Calibri"/>
                <w:sz w:val="18"/>
                <w:szCs w:val="18"/>
              </w:rPr>
              <w:t>09</w:t>
            </w:r>
          </w:p>
        </w:tc>
        <w:tc>
          <w:tcPr>
            <w:tcW w:w="1439" w:type="dxa"/>
          </w:tcPr>
          <w:p w14:paraId="3D57D339" w14:textId="60E7E856" w:rsidR="00837895" w:rsidRDefault="00837895" w:rsidP="00C01F8F">
            <w:pPr>
              <w:keepNext/>
              <w:jc w:val="center"/>
              <w:rPr>
                <w:rFonts w:ascii="Calibri" w:hAnsi="Calibri"/>
                <w:sz w:val="18"/>
                <w:szCs w:val="18"/>
              </w:rPr>
            </w:pPr>
            <w:r>
              <w:rPr>
                <w:rFonts w:ascii="Calibri" w:hAnsi="Calibri"/>
                <w:sz w:val="18"/>
                <w:szCs w:val="18"/>
              </w:rPr>
              <w:t>10</w:t>
            </w:r>
          </w:p>
        </w:tc>
      </w:tr>
      <w:tr w:rsidR="00837895" w:rsidRPr="007E2934" w14:paraId="7CB8B530" w14:textId="6D4F0A32" w:rsidTr="00837895">
        <w:trPr>
          <w:cantSplit/>
          <w:trHeight w:val="576"/>
        </w:trPr>
        <w:tc>
          <w:tcPr>
            <w:tcW w:w="1439" w:type="dxa"/>
            <w:shd w:val="clear" w:color="auto" w:fill="auto"/>
            <w:vAlign w:val="bottom"/>
          </w:tcPr>
          <w:p w14:paraId="65EE238A" w14:textId="348E34B1" w:rsidR="00837895" w:rsidRPr="000E59FB" w:rsidRDefault="00837895"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439" w:type="dxa"/>
            <w:vAlign w:val="bottom"/>
          </w:tcPr>
          <w:p w14:paraId="7BD65C91" w14:textId="77777777" w:rsidR="00837895" w:rsidRPr="007752EC" w:rsidRDefault="00837895" w:rsidP="00C01F8F">
            <w:pPr>
              <w:keepNext/>
              <w:jc w:val="center"/>
              <w:rPr>
                <w:rFonts w:ascii="Calibri" w:hAnsi="Calibri"/>
                <w:sz w:val="18"/>
                <w:szCs w:val="18"/>
              </w:rPr>
            </w:pPr>
            <w:r w:rsidRPr="007752EC">
              <w:rPr>
                <w:rFonts w:ascii="Calibri" w:hAnsi="Calibri"/>
                <w:sz w:val="18"/>
                <w:szCs w:val="18"/>
              </w:rPr>
              <w:t>SC System</w:t>
            </w:r>
          </w:p>
          <w:p w14:paraId="69AA150B" w14:textId="77777777" w:rsidR="00837895" w:rsidRPr="000E59FB" w:rsidRDefault="00837895" w:rsidP="00C01F8F">
            <w:pPr>
              <w:keepNext/>
              <w:jc w:val="center"/>
              <w:rPr>
                <w:rFonts w:ascii="Calibri" w:hAnsi="Calibri"/>
                <w:sz w:val="18"/>
                <w:szCs w:val="18"/>
              </w:rPr>
            </w:pPr>
            <w:r w:rsidRPr="007752EC">
              <w:rPr>
                <w:rFonts w:ascii="Calibri" w:hAnsi="Calibri"/>
                <w:sz w:val="18"/>
                <w:szCs w:val="18"/>
              </w:rPr>
              <w:t>Description of Area Served</w:t>
            </w:r>
          </w:p>
        </w:tc>
        <w:tc>
          <w:tcPr>
            <w:tcW w:w="1439" w:type="dxa"/>
            <w:shd w:val="clear" w:color="auto" w:fill="auto"/>
            <w:vAlign w:val="bottom"/>
          </w:tcPr>
          <w:p w14:paraId="3CF63644"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4C8C9E6D"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Type</w:t>
            </w:r>
          </w:p>
        </w:tc>
        <w:tc>
          <w:tcPr>
            <w:tcW w:w="1439" w:type="dxa"/>
            <w:shd w:val="clear" w:color="auto" w:fill="auto"/>
            <w:vAlign w:val="bottom"/>
          </w:tcPr>
          <w:p w14:paraId="49A69FA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1846A9C6"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Value</w:t>
            </w:r>
          </w:p>
        </w:tc>
        <w:tc>
          <w:tcPr>
            <w:tcW w:w="1439" w:type="dxa"/>
            <w:shd w:val="clear" w:color="auto" w:fill="auto"/>
            <w:vAlign w:val="bottom"/>
          </w:tcPr>
          <w:p w14:paraId="69EBD2F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Manufacturer</w:t>
            </w:r>
          </w:p>
        </w:tc>
        <w:tc>
          <w:tcPr>
            <w:tcW w:w="1439" w:type="dxa"/>
            <w:shd w:val="clear" w:color="auto" w:fill="auto"/>
            <w:vAlign w:val="bottom"/>
          </w:tcPr>
          <w:p w14:paraId="1708425E"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Model Number</w:t>
            </w:r>
          </w:p>
        </w:tc>
        <w:tc>
          <w:tcPr>
            <w:tcW w:w="1439" w:type="dxa"/>
            <w:shd w:val="clear" w:color="auto" w:fill="auto"/>
            <w:vAlign w:val="bottom"/>
          </w:tcPr>
          <w:p w14:paraId="32E6C952"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Serial Number</w:t>
            </w:r>
          </w:p>
        </w:tc>
        <w:tc>
          <w:tcPr>
            <w:tcW w:w="1439" w:type="dxa"/>
            <w:shd w:val="clear" w:color="auto" w:fill="auto"/>
            <w:vAlign w:val="bottom"/>
          </w:tcPr>
          <w:p w14:paraId="5AC618F7"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c>
          <w:tcPr>
            <w:tcW w:w="1439" w:type="dxa"/>
            <w:vAlign w:val="bottom"/>
          </w:tcPr>
          <w:p w14:paraId="6941B82F" w14:textId="77777777" w:rsidR="00837895" w:rsidRPr="00837895" w:rsidRDefault="00837895" w:rsidP="00837895">
            <w:pPr>
              <w:keepNext/>
              <w:jc w:val="center"/>
              <w:rPr>
                <w:rFonts w:ascii="Calibri" w:hAnsi="Calibri"/>
                <w:sz w:val="18"/>
                <w:szCs w:val="18"/>
              </w:rPr>
            </w:pPr>
            <w:r w:rsidRPr="00837895">
              <w:rPr>
                <w:rFonts w:ascii="Calibri" w:hAnsi="Calibri"/>
                <w:sz w:val="18"/>
                <w:szCs w:val="18"/>
              </w:rPr>
              <w:t>Multi-split</w:t>
            </w:r>
          </w:p>
          <w:p w14:paraId="43007816" w14:textId="1943D74A" w:rsidR="00837895" w:rsidRPr="000E59FB" w:rsidRDefault="00837895" w:rsidP="00837895">
            <w:pPr>
              <w:keepNext/>
              <w:jc w:val="center"/>
              <w:rPr>
                <w:rFonts w:ascii="Calibri" w:hAnsi="Calibri"/>
                <w:sz w:val="18"/>
                <w:szCs w:val="18"/>
              </w:rPr>
            </w:pPr>
            <w:r w:rsidRPr="00837895">
              <w:rPr>
                <w:rFonts w:ascii="Calibri" w:hAnsi="Calibri"/>
                <w:sz w:val="18"/>
                <w:szCs w:val="18"/>
              </w:rPr>
              <w:t>Indoor Unit Name or Description of Area Served</w:t>
            </w:r>
          </w:p>
        </w:tc>
        <w:tc>
          <w:tcPr>
            <w:tcW w:w="1439" w:type="dxa"/>
            <w:vAlign w:val="bottom"/>
          </w:tcPr>
          <w:p w14:paraId="619AB00C" w14:textId="77777777" w:rsidR="00837895" w:rsidRPr="00837895" w:rsidRDefault="00837895" w:rsidP="00837895">
            <w:pPr>
              <w:keepNext/>
              <w:jc w:val="center"/>
              <w:rPr>
                <w:rFonts w:ascii="Calibri" w:hAnsi="Calibri"/>
                <w:sz w:val="18"/>
                <w:szCs w:val="18"/>
              </w:rPr>
            </w:pPr>
            <w:r w:rsidRPr="00837895">
              <w:rPr>
                <w:rFonts w:ascii="Calibri" w:hAnsi="Calibri"/>
                <w:sz w:val="18"/>
                <w:szCs w:val="18"/>
              </w:rPr>
              <w:t>Multi-split</w:t>
            </w:r>
          </w:p>
          <w:p w14:paraId="0C471B80" w14:textId="06609933" w:rsidR="00837895" w:rsidRPr="000E59FB" w:rsidRDefault="00837895" w:rsidP="00837895">
            <w:pPr>
              <w:keepNext/>
              <w:jc w:val="center"/>
              <w:rPr>
                <w:rFonts w:ascii="Calibri" w:hAnsi="Calibri"/>
                <w:sz w:val="18"/>
                <w:szCs w:val="18"/>
              </w:rPr>
            </w:pPr>
            <w:r w:rsidRPr="00837895">
              <w:rPr>
                <w:rFonts w:ascii="Calibri" w:hAnsi="Calibri"/>
                <w:sz w:val="18"/>
                <w:szCs w:val="18"/>
              </w:rPr>
              <w:t>Indoor Unit Duct Status</w:t>
            </w:r>
          </w:p>
        </w:tc>
      </w:tr>
      <w:tr w:rsidR="00837895" w:rsidRPr="007E2934" w14:paraId="00AF4E0C" w14:textId="1EF6B061" w:rsidTr="00837895">
        <w:trPr>
          <w:cantSplit/>
          <w:trHeight w:val="360"/>
        </w:trPr>
        <w:tc>
          <w:tcPr>
            <w:tcW w:w="1439" w:type="dxa"/>
            <w:shd w:val="clear" w:color="auto" w:fill="auto"/>
          </w:tcPr>
          <w:p w14:paraId="1CF43434" w14:textId="77777777" w:rsidR="00837895" w:rsidRPr="007E2934" w:rsidRDefault="00837895" w:rsidP="00465479">
            <w:pPr>
              <w:keepNext/>
              <w:rPr>
                <w:rFonts w:ascii="Calibri" w:hAnsi="Calibri"/>
                <w:sz w:val="18"/>
                <w:szCs w:val="18"/>
              </w:rPr>
            </w:pPr>
          </w:p>
        </w:tc>
        <w:tc>
          <w:tcPr>
            <w:tcW w:w="1439" w:type="dxa"/>
          </w:tcPr>
          <w:p w14:paraId="5F836E21" w14:textId="77777777" w:rsidR="00837895" w:rsidRPr="007E2934" w:rsidRDefault="00837895" w:rsidP="00465479">
            <w:pPr>
              <w:keepNext/>
              <w:rPr>
                <w:rFonts w:ascii="Calibri" w:hAnsi="Calibri"/>
                <w:sz w:val="18"/>
                <w:szCs w:val="18"/>
              </w:rPr>
            </w:pPr>
          </w:p>
        </w:tc>
        <w:tc>
          <w:tcPr>
            <w:tcW w:w="1439" w:type="dxa"/>
            <w:shd w:val="clear" w:color="auto" w:fill="auto"/>
          </w:tcPr>
          <w:p w14:paraId="5024CD84" w14:textId="77777777" w:rsidR="00837895" w:rsidRPr="007E2934" w:rsidRDefault="00837895" w:rsidP="00465479">
            <w:pPr>
              <w:keepNext/>
              <w:rPr>
                <w:rFonts w:ascii="Calibri" w:hAnsi="Calibri"/>
                <w:sz w:val="18"/>
                <w:szCs w:val="18"/>
              </w:rPr>
            </w:pPr>
          </w:p>
        </w:tc>
        <w:tc>
          <w:tcPr>
            <w:tcW w:w="1439" w:type="dxa"/>
            <w:shd w:val="clear" w:color="auto" w:fill="auto"/>
          </w:tcPr>
          <w:p w14:paraId="2EED1F84" w14:textId="77777777" w:rsidR="00837895" w:rsidRPr="007E2934" w:rsidRDefault="00837895" w:rsidP="00465479">
            <w:pPr>
              <w:keepNext/>
              <w:rPr>
                <w:rFonts w:ascii="Calibri" w:hAnsi="Calibri"/>
                <w:sz w:val="18"/>
                <w:szCs w:val="18"/>
              </w:rPr>
            </w:pPr>
          </w:p>
        </w:tc>
        <w:tc>
          <w:tcPr>
            <w:tcW w:w="1439" w:type="dxa"/>
            <w:shd w:val="clear" w:color="auto" w:fill="auto"/>
          </w:tcPr>
          <w:p w14:paraId="59DEC745" w14:textId="77777777" w:rsidR="00837895" w:rsidRPr="007E2934" w:rsidRDefault="00837895" w:rsidP="00465479">
            <w:pPr>
              <w:keepNext/>
              <w:rPr>
                <w:rFonts w:ascii="Calibri" w:hAnsi="Calibri"/>
                <w:sz w:val="18"/>
                <w:szCs w:val="18"/>
              </w:rPr>
            </w:pPr>
          </w:p>
        </w:tc>
        <w:tc>
          <w:tcPr>
            <w:tcW w:w="1439" w:type="dxa"/>
            <w:shd w:val="clear" w:color="auto" w:fill="auto"/>
          </w:tcPr>
          <w:p w14:paraId="528F845F" w14:textId="77777777" w:rsidR="00837895" w:rsidRPr="007E2934" w:rsidRDefault="00837895" w:rsidP="00465479">
            <w:pPr>
              <w:keepNext/>
              <w:rPr>
                <w:rFonts w:ascii="Calibri" w:hAnsi="Calibri"/>
                <w:sz w:val="18"/>
                <w:szCs w:val="18"/>
              </w:rPr>
            </w:pPr>
          </w:p>
        </w:tc>
        <w:tc>
          <w:tcPr>
            <w:tcW w:w="1439" w:type="dxa"/>
            <w:shd w:val="clear" w:color="auto" w:fill="auto"/>
          </w:tcPr>
          <w:p w14:paraId="66D61656" w14:textId="77777777" w:rsidR="00837895" w:rsidRPr="007E2934" w:rsidRDefault="00837895" w:rsidP="00465479">
            <w:pPr>
              <w:keepNext/>
              <w:rPr>
                <w:rFonts w:ascii="Calibri" w:hAnsi="Calibri"/>
                <w:sz w:val="18"/>
                <w:szCs w:val="18"/>
              </w:rPr>
            </w:pPr>
          </w:p>
        </w:tc>
        <w:tc>
          <w:tcPr>
            <w:tcW w:w="1439" w:type="dxa"/>
            <w:shd w:val="clear" w:color="auto" w:fill="auto"/>
          </w:tcPr>
          <w:p w14:paraId="3E23DBAD" w14:textId="77777777" w:rsidR="00837895" w:rsidRPr="007E2934" w:rsidRDefault="00837895" w:rsidP="00465479">
            <w:pPr>
              <w:keepNext/>
              <w:rPr>
                <w:rFonts w:ascii="Calibri" w:hAnsi="Calibri"/>
                <w:sz w:val="18"/>
                <w:szCs w:val="18"/>
              </w:rPr>
            </w:pPr>
          </w:p>
        </w:tc>
        <w:tc>
          <w:tcPr>
            <w:tcW w:w="1439" w:type="dxa"/>
          </w:tcPr>
          <w:p w14:paraId="4EE0A42F" w14:textId="77777777" w:rsidR="00837895" w:rsidRPr="007E2934" w:rsidRDefault="00837895" w:rsidP="00465479">
            <w:pPr>
              <w:keepNext/>
              <w:rPr>
                <w:rFonts w:ascii="Calibri" w:hAnsi="Calibri"/>
                <w:sz w:val="18"/>
                <w:szCs w:val="18"/>
              </w:rPr>
            </w:pPr>
          </w:p>
        </w:tc>
        <w:tc>
          <w:tcPr>
            <w:tcW w:w="1439" w:type="dxa"/>
          </w:tcPr>
          <w:p w14:paraId="78D93986" w14:textId="77777777" w:rsidR="00837895" w:rsidRPr="007E2934" w:rsidRDefault="00837895" w:rsidP="00465479">
            <w:pPr>
              <w:keepNext/>
              <w:rPr>
                <w:rFonts w:ascii="Calibri" w:hAnsi="Calibri"/>
                <w:sz w:val="18"/>
                <w:szCs w:val="18"/>
              </w:rPr>
            </w:pPr>
          </w:p>
        </w:tc>
      </w:tr>
      <w:tr w:rsidR="00837895" w:rsidRPr="007E2934" w14:paraId="40039337" w14:textId="4080C40A" w:rsidTr="009539D3">
        <w:trPr>
          <w:cantSplit/>
        </w:trPr>
        <w:tc>
          <w:tcPr>
            <w:tcW w:w="14390" w:type="dxa"/>
            <w:gridSpan w:val="10"/>
          </w:tcPr>
          <w:p w14:paraId="26ED7EF0" w14:textId="47599509" w:rsidR="00837895" w:rsidRPr="007E2934" w:rsidRDefault="00837895" w:rsidP="00C01F8F">
            <w:pPr>
              <w:keepNext/>
              <w:rPr>
                <w:rFonts w:ascii="Calibri" w:hAnsi="Calibri"/>
                <w:sz w:val="18"/>
                <w:szCs w:val="18"/>
              </w:rPr>
            </w:pPr>
            <w:r w:rsidRPr="007E2934">
              <w:rPr>
                <w:rFonts w:ascii="Calibri" w:hAnsi="Calibri"/>
                <w:sz w:val="18"/>
                <w:szCs w:val="18"/>
              </w:rPr>
              <w:t>Notes:</w:t>
            </w:r>
          </w:p>
        </w:tc>
      </w:tr>
    </w:tbl>
    <w:p w14:paraId="64337ED1" w14:textId="77777777" w:rsidR="00125592" w:rsidRDefault="00125592" w:rsidP="00125592">
      <w:pPr>
        <w:rPr>
          <w:rFonts w:ascii="Calibri" w:hAnsi="Calibri"/>
          <w:sz w:val="18"/>
          <w:szCs w:val="18"/>
        </w:rPr>
      </w:pPr>
    </w:p>
    <w:p w14:paraId="26950FF6"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2"/>
        <w:gridCol w:w="1423"/>
        <w:gridCol w:w="2025"/>
        <w:gridCol w:w="2026"/>
        <w:gridCol w:w="2026"/>
        <w:gridCol w:w="1452"/>
        <w:gridCol w:w="1171"/>
      </w:tblGrid>
      <w:tr w:rsidR="00125592" w:rsidRPr="007E2934" w14:paraId="19A55625" w14:textId="77777777" w:rsidTr="00C01F8F">
        <w:trPr>
          <w:cantSplit/>
        </w:trPr>
        <w:tc>
          <w:tcPr>
            <w:tcW w:w="14616" w:type="dxa"/>
            <w:gridSpan w:val="9"/>
          </w:tcPr>
          <w:p w14:paraId="6558C5B3" w14:textId="3FCBC5AE" w:rsidR="00125592" w:rsidRPr="007E2934" w:rsidRDefault="00125592" w:rsidP="00C01F8F">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r w:rsidR="00837895">
              <w:t xml:space="preserve"> </w:t>
            </w:r>
            <w:r w:rsidR="00837895" w:rsidRPr="00837895">
              <w:rPr>
                <w:rFonts w:ascii="Calibri" w:hAnsi="Calibri"/>
                <w:b/>
                <w:sz w:val="18"/>
                <w:szCs w:val="18"/>
              </w:rPr>
              <w:t>for Outdoor Condenser or Package Unit (Air Conditioner or Heat Pump</w:t>
            </w:r>
            <w:r w:rsidRPr="007E2934">
              <w:rPr>
                <w:rFonts w:ascii="Calibri" w:hAnsi="Calibri"/>
                <w:b/>
                <w:sz w:val="18"/>
                <w:szCs w:val="18"/>
              </w:rPr>
              <w:t>:</w:t>
            </w:r>
          </w:p>
        </w:tc>
      </w:tr>
      <w:tr w:rsidR="00125592" w:rsidRPr="007E2934" w14:paraId="0A727F35" w14:textId="77777777" w:rsidTr="00465479">
        <w:trPr>
          <w:cantSplit/>
          <w:trHeight w:val="224"/>
        </w:trPr>
        <w:tc>
          <w:tcPr>
            <w:tcW w:w="1444" w:type="dxa"/>
            <w:shd w:val="clear" w:color="auto" w:fill="auto"/>
            <w:vAlign w:val="bottom"/>
          </w:tcPr>
          <w:p w14:paraId="76E6956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06FF0AC2"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014C62B6" w14:textId="4E88384D"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6A73965D" w14:textId="5AE4BF2F"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058" w:type="dxa"/>
            <w:shd w:val="clear" w:color="auto" w:fill="auto"/>
            <w:vAlign w:val="bottom"/>
          </w:tcPr>
          <w:p w14:paraId="6F5C5B1B" w14:textId="1487466B"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059" w:type="dxa"/>
            <w:shd w:val="clear" w:color="auto" w:fill="auto"/>
            <w:vAlign w:val="bottom"/>
          </w:tcPr>
          <w:p w14:paraId="452000A3" w14:textId="24A53045"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059" w:type="dxa"/>
            <w:shd w:val="clear" w:color="auto" w:fill="auto"/>
            <w:vAlign w:val="bottom"/>
          </w:tcPr>
          <w:p w14:paraId="77C5415B" w14:textId="70397FC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474" w:type="dxa"/>
            <w:shd w:val="clear" w:color="auto" w:fill="auto"/>
            <w:vAlign w:val="bottom"/>
          </w:tcPr>
          <w:p w14:paraId="65693F96" w14:textId="68E82F1D"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88" w:type="dxa"/>
            <w:shd w:val="clear" w:color="auto" w:fill="auto"/>
            <w:vAlign w:val="bottom"/>
          </w:tcPr>
          <w:p w14:paraId="11B93D54" w14:textId="2E64575C" w:rsidR="00125592" w:rsidRPr="007E2934" w:rsidRDefault="00125592" w:rsidP="00C01F8F">
            <w:pPr>
              <w:keepNext/>
              <w:jc w:val="center"/>
              <w:rPr>
                <w:rFonts w:ascii="Calibri" w:hAnsi="Calibri"/>
                <w:sz w:val="18"/>
                <w:szCs w:val="18"/>
              </w:rPr>
            </w:pPr>
            <w:r>
              <w:rPr>
                <w:rFonts w:ascii="Calibri" w:hAnsi="Calibri"/>
                <w:sz w:val="18"/>
                <w:szCs w:val="18"/>
              </w:rPr>
              <w:t>09</w:t>
            </w:r>
          </w:p>
        </w:tc>
      </w:tr>
      <w:tr w:rsidR="00125592" w:rsidRPr="007E2934" w14:paraId="3CC9EFC6" w14:textId="77777777" w:rsidTr="00391EB5">
        <w:trPr>
          <w:cantSplit/>
          <w:trHeight w:val="576"/>
        </w:trPr>
        <w:tc>
          <w:tcPr>
            <w:tcW w:w="1444" w:type="dxa"/>
            <w:shd w:val="clear" w:color="auto" w:fill="auto"/>
            <w:vAlign w:val="bottom"/>
          </w:tcPr>
          <w:p w14:paraId="6586D6DD" w14:textId="3C52ACB9" w:rsidR="00125592" w:rsidRPr="000E59FB" w:rsidRDefault="00125592" w:rsidP="009C4992">
            <w:pPr>
              <w:keepNext/>
              <w:jc w:val="center"/>
              <w:rPr>
                <w:rFonts w:ascii="Calibri" w:hAnsi="Calibri"/>
                <w:sz w:val="18"/>
                <w:szCs w:val="18"/>
              </w:rPr>
            </w:pPr>
            <w:r>
              <w:rPr>
                <w:rFonts w:ascii="Calibri" w:hAnsi="Calibri"/>
                <w:sz w:val="18"/>
                <w:szCs w:val="18"/>
              </w:rPr>
              <w:t>SC</w:t>
            </w:r>
            <w:r w:rsidR="009C4992">
              <w:rPr>
                <w:rFonts w:ascii="Calibri" w:hAnsi="Calibri"/>
                <w:sz w:val="18"/>
                <w:szCs w:val="18"/>
              </w:rPr>
              <w:t xml:space="preserve"> System</w:t>
            </w:r>
            <w:r w:rsidRPr="000E59FB">
              <w:rPr>
                <w:rFonts w:ascii="Calibri" w:hAnsi="Calibri"/>
                <w:sz w:val="18"/>
                <w:szCs w:val="18"/>
              </w:rPr>
              <w:t xml:space="preserve"> </w:t>
            </w:r>
            <w:r w:rsidR="009C4992">
              <w:rPr>
                <w:rFonts w:ascii="Calibri" w:hAnsi="Calibri"/>
                <w:sz w:val="18"/>
                <w:szCs w:val="18"/>
              </w:rPr>
              <w:t>ID/</w:t>
            </w:r>
            <w:r w:rsidRPr="000E59FB">
              <w:rPr>
                <w:rFonts w:ascii="Calibri" w:hAnsi="Calibri"/>
                <w:sz w:val="18"/>
                <w:szCs w:val="18"/>
              </w:rPr>
              <w:t>Name</w:t>
            </w:r>
            <w:r w:rsidR="009C4992">
              <w:rPr>
                <w:rFonts w:ascii="Calibri" w:hAnsi="Calibri"/>
                <w:sz w:val="18"/>
                <w:szCs w:val="18"/>
              </w:rPr>
              <w:t xml:space="preserve"> from CF1R</w:t>
            </w:r>
          </w:p>
        </w:tc>
        <w:tc>
          <w:tcPr>
            <w:tcW w:w="1445" w:type="dxa"/>
            <w:vAlign w:val="bottom"/>
          </w:tcPr>
          <w:p w14:paraId="00EDC87C"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3D30FB9D" w14:textId="77777777" w:rsidR="00125592" w:rsidRPr="000E59FB" w:rsidRDefault="00125592" w:rsidP="00C01F8F">
            <w:pPr>
              <w:keepNext/>
              <w:jc w:val="center"/>
              <w:rPr>
                <w:rFonts w:ascii="Calibri" w:hAnsi="Calibri"/>
                <w:sz w:val="16"/>
                <w:szCs w:val="16"/>
              </w:rPr>
            </w:pPr>
            <w:r w:rsidRPr="007752EC">
              <w:rPr>
                <w:rFonts w:ascii="Calibri" w:hAnsi="Calibri"/>
                <w:sz w:val="18"/>
                <w:szCs w:val="18"/>
              </w:rPr>
              <w:t>Description of Area Served</w:t>
            </w:r>
          </w:p>
        </w:tc>
        <w:tc>
          <w:tcPr>
            <w:tcW w:w="1444" w:type="dxa"/>
            <w:shd w:val="clear" w:color="auto" w:fill="auto"/>
            <w:vAlign w:val="bottom"/>
          </w:tcPr>
          <w:p w14:paraId="1B318337" w14:textId="77777777" w:rsidR="00125592" w:rsidRPr="000E59FB" w:rsidRDefault="00125592" w:rsidP="00C01F8F">
            <w:pPr>
              <w:keepNext/>
              <w:jc w:val="center"/>
              <w:rPr>
                <w:rFonts w:ascii="Calibri" w:hAnsi="Calibri"/>
                <w:sz w:val="16"/>
                <w:szCs w:val="16"/>
              </w:rPr>
            </w:pPr>
            <w:r w:rsidRPr="000E59FB">
              <w:rPr>
                <w:rFonts w:ascii="Calibri" w:hAnsi="Calibri"/>
                <w:sz w:val="16"/>
                <w:szCs w:val="16"/>
              </w:rPr>
              <w:t xml:space="preserve">Cooling Efficiency </w:t>
            </w:r>
          </w:p>
          <w:p w14:paraId="5583975E"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Type</w:t>
            </w:r>
          </w:p>
        </w:tc>
        <w:tc>
          <w:tcPr>
            <w:tcW w:w="1445" w:type="dxa"/>
            <w:shd w:val="clear" w:color="auto" w:fill="auto"/>
            <w:vAlign w:val="bottom"/>
          </w:tcPr>
          <w:p w14:paraId="3452C871"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Cooling Efficiency Value</w:t>
            </w:r>
          </w:p>
        </w:tc>
        <w:tc>
          <w:tcPr>
            <w:tcW w:w="2058" w:type="dxa"/>
            <w:shd w:val="clear" w:color="auto" w:fill="auto"/>
            <w:vAlign w:val="bottom"/>
          </w:tcPr>
          <w:p w14:paraId="66E061F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Manufacturer</w:t>
            </w:r>
          </w:p>
        </w:tc>
        <w:tc>
          <w:tcPr>
            <w:tcW w:w="2059" w:type="dxa"/>
            <w:shd w:val="clear" w:color="auto" w:fill="auto"/>
            <w:vAlign w:val="bottom"/>
          </w:tcPr>
          <w:p w14:paraId="491BA63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Model Number</w:t>
            </w:r>
          </w:p>
        </w:tc>
        <w:tc>
          <w:tcPr>
            <w:tcW w:w="2059" w:type="dxa"/>
            <w:shd w:val="clear" w:color="auto" w:fill="auto"/>
            <w:vAlign w:val="bottom"/>
          </w:tcPr>
          <w:p w14:paraId="44C533A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Condenser or Package Unit </w:t>
            </w:r>
          </w:p>
          <w:p w14:paraId="5C5B37B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Serial Number</w:t>
            </w:r>
          </w:p>
        </w:tc>
        <w:tc>
          <w:tcPr>
            <w:tcW w:w="1474" w:type="dxa"/>
            <w:shd w:val="clear" w:color="auto" w:fill="auto"/>
            <w:vAlign w:val="bottom"/>
          </w:tcPr>
          <w:p w14:paraId="3274CA69" w14:textId="63A3994D" w:rsidR="00125592" w:rsidRPr="000E59FB" w:rsidRDefault="00125592" w:rsidP="003E5235">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188" w:type="dxa"/>
            <w:shd w:val="clear" w:color="auto" w:fill="auto"/>
            <w:vAlign w:val="bottom"/>
          </w:tcPr>
          <w:p w14:paraId="4585E5B3" w14:textId="607E3F1D" w:rsidR="00125592" w:rsidRPr="000E59FB" w:rsidRDefault="00125592" w:rsidP="003E5235">
            <w:pPr>
              <w:keepNext/>
              <w:jc w:val="center"/>
              <w:rPr>
                <w:rFonts w:ascii="Calibri" w:hAnsi="Calibri"/>
                <w:sz w:val="18"/>
                <w:szCs w:val="18"/>
              </w:rPr>
            </w:pPr>
            <w:r w:rsidRPr="000E59FB">
              <w:rPr>
                <w:rFonts w:ascii="Calibri" w:hAnsi="Calibri"/>
                <w:sz w:val="18"/>
                <w:szCs w:val="18"/>
              </w:rPr>
              <w:t>Condenser Nominal Capacity (ton)</w:t>
            </w:r>
          </w:p>
        </w:tc>
      </w:tr>
      <w:tr w:rsidR="00125592" w:rsidRPr="007E2934" w14:paraId="3224DAA9" w14:textId="77777777" w:rsidTr="00465479">
        <w:trPr>
          <w:cantSplit/>
          <w:trHeight w:val="360"/>
        </w:trPr>
        <w:tc>
          <w:tcPr>
            <w:tcW w:w="1444" w:type="dxa"/>
            <w:shd w:val="clear" w:color="auto" w:fill="auto"/>
          </w:tcPr>
          <w:p w14:paraId="6230C2FB" w14:textId="77777777" w:rsidR="00125592" w:rsidRPr="007E2934" w:rsidRDefault="00125592" w:rsidP="00465479">
            <w:pPr>
              <w:keepNext/>
              <w:rPr>
                <w:rFonts w:ascii="Calibri" w:hAnsi="Calibri"/>
                <w:sz w:val="18"/>
                <w:szCs w:val="18"/>
              </w:rPr>
            </w:pPr>
          </w:p>
        </w:tc>
        <w:tc>
          <w:tcPr>
            <w:tcW w:w="1445" w:type="dxa"/>
          </w:tcPr>
          <w:p w14:paraId="03B50555" w14:textId="77777777" w:rsidR="00125592" w:rsidRPr="007E2934" w:rsidRDefault="00125592" w:rsidP="00465479">
            <w:pPr>
              <w:keepNext/>
              <w:rPr>
                <w:rFonts w:ascii="Calibri" w:hAnsi="Calibri"/>
                <w:sz w:val="18"/>
                <w:szCs w:val="18"/>
              </w:rPr>
            </w:pPr>
          </w:p>
        </w:tc>
        <w:tc>
          <w:tcPr>
            <w:tcW w:w="1444" w:type="dxa"/>
            <w:shd w:val="clear" w:color="auto" w:fill="auto"/>
          </w:tcPr>
          <w:p w14:paraId="529A41CE" w14:textId="77777777" w:rsidR="00125592" w:rsidRPr="007E2934" w:rsidRDefault="00125592" w:rsidP="00465479">
            <w:pPr>
              <w:keepNext/>
              <w:rPr>
                <w:rFonts w:ascii="Calibri" w:hAnsi="Calibri"/>
                <w:sz w:val="18"/>
                <w:szCs w:val="18"/>
              </w:rPr>
            </w:pPr>
          </w:p>
        </w:tc>
        <w:tc>
          <w:tcPr>
            <w:tcW w:w="1445" w:type="dxa"/>
            <w:shd w:val="clear" w:color="auto" w:fill="auto"/>
          </w:tcPr>
          <w:p w14:paraId="02DB50F5" w14:textId="77777777" w:rsidR="00125592" w:rsidRPr="007E2934" w:rsidRDefault="00125592" w:rsidP="00465479">
            <w:pPr>
              <w:keepNext/>
              <w:rPr>
                <w:rFonts w:ascii="Calibri" w:hAnsi="Calibri"/>
                <w:sz w:val="18"/>
                <w:szCs w:val="18"/>
              </w:rPr>
            </w:pPr>
          </w:p>
        </w:tc>
        <w:tc>
          <w:tcPr>
            <w:tcW w:w="2058" w:type="dxa"/>
            <w:shd w:val="clear" w:color="auto" w:fill="auto"/>
          </w:tcPr>
          <w:p w14:paraId="32BD87AB" w14:textId="77777777" w:rsidR="00125592" w:rsidRPr="007E2934" w:rsidRDefault="00125592" w:rsidP="00465479">
            <w:pPr>
              <w:keepNext/>
              <w:rPr>
                <w:rFonts w:ascii="Calibri" w:hAnsi="Calibri"/>
                <w:sz w:val="18"/>
                <w:szCs w:val="18"/>
              </w:rPr>
            </w:pPr>
          </w:p>
        </w:tc>
        <w:tc>
          <w:tcPr>
            <w:tcW w:w="2059" w:type="dxa"/>
            <w:shd w:val="clear" w:color="auto" w:fill="auto"/>
          </w:tcPr>
          <w:p w14:paraId="2C0A7B99" w14:textId="77777777" w:rsidR="00125592" w:rsidRPr="007E2934" w:rsidRDefault="00125592" w:rsidP="00465479">
            <w:pPr>
              <w:keepNext/>
              <w:rPr>
                <w:rFonts w:ascii="Calibri" w:hAnsi="Calibri"/>
                <w:sz w:val="18"/>
                <w:szCs w:val="18"/>
              </w:rPr>
            </w:pPr>
          </w:p>
        </w:tc>
        <w:tc>
          <w:tcPr>
            <w:tcW w:w="2059" w:type="dxa"/>
            <w:shd w:val="clear" w:color="auto" w:fill="auto"/>
          </w:tcPr>
          <w:p w14:paraId="29346A36" w14:textId="77777777" w:rsidR="00125592" w:rsidRPr="007E2934" w:rsidRDefault="00125592" w:rsidP="00465479">
            <w:pPr>
              <w:keepNext/>
              <w:rPr>
                <w:rFonts w:ascii="Calibri" w:hAnsi="Calibri"/>
                <w:sz w:val="18"/>
                <w:szCs w:val="18"/>
              </w:rPr>
            </w:pPr>
          </w:p>
        </w:tc>
        <w:tc>
          <w:tcPr>
            <w:tcW w:w="1474" w:type="dxa"/>
            <w:shd w:val="clear" w:color="auto" w:fill="auto"/>
          </w:tcPr>
          <w:p w14:paraId="5ADB53FC" w14:textId="77777777" w:rsidR="00125592" w:rsidRPr="007E2934" w:rsidRDefault="00125592" w:rsidP="00465479">
            <w:pPr>
              <w:keepNext/>
              <w:rPr>
                <w:rFonts w:ascii="Calibri" w:hAnsi="Calibri"/>
                <w:sz w:val="18"/>
                <w:szCs w:val="18"/>
              </w:rPr>
            </w:pPr>
          </w:p>
        </w:tc>
        <w:tc>
          <w:tcPr>
            <w:tcW w:w="1188" w:type="dxa"/>
            <w:shd w:val="clear" w:color="auto" w:fill="auto"/>
          </w:tcPr>
          <w:p w14:paraId="2B31D77F" w14:textId="77777777" w:rsidR="00125592" w:rsidRPr="007E2934" w:rsidRDefault="00125592" w:rsidP="00465479">
            <w:pPr>
              <w:keepNext/>
              <w:rPr>
                <w:rFonts w:ascii="Calibri" w:hAnsi="Calibri"/>
                <w:sz w:val="18"/>
                <w:szCs w:val="18"/>
              </w:rPr>
            </w:pPr>
          </w:p>
        </w:tc>
      </w:tr>
      <w:tr w:rsidR="00125592" w:rsidRPr="007E2934" w14:paraId="5A304D3D" w14:textId="77777777" w:rsidTr="00C01F8F">
        <w:trPr>
          <w:cantSplit/>
        </w:trPr>
        <w:tc>
          <w:tcPr>
            <w:tcW w:w="14616" w:type="dxa"/>
            <w:gridSpan w:val="9"/>
          </w:tcPr>
          <w:p w14:paraId="4AE54FB9"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0A0FFF9F" w14:textId="77777777" w:rsidR="00125592" w:rsidRPr="007E2934" w:rsidRDefault="00125592" w:rsidP="00125592">
      <w:pPr>
        <w:rPr>
          <w:rFonts w:ascii="Calibri" w:hAnsi="Calibri"/>
          <w:sz w:val="18"/>
          <w:szCs w:val="18"/>
        </w:rPr>
      </w:pPr>
    </w:p>
    <w:p w14:paraId="5D75687F" w14:textId="5641EB27" w:rsidR="009C4992" w:rsidRDefault="009C4992" w:rsidP="00125592">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C4992" w:rsidRPr="00AD1D84" w14:paraId="6BFB4475" w14:textId="77777777" w:rsidTr="00B54A42">
        <w:trPr>
          <w:trHeight w:val="222"/>
        </w:trPr>
        <w:tc>
          <w:tcPr>
            <w:tcW w:w="14396" w:type="dxa"/>
            <w:gridSpan w:val="12"/>
          </w:tcPr>
          <w:p w14:paraId="65FB1255" w14:textId="27B42D8C" w:rsidR="009C4992" w:rsidRPr="009C4992" w:rsidRDefault="009C4992" w:rsidP="00B54A42">
            <w:pPr>
              <w:keepNext/>
              <w:rPr>
                <w:rFonts w:ascii="Calibri" w:hAnsi="Calibri"/>
                <w:b/>
                <w:sz w:val="18"/>
                <w:szCs w:val="24"/>
              </w:rPr>
            </w:pPr>
            <w:r w:rsidRPr="003322A6">
              <w:rPr>
                <w:rFonts w:ascii="Calibri" w:hAnsi="Calibri"/>
                <w:b/>
                <w:sz w:val="18"/>
                <w:szCs w:val="24"/>
              </w:rPr>
              <w:t xml:space="preserve">F. </w:t>
            </w:r>
            <w:r>
              <w:rPr>
                <w:rFonts w:ascii="Calibri" w:hAnsi="Calibri"/>
                <w:b/>
                <w:sz w:val="18"/>
                <w:szCs w:val="24"/>
              </w:rPr>
              <w:t xml:space="preserve"> Altered Space Conditioning System Duct Information</w:t>
            </w:r>
            <w:r w:rsidRPr="003322A6">
              <w:rPr>
                <w:rFonts w:ascii="Calibri" w:hAnsi="Calibri"/>
                <w:b/>
                <w:sz w:val="18"/>
                <w:szCs w:val="24"/>
              </w:rPr>
              <w:t xml:space="preserve"> </w:t>
            </w:r>
            <w:r>
              <w:rPr>
                <w:rFonts w:ascii="Calibri" w:hAnsi="Calibri"/>
                <w:b/>
                <w:sz w:val="18"/>
                <w:szCs w:val="24"/>
              </w:rPr>
              <w:t>(&lt;75% of duct system is altered; or duct system is not altered)</w:t>
            </w:r>
          </w:p>
        </w:tc>
      </w:tr>
      <w:tr w:rsidR="009C4992" w:rsidRPr="002F7021" w14:paraId="2ABA1058" w14:textId="77777777" w:rsidTr="00B54A42">
        <w:trPr>
          <w:trHeight w:val="223"/>
        </w:trPr>
        <w:tc>
          <w:tcPr>
            <w:tcW w:w="1076" w:type="dxa"/>
            <w:shd w:val="clear" w:color="auto" w:fill="auto"/>
          </w:tcPr>
          <w:p w14:paraId="217E26D4" w14:textId="77777777" w:rsidR="009C4992" w:rsidRPr="000E59FB" w:rsidRDefault="009C4992" w:rsidP="00B54A42">
            <w:pPr>
              <w:keepNext/>
              <w:jc w:val="center"/>
              <w:rPr>
                <w:rFonts w:ascii="Calibri" w:hAnsi="Calibri"/>
                <w:sz w:val="18"/>
                <w:szCs w:val="18"/>
              </w:rPr>
            </w:pPr>
            <w:r w:rsidRPr="000E59FB">
              <w:rPr>
                <w:rFonts w:ascii="Calibri" w:hAnsi="Calibri"/>
                <w:sz w:val="18"/>
                <w:szCs w:val="18"/>
              </w:rPr>
              <w:t>01</w:t>
            </w:r>
          </w:p>
        </w:tc>
        <w:tc>
          <w:tcPr>
            <w:tcW w:w="1080" w:type="dxa"/>
          </w:tcPr>
          <w:p w14:paraId="7FA46343" w14:textId="77777777" w:rsidR="009C4992" w:rsidRPr="000E59FB" w:rsidRDefault="009C4992" w:rsidP="00B54A42">
            <w:pPr>
              <w:keepNext/>
              <w:jc w:val="center"/>
              <w:rPr>
                <w:rFonts w:ascii="Calibri" w:hAnsi="Calibri"/>
                <w:sz w:val="18"/>
                <w:szCs w:val="18"/>
              </w:rPr>
            </w:pPr>
            <w:r>
              <w:rPr>
                <w:rFonts w:ascii="Calibri" w:hAnsi="Calibri"/>
                <w:sz w:val="18"/>
                <w:szCs w:val="18"/>
              </w:rPr>
              <w:t>02</w:t>
            </w:r>
          </w:p>
        </w:tc>
        <w:tc>
          <w:tcPr>
            <w:tcW w:w="1080" w:type="dxa"/>
          </w:tcPr>
          <w:p w14:paraId="6080EFC8" w14:textId="77777777" w:rsidR="009C4992" w:rsidRPr="000E59FB" w:rsidRDefault="009C4992" w:rsidP="00B54A42">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4D7BC1F8" w14:textId="77777777" w:rsidR="009C4992" w:rsidRPr="000E59FB" w:rsidRDefault="009C4992" w:rsidP="00B54A42">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FCD19AB" w14:textId="77777777" w:rsidR="009C4992" w:rsidRPr="003C36E9" w:rsidRDefault="009C4992" w:rsidP="00B54A42">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1A5E6F0B"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33D6BC22"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4FFC3499"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197AC007" w14:textId="77777777" w:rsidR="009C4992" w:rsidRPr="002F7021" w:rsidRDefault="009C4992" w:rsidP="00B54A42">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15259C58" w14:textId="77777777" w:rsidR="009C4992" w:rsidRPr="002F7021" w:rsidRDefault="009C4992" w:rsidP="00B54A42">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5EEBA09A" w14:textId="77777777" w:rsidR="009C4992" w:rsidRPr="002F7021" w:rsidRDefault="009C4992" w:rsidP="00B54A42">
            <w:pPr>
              <w:keepNext/>
              <w:jc w:val="center"/>
              <w:rPr>
                <w:rFonts w:ascii="Calibri" w:hAnsi="Calibri"/>
                <w:sz w:val="18"/>
                <w:szCs w:val="18"/>
              </w:rPr>
            </w:pPr>
            <w:r>
              <w:rPr>
                <w:rFonts w:ascii="Calibri" w:hAnsi="Calibri"/>
                <w:sz w:val="18"/>
                <w:szCs w:val="18"/>
              </w:rPr>
              <w:t>11</w:t>
            </w:r>
          </w:p>
        </w:tc>
        <w:tc>
          <w:tcPr>
            <w:tcW w:w="1274" w:type="dxa"/>
          </w:tcPr>
          <w:p w14:paraId="107D1C79" w14:textId="77777777" w:rsidR="009C4992" w:rsidRPr="002F7021" w:rsidRDefault="009C4992" w:rsidP="00B54A42">
            <w:pPr>
              <w:keepNext/>
              <w:jc w:val="center"/>
              <w:rPr>
                <w:rFonts w:ascii="Calibri" w:hAnsi="Calibri"/>
                <w:sz w:val="18"/>
                <w:szCs w:val="18"/>
              </w:rPr>
            </w:pPr>
            <w:r>
              <w:rPr>
                <w:rFonts w:ascii="Calibri" w:hAnsi="Calibri"/>
                <w:sz w:val="18"/>
                <w:szCs w:val="18"/>
              </w:rPr>
              <w:t>12</w:t>
            </w:r>
          </w:p>
        </w:tc>
      </w:tr>
      <w:tr w:rsidR="009C4992" w:rsidRPr="002F7021" w14:paraId="23E275A2" w14:textId="77777777" w:rsidTr="00B54A42">
        <w:trPr>
          <w:trHeight w:val="390"/>
        </w:trPr>
        <w:tc>
          <w:tcPr>
            <w:tcW w:w="1076" w:type="dxa"/>
            <w:shd w:val="clear" w:color="auto" w:fill="auto"/>
            <w:vAlign w:val="bottom"/>
          </w:tcPr>
          <w:p w14:paraId="3F11D743" w14:textId="77777777" w:rsidR="009C4992" w:rsidRPr="000E59FB" w:rsidRDefault="009C4992" w:rsidP="00B54A42">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2A7BF045" w14:textId="77777777" w:rsidR="009C4992" w:rsidRPr="007752EC" w:rsidRDefault="009C4992" w:rsidP="00B54A42">
            <w:pPr>
              <w:keepNext/>
              <w:jc w:val="center"/>
              <w:rPr>
                <w:rFonts w:ascii="Calibri" w:hAnsi="Calibri"/>
                <w:sz w:val="18"/>
                <w:szCs w:val="18"/>
              </w:rPr>
            </w:pPr>
            <w:r w:rsidRPr="007752EC">
              <w:rPr>
                <w:rFonts w:ascii="Calibri" w:hAnsi="Calibri"/>
                <w:sz w:val="18"/>
                <w:szCs w:val="18"/>
              </w:rPr>
              <w:t>SC System</w:t>
            </w:r>
          </w:p>
          <w:p w14:paraId="6FBD531E" w14:textId="77777777" w:rsidR="009C4992" w:rsidRPr="000E59FB" w:rsidRDefault="009C4992" w:rsidP="00B54A42">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4D2A8DC0" w14:textId="77777777" w:rsidR="009C4992" w:rsidRPr="000E59FB" w:rsidRDefault="009C4992" w:rsidP="00B54A42">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748CCF4C" w14:textId="0071D797" w:rsidR="009C4992" w:rsidRPr="000E59FB" w:rsidRDefault="002A644A" w:rsidP="00B54A42">
            <w:pPr>
              <w:keepNext/>
              <w:jc w:val="center"/>
              <w:rPr>
                <w:rFonts w:ascii="Calibri" w:hAnsi="Calibri"/>
                <w:sz w:val="18"/>
                <w:szCs w:val="18"/>
              </w:rPr>
            </w:pPr>
            <w:r w:rsidRPr="002A644A">
              <w:rPr>
                <w:rFonts w:ascii="Calibri" w:hAnsi="Calibri"/>
                <w:sz w:val="18"/>
                <w:szCs w:val="18"/>
              </w:rPr>
              <w:t>Was Any New Ducting Installed?</w:t>
            </w:r>
          </w:p>
        </w:tc>
        <w:tc>
          <w:tcPr>
            <w:tcW w:w="1273" w:type="dxa"/>
            <w:shd w:val="clear" w:color="auto" w:fill="auto"/>
            <w:vAlign w:val="bottom"/>
          </w:tcPr>
          <w:p w14:paraId="58F97A90" w14:textId="77777777" w:rsidR="009C4992" w:rsidRPr="003C36E9" w:rsidRDefault="009C4992" w:rsidP="00B54A42">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75DFCC23" w14:textId="77777777" w:rsidR="009C4992" w:rsidRPr="00AD1D84" w:rsidRDefault="009C4992" w:rsidP="00B54A42">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25A75526" w14:textId="77777777" w:rsidR="009C4992" w:rsidRPr="002F7021" w:rsidRDefault="009C4992" w:rsidP="00B54A42">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1F7A6527"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3587548C" w14:textId="77777777" w:rsidR="009C4992" w:rsidRPr="00300224" w:rsidRDefault="009C4992" w:rsidP="00B54A42">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23C34E5C"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16A1EE8D" w14:textId="240490BE" w:rsidR="009C4992" w:rsidRPr="002F7021" w:rsidRDefault="00BC6224" w:rsidP="00B54A42">
            <w:pPr>
              <w:keepNext/>
              <w:jc w:val="center"/>
              <w:rPr>
                <w:rFonts w:ascii="Calibri" w:hAnsi="Calibri"/>
                <w:sz w:val="18"/>
                <w:szCs w:val="18"/>
              </w:rPr>
            </w:pPr>
            <w:r>
              <w:rPr>
                <w:rFonts w:ascii="Calibri" w:hAnsi="Calibri"/>
                <w:sz w:val="18"/>
                <w:szCs w:val="18"/>
              </w:rPr>
              <w:t>Exception</w:t>
            </w:r>
            <w:r w:rsidRPr="002F7021">
              <w:rPr>
                <w:rFonts w:ascii="Calibri" w:hAnsi="Calibri"/>
                <w:sz w:val="18"/>
                <w:szCs w:val="18"/>
              </w:rPr>
              <w:t xml:space="preserve"> </w:t>
            </w:r>
            <w:r w:rsidR="009C4992" w:rsidRPr="002F7021">
              <w:rPr>
                <w:rFonts w:ascii="Calibri" w:hAnsi="Calibri"/>
                <w:sz w:val="18"/>
                <w:szCs w:val="18"/>
              </w:rPr>
              <w:t xml:space="preserve">from Min </w:t>
            </w:r>
          </w:p>
          <w:p w14:paraId="5D494381"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5EAF931D"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 xml:space="preserve">Can </w:t>
            </w:r>
            <w:r>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10ABA4EB"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Indoor Unit Nominal Cooling Capacity (ton)</w:t>
            </w:r>
          </w:p>
        </w:tc>
      </w:tr>
      <w:tr w:rsidR="009C4992" w:rsidRPr="00AD1D84" w14:paraId="3948A523" w14:textId="77777777" w:rsidTr="00B54A42">
        <w:trPr>
          <w:trHeight w:val="288"/>
        </w:trPr>
        <w:tc>
          <w:tcPr>
            <w:tcW w:w="1076" w:type="dxa"/>
            <w:shd w:val="clear" w:color="auto" w:fill="auto"/>
          </w:tcPr>
          <w:p w14:paraId="2D49E415" w14:textId="77777777" w:rsidR="009C4992" w:rsidRPr="00AD1D84" w:rsidRDefault="009C4992" w:rsidP="00B54A42">
            <w:pPr>
              <w:keepNext/>
              <w:jc w:val="center"/>
              <w:rPr>
                <w:rFonts w:ascii="Calibri" w:hAnsi="Calibri"/>
                <w:sz w:val="18"/>
                <w:szCs w:val="18"/>
              </w:rPr>
            </w:pPr>
          </w:p>
        </w:tc>
        <w:tc>
          <w:tcPr>
            <w:tcW w:w="1080" w:type="dxa"/>
          </w:tcPr>
          <w:p w14:paraId="06BFBCB2" w14:textId="77777777" w:rsidR="009C4992" w:rsidRPr="00AD1D84" w:rsidRDefault="009C4992" w:rsidP="00B54A42">
            <w:pPr>
              <w:keepNext/>
              <w:jc w:val="center"/>
              <w:rPr>
                <w:rFonts w:ascii="Calibri" w:hAnsi="Calibri"/>
                <w:sz w:val="18"/>
                <w:szCs w:val="18"/>
              </w:rPr>
            </w:pPr>
          </w:p>
        </w:tc>
        <w:tc>
          <w:tcPr>
            <w:tcW w:w="1080" w:type="dxa"/>
          </w:tcPr>
          <w:p w14:paraId="04B69B96" w14:textId="77777777" w:rsidR="009C4992" w:rsidRPr="00AD1D84" w:rsidRDefault="009C4992" w:rsidP="00B54A42">
            <w:pPr>
              <w:keepNext/>
              <w:jc w:val="center"/>
              <w:rPr>
                <w:rFonts w:ascii="Calibri" w:hAnsi="Calibri"/>
                <w:sz w:val="18"/>
                <w:szCs w:val="18"/>
              </w:rPr>
            </w:pPr>
          </w:p>
        </w:tc>
        <w:tc>
          <w:tcPr>
            <w:tcW w:w="970" w:type="dxa"/>
            <w:shd w:val="clear" w:color="auto" w:fill="auto"/>
          </w:tcPr>
          <w:p w14:paraId="6C7B6F54"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566ADF4D"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5D057B7E"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65F678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05140003"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6B5135A0"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2583205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27D05D2" w14:textId="77777777" w:rsidR="009C4992" w:rsidRPr="00AD1D84" w:rsidRDefault="009C4992" w:rsidP="00B54A42">
            <w:pPr>
              <w:keepNext/>
              <w:jc w:val="center"/>
              <w:rPr>
                <w:rFonts w:ascii="Calibri" w:hAnsi="Calibri"/>
                <w:sz w:val="18"/>
                <w:szCs w:val="18"/>
              </w:rPr>
            </w:pPr>
          </w:p>
        </w:tc>
        <w:tc>
          <w:tcPr>
            <w:tcW w:w="1274" w:type="dxa"/>
          </w:tcPr>
          <w:p w14:paraId="01551D10" w14:textId="77777777" w:rsidR="009C4992" w:rsidRPr="00AD1D84" w:rsidRDefault="009C4992" w:rsidP="00B54A42">
            <w:pPr>
              <w:keepNext/>
              <w:jc w:val="center"/>
              <w:rPr>
                <w:rFonts w:ascii="Calibri" w:hAnsi="Calibri"/>
                <w:sz w:val="18"/>
                <w:szCs w:val="18"/>
              </w:rPr>
            </w:pPr>
          </w:p>
        </w:tc>
      </w:tr>
      <w:tr w:rsidR="009C4992" w:rsidRPr="007E2934" w14:paraId="55565E49" w14:textId="77777777" w:rsidTr="00B54A42">
        <w:tblPrEx>
          <w:tblLook w:val="00A0" w:firstRow="1" w:lastRow="0" w:firstColumn="1" w:lastColumn="0" w:noHBand="0" w:noVBand="0"/>
        </w:tblPrEx>
        <w:tc>
          <w:tcPr>
            <w:tcW w:w="14396" w:type="dxa"/>
            <w:gridSpan w:val="12"/>
          </w:tcPr>
          <w:p w14:paraId="32F3FDA4" w14:textId="77777777" w:rsidR="009C4992" w:rsidRPr="007E2934" w:rsidRDefault="009C4992" w:rsidP="00B54A42">
            <w:pPr>
              <w:keepNext/>
              <w:rPr>
                <w:rFonts w:ascii="Calibri" w:hAnsi="Calibri"/>
                <w:sz w:val="18"/>
                <w:szCs w:val="18"/>
              </w:rPr>
            </w:pPr>
            <w:r w:rsidRPr="007E2934">
              <w:rPr>
                <w:rFonts w:ascii="Calibri" w:hAnsi="Calibri"/>
                <w:sz w:val="18"/>
                <w:szCs w:val="18"/>
              </w:rPr>
              <w:t>Notes:</w:t>
            </w:r>
          </w:p>
        </w:tc>
      </w:tr>
    </w:tbl>
    <w:p w14:paraId="4CCE9623" w14:textId="3311C0BA" w:rsidR="009C4992" w:rsidRDefault="009C4992" w:rsidP="00125592">
      <w:pPr>
        <w:rPr>
          <w:rFonts w:ascii="Calibri" w:hAnsi="Calibri"/>
          <w:sz w:val="18"/>
          <w:szCs w:val="18"/>
        </w:rPr>
      </w:pPr>
    </w:p>
    <w:p w14:paraId="00907A3C" w14:textId="77777777"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4"/>
        <w:gridCol w:w="924"/>
        <w:gridCol w:w="924"/>
        <w:gridCol w:w="924"/>
        <w:gridCol w:w="924"/>
        <w:gridCol w:w="924"/>
        <w:gridCol w:w="925"/>
        <w:gridCol w:w="925"/>
        <w:gridCol w:w="925"/>
        <w:gridCol w:w="925"/>
        <w:gridCol w:w="1206"/>
        <w:gridCol w:w="916"/>
        <w:gridCol w:w="1008"/>
        <w:gridCol w:w="1008"/>
        <w:gridCol w:w="1008"/>
      </w:tblGrid>
      <w:tr w:rsidR="00DC0280" w:rsidRPr="007E2934" w14:paraId="69940AC3" w14:textId="055CC6F6" w:rsidTr="00B54A42">
        <w:trPr>
          <w:cantSplit/>
          <w:trHeight w:val="260"/>
        </w:trPr>
        <w:tc>
          <w:tcPr>
            <w:tcW w:w="14390" w:type="dxa"/>
            <w:gridSpan w:val="15"/>
          </w:tcPr>
          <w:p w14:paraId="53498E34" w14:textId="3ED96BF7" w:rsidR="00DC0280" w:rsidRDefault="00DC0280" w:rsidP="00297DAD">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tc>
      </w:tr>
      <w:tr w:rsidR="009C4992" w:rsidRPr="007E2934" w14:paraId="7C0F3270" w14:textId="47E14720" w:rsidTr="00DC0280">
        <w:trPr>
          <w:cantSplit/>
          <w:trHeight w:val="136"/>
        </w:trPr>
        <w:tc>
          <w:tcPr>
            <w:tcW w:w="924" w:type="dxa"/>
            <w:shd w:val="clear" w:color="auto" w:fill="auto"/>
            <w:vAlign w:val="bottom"/>
          </w:tcPr>
          <w:p w14:paraId="6F6DC576"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01</w:t>
            </w:r>
          </w:p>
        </w:tc>
        <w:tc>
          <w:tcPr>
            <w:tcW w:w="924" w:type="dxa"/>
            <w:shd w:val="clear" w:color="auto" w:fill="auto"/>
            <w:vAlign w:val="bottom"/>
          </w:tcPr>
          <w:p w14:paraId="613D2BE9"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02</w:t>
            </w:r>
          </w:p>
        </w:tc>
        <w:tc>
          <w:tcPr>
            <w:tcW w:w="924" w:type="dxa"/>
          </w:tcPr>
          <w:p w14:paraId="02CA8727" w14:textId="77777777" w:rsidR="009C4992" w:rsidRPr="007E2934" w:rsidRDefault="009C4992" w:rsidP="00C01F8F">
            <w:pPr>
              <w:keepNext/>
              <w:jc w:val="center"/>
              <w:rPr>
                <w:rFonts w:ascii="Calibri" w:hAnsi="Calibri"/>
                <w:sz w:val="18"/>
                <w:szCs w:val="18"/>
              </w:rPr>
            </w:pPr>
            <w:r>
              <w:rPr>
                <w:rFonts w:ascii="Calibri" w:hAnsi="Calibri"/>
                <w:sz w:val="18"/>
                <w:szCs w:val="18"/>
              </w:rPr>
              <w:t>03</w:t>
            </w:r>
          </w:p>
        </w:tc>
        <w:tc>
          <w:tcPr>
            <w:tcW w:w="924" w:type="dxa"/>
          </w:tcPr>
          <w:p w14:paraId="2EAFA029" w14:textId="77777777" w:rsidR="009C4992" w:rsidRPr="007E2934" w:rsidRDefault="009C4992" w:rsidP="00C01F8F">
            <w:pPr>
              <w:keepNext/>
              <w:jc w:val="center"/>
              <w:rPr>
                <w:rFonts w:ascii="Calibri" w:hAnsi="Calibri"/>
                <w:sz w:val="18"/>
                <w:szCs w:val="18"/>
              </w:rPr>
            </w:pPr>
            <w:r>
              <w:rPr>
                <w:rFonts w:ascii="Calibri" w:hAnsi="Calibri"/>
                <w:sz w:val="18"/>
                <w:szCs w:val="18"/>
              </w:rPr>
              <w:t>04</w:t>
            </w:r>
          </w:p>
        </w:tc>
        <w:tc>
          <w:tcPr>
            <w:tcW w:w="924" w:type="dxa"/>
          </w:tcPr>
          <w:p w14:paraId="22A01931" w14:textId="77777777" w:rsidR="009C4992" w:rsidRPr="007E2934" w:rsidRDefault="009C4992" w:rsidP="00C01F8F">
            <w:pPr>
              <w:keepNext/>
              <w:jc w:val="center"/>
              <w:rPr>
                <w:rFonts w:ascii="Calibri" w:hAnsi="Calibri"/>
                <w:sz w:val="18"/>
                <w:szCs w:val="18"/>
              </w:rPr>
            </w:pPr>
            <w:r>
              <w:rPr>
                <w:rFonts w:ascii="Calibri" w:hAnsi="Calibri"/>
                <w:sz w:val="18"/>
                <w:szCs w:val="18"/>
              </w:rPr>
              <w:t>05</w:t>
            </w:r>
          </w:p>
        </w:tc>
        <w:tc>
          <w:tcPr>
            <w:tcW w:w="924" w:type="dxa"/>
            <w:shd w:val="clear" w:color="auto" w:fill="auto"/>
            <w:vAlign w:val="bottom"/>
          </w:tcPr>
          <w:p w14:paraId="72F3448A" w14:textId="6FF92AC4" w:rsidR="009C4992" w:rsidRPr="007E2934" w:rsidRDefault="009C4992" w:rsidP="00C01F8F">
            <w:pPr>
              <w:keepNext/>
              <w:jc w:val="center"/>
              <w:rPr>
                <w:rFonts w:ascii="Calibri" w:hAnsi="Calibri"/>
                <w:sz w:val="18"/>
                <w:szCs w:val="18"/>
              </w:rPr>
            </w:pPr>
            <w:r>
              <w:rPr>
                <w:rFonts w:ascii="Calibri" w:hAnsi="Calibri"/>
                <w:sz w:val="18"/>
                <w:szCs w:val="18"/>
              </w:rPr>
              <w:t>06</w:t>
            </w:r>
          </w:p>
        </w:tc>
        <w:tc>
          <w:tcPr>
            <w:tcW w:w="925" w:type="dxa"/>
            <w:shd w:val="clear" w:color="auto" w:fill="auto"/>
            <w:vAlign w:val="bottom"/>
          </w:tcPr>
          <w:p w14:paraId="799956DE" w14:textId="44EA9D5C" w:rsidR="009C4992" w:rsidRPr="007E2934" w:rsidRDefault="009C4992" w:rsidP="00C01F8F">
            <w:pPr>
              <w:keepNext/>
              <w:jc w:val="center"/>
              <w:rPr>
                <w:rFonts w:ascii="Calibri" w:hAnsi="Calibri"/>
                <w:sz w:val="18"/>
                <w:szCs w:val="18"/>
              </w:rPr>
            </w:pPr>
            <w:r>
              <w:rPr>
                <w:rFonts w:ascii="Calibri" w:hAnsi="Calibri"/>
                <w:sz w:val="18"/>
                <w:szCs w:val="18"/>
              </w:rPr>
              <w:t>07</w:t>
            </w:r>
          </w:p>
        </w:tc>
        <w:tc>
          <w:tcPr>
            <w:tcW w:w="925" w:type="dxa"/>
            <w:shd w:val="clear" w:color="auto" w:fill="auto"/>
            <w:vAlign w:val="bottom"/>
          </w:tcPr>
          <w:p w14:paraId="0AA682DB" w14:textId="77A3AB82" w:rsidR="009C4992" w:rsidRPr="007E2934" w:rsidRDefault="009C4992" w:rsidP="00C01F8F">
            <w:pPr>
              <w:keepNext/>
              <w:jc w:val="center"/>
              <w:rPr>
                <w:rFonts w:ascii="Calibri" w:hAnsi="Calibri"/>
                <w:sz w:val="18"/>
                <w:szCs w:val="18"/>
              </w:rPr>
            </w:pPr>
            <w:r>
              <w:rPr>
                <w:rFonts w:ascii="Calibri" w:hAnsi="Calibri"/>
                <w:sz w:val="18"/>
                <w:szCs w:val="18"/>
              </w:rPr>
              <w:t>08</w:t>
            </w:r>
          </w:p>
        </w:tc>
        <w:tc>
          <w:tcPr>
            <w:tcW w:w="925" w:type="dxa"/>
            <w:shd w:val="clear" w:color="auto" w:fill="auto"/>
            <w:vAlign w:val="bottom"/>
          </w:tcPr>
          <w:p w14:paraId="30F6B6F1" w14:textId="5CF7994E" w:rsidR="009C4992" w:rsidRPr="007E2934" w:rsidRDefault="009C4992" w:rsidP="00C01F8F">
            <w:pPr>
              <w:keepNext/>
              <w:jc w:val="center"/>
              <w:rPr>
                <w:rFonts w:ascii="Calibri" w:hAnsi="Calibri"/>
                <w:sz w:val="18"/>
                <w:szCs w:val="18"/>
              </w:rPr>
            </w:pPr>
            <w:r>
              <w:rPr>
                <w:rFonts w:ascii="Calibri" w:hAnsi="Calibri"/>
                <w:sz w:val="18"/>
                <w:szCs w:val="18"/>
              </w:rPr>
              <w:t>09</w:t>
            </w:r>
          </w:p>
        </w:tc>
        <w:tc>
          <w:tcPr>
            <w:tcW w:w="925" w:type="dxa"/>
          </w:tcPr>
          <w:p w14:paraId="03D51BEA" w14:textId="77777777" w:rsidR="009C4992" w:rsidRPr="007E2934" w:rsidRDefault="009C4992" w:rsidP="00C01F8F">
            <w:pPr>
              <w:keepNext/>
              <w:jc w:val="center"/>
              <w:rPr>
                <w:rFonts w:ascii="Calibri" w:hAnsi="Calibri"/>
                <w:sz w:val="18"/>
                <w:szCs w:val="18"/>
              </w:rPr>
            </w:pPr>
            <w:r>
              <w:rPr>
                <w:rFonts w:ascii="Calibri" w:hAnsi="Calibri"/>
                <w:sz w:val="18"/>
                <w:szCs w:val="18"/>
              </w:rPr>
              <w:t>10</w:t>
            </w:r>
          </w:p>
        </w:tc>
        <w:tc>
          <w:tcPr>
            <w:tcW w:w="1206" w:type="dxa"/>
            <w:shd w:val="clear" w:color="auto" w:fill="auto"/>
            <w:vAlign w:val="bottom"/>
          </w:tcPr>
          <w:p w14:paraId="219C83C0" w14:textId="21C12193" w:rsidR="009C4992" w:rsidRPr="007E2934" w:rsidRDefault="009C4992" w:rsidP="00C01F8F">
            <w:pPr>
              <w:keepNext/>
              <w:jc w:val="center"/>
              <w:rPr>
                <w:rFonts w:ascii="Calibri" w:hAnsi="Calibri"/>
                <w:sz w:val="18"/>
                <w:szCs w:val="18"/>
              </w:rPr>
            </w:pPr>
            <w:r>
              <w:rPr>
                <w:rFonts w:ascii="Calibri" w:hAnsi="Calibri"/>
                <w:sz w:val="18"/>
                <w:szCs w:val="18"/>
              </w:rPr>
              <w:t>11</w:t>
            </w:r>
          </w:p>
        </w:tc>
        <w:tc>
          <w:tcPr>
            <w:tcW w:w="916" w:type="dxa"/>
            <w:shd w:val="clear" w:color="auto" w:fill="auto"/>
            <w:vAlign w:val="bottom"/>
          </w:tcPr>
          <w:p w14:paraId="0C7728E1" w14:textId="56DA7CB5" w:rsidR="009C4992" w:rsidRPr="007E2934" w:rsidRDefault="009C4992" w:rsidP="00C01F8F">
            <w:pPr>
              <w:keepNext/>
              <w:jc w:val="center"/>
              <w:rPr>
                <w:rFonts w:ascii="Calibri" w:hAnsi="Calibri"/>
                <w:sz w:val="18"/>
                <w:szCs w:val="18"/>
              </w:rPr>
            </w:pPr>
            <w:r>
              <w:rPr>
                <w:rFonts w:ascii="Calibri" w:hAnsi="Calibri"/>
                <w:sz w:val="18"/>
                <w:szCs w:val="18"/>
              </w:rPr>
              <w:t>12</w:t>
            </w:r>
          </w:p>
        </w:tc>
        <w:tc>
          <w:tcPr>
            <w:tcW w:w="1008" w:type="dxa"/>
          </w:tcPr>
          <w:p w14:paraId="52680831" w14:textId="16EF05F8" w:rsidR="009C4992" w:rsidRPr="007E2934" w:rsidRDefault="009C4992" w:rsidP="00C01F8F">
            <w:pPr>
              <w:keepNext/>
              <w:jc w:val="center"/>
              <w:rPr>
                <w:rFonts w:ascii="Calibri" w:hAnsi="Calibri"/>
                <w:sz w:val="18"/>
                <w:szCs w:val="18"/>
              </w:rPr>
            </w:pPr>
            <w:r>
              <w:rPr>
                <w:rFonts w:ascii="Calibri" w:hAnsi="Calibri"/>
                <w:sz w:val="18"/>
                <w:szCs w:val="18"/>
              </w:rPr>
              <w:t>13</w:t>
            </w:r>
          </w:p>
        </w:tc>
        <w:tc>
          <w:tcPr>
            <w:tcW w:w="1008" w:type="dxa"/>
          </w:tcPr>
          <w:p w14:paraId="7F447D83" w14:textId="21EF6C7C" w:rsidR="009C4992" w:rsidRDefault="00DC0280" w:rsidP="00C01F8F">
            <w:pPr>
              <w:keepNext/>
              <w:jc w:val="center"/>
              <w:rPr>
                <w:rFonts w:ascii="Calibri" w:hAnsi="Calibri"/>
                <w:sz w:val="18"/>
                <w:szCs w:val="18"/>
              </w:rPr>
            </w:pPr>
            <w:r>
              <w:rPr>
                <w:rFonts w:ascii="Calibri" w:hAnsi="Calibri"/>
                <w:sz w:val="18"/>
                <w:szCs w:val="18"/>
              </w:rPr>
              <w:t>14</w:t>
            </w:r>
          </w:p>
        </w:tc>
        <w:tc>
          <w:tcPr>
            <w:tcW w:w="1008" w:type="dxa"/>
          </w:tcPr>
          <w:p w14:paraId="2872763C" w14:textId="0D0A4FC2" w:rsidR="009C4992" w:rsidRDefault="00DC0280" w:rsidP="00C01F8F">
            <w:pPr>
              <w:keepNext/>
              <w:jc w:val="center"/>
              <w:rPr>
                <w:rFonts w:ascii="Calibri" w:hAnsi="Calibri"/>
                <w:sz w:val="18"/>
                <w:szCs w:val="18"/>
              </w:rPr>
            </w:pPr>
            <w:r>
              <w:rPr>
                <w:rFonts w:ascii="Calibri" w:hAnsi="Calibri"/>
                <w:sz w:val="18"/>
                <w:szCs w:val="18"/>
              </w:rPr>
              <w:t>15</w:t>
            </w:r>
          </w:p>
        </w:tc>
      </w:tr>
      <w:tr w:rsidR="009C4992" w:rsidRPr="007E2934" w14:paraId="11A3129F" w14:textId="4A2EACF2" w:rsidTr="00DC0280">
        <w:trPr>
          <w:cantSplit/>
          <w:trHeight w:val="586"/>
        </w:trPr>
        <w:tc>
          <w:tcPr>
            <w:tcW w:w="924" w:type="dxa"/>
            <w:shd w:val="clear" w:color="auto" w:fill="auto"/>
            <w:vAlign w:val="bottom"/>
          </w:tcPr>
          <w:p w14:paraId="6E0EEF71" w14:textId="1A693AAC"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924" w:type="dxa"/>
            <w:shd w:val="clear" w:color="auto" w:fill="auto"/>
            <w:vAlign w:val="bottom"/>
          </w:tcPr>
          <w:p w14:paraId="4E04AC86" w14:textId="64DC3CA2"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924" w:type="dxa"/>
            <w:vAlign w:val="bottom"/>
          </w:tcPr>
          <w:p w14:paraId="245B6EDE" w14:textId="77777777" w:rsidR="009C4992" w:rsidRPr="0015696C" w:rsidRDefault="009C49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924" w:type="dxa"/>
            <w:vAlign w:val="bottom"/>
          </w:tcPr>
          <w:p w14:paraId="62B8FA7C"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p>
        </w:tc>
        <w:tc>
          <w:tcPr>
            <w:tcW w:w="924" w:type="dxa"/>
            <w:vAlign w:val="bottom"/>
          </w:tcPr>
          <w:p w14:paraId="6D6E5DF5"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24" w:type="dxa"/>
            <w:shd w:val="clear" w:color="auto" w:fill="auto"/>
            <w:vAlign w:val="bottom"/>
          </w:tcPr>
          <w:p w14:paraId="3E1763F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Supply Duct Location</w:t>
            </w:r>
          </w:p>
        </w:tc>
        <w:tc>
          <w:tcPr>
            <w:tcW w:w="925" w:type="dxa"/>
            <w:shd w:val="clear" w:color="auto" w:fill="auto"/>
            <w:vAlign w:val="bottom"/>
          </w:tcPr>
          <w:p w14:paraId="226293D5"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ACE2673"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shd w:val="clear" w:color="auto" w:fill="auto"/>
            <w:vAlign w:val="bottom"/>
          </w:tcPr>
          <w:p w14:paraId="11A5DBFA"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Return Duct Location</w:t>
            </w:r>
          </w:p>
        </w:tc>
        <w:tc>
          <w:tcPr>
            <w:tcW w:w="925" w:type="dxa"/>
            <w:shd w:val="clear" w:color="auto" w:fill="auto"/>
            <w:vAlign w:val="bottom"/>
          </w:tcPr>
          <w:p w14:paraId="22F4C343"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22F3B91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vAlign w:val="bottom"/>
          </w:tcPr>
          <w:p w14:paraId="7B102900" w14:textId="5E318CAF" w:rsidR="009C4992" w:rsidRDefault="00A86CA2" w:rsidP="00C01F8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9C4992" w:rsidRPr="001139B2">
              <w:rPr>
                <w:rFonts w:ascii="Calibri" w:hAnsi="Calibri"/>
                <w:sz w:val="18"/>
                <w:szCs w:val="18"/>
              </w:rPr>
              <w:t xml:space="preserve">from </w:t>
            </w:r>
            <w:r w:rsidR="009C4992">
              <w:rPr>
                <w:rFonts w:ascii="Calibri" w:hAnsi="Calibri"/>
                <w:sz w:val="18"/>
                <w:szCs w:val="18"/>
              </w:rPr>
              <w:t>Min</w:t>
            </w:r>
            <w:r w:rsidR="009C4992" w:rsidRPr="001139B2">
              <w:rPr>
                <w:rFonts w:ascii="Calibri" w:hAnsi="Calibri"/>
                <w:sz w:val="18"/>
                <w:szCs w:val="18"/>
              </w:rPr>
              <w:t xml:space="preserve"> </w:t>
            </w:r>
          </w:p>
          <w:p w14:paraId="3601E50E" w14:textId="77777777" w:rsidR="009C4992" w:rsidRPr="0015696C" w:rsidRDefault="009C4992" w:rsidP="00C01F8F">
            <w:pPr>
              <w:keepNext/>
              <w:jc w:val="center"/>
              <w:rPr>
                <w:rFonts w:ascii="Calibri" w:hAnsi="Calibri"/>
                <w:sz w:val="18"/>
                <w:szCs w:val="18"/>
              </w:rPr>
            </w:pPr>
            <w:r w:rsidRPr="001139B2">
              <w:rPr>
                <w:rFonts w:ascii="Calibri" w:hAnsi="Calibri"/>
                <w:sz w:val="18"/>
                <w:szCs w:val="18"/>
              </w:rPr>
              <w:t xml:space="preserve">R-Value </w:t>
            </w:r>
          </w:p>
        </w:tc>
        <w:tc>
          <w:tcPr>
            <w:tcW w:w="1206" w:type="dxa"/>
            <w:shd w:val="clear" w:color="auto" w:fill="auto"/>
            <w:vAlign w:val="bottom"/>
          </w:tcPr>
          <w:p w14:paraId="01BD0DE6" w14:textId="0D15D4DD"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16" w:type="dxa"/>
            <w:shd w:val="clear" w:color="auto" w:fill="auto"/>
            <w:vAlign w:val="bottom"/>
          </w:tcPr>
          <w:p w14:paraId="4CCAF2CA" w14:textId="1993EBA5"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008" w:type="dxa"/>
            <w:vAlign w:val="bottom"/>
          </w:tcPr>
          <w:p w14:paraId="20D11F1B" w14:textId="4AB8FA11" w:rsidR="009C4992" w:rsidRPr="0015696C" w:rsidRDefault="009C4992" w:rsidP="00DC0280">
            <w:pPr>
              <w:keepNext/>
              <w:jc w:val="center"/>
              <w:rPr>
                <w:rFonts w:ascii="Calibri" w:hAnsi="Calibri"/>
                <w:sz w:val="18"/>
                <w:szCs w:val="18"/>
              </w:rPr>
            </w:pPr>
            <w:r>
              <w:rPr>
                <w:rFonts w:ascii="Calibri" w:hAnsi="Calibri"/>
                <w:sz w:val="18"/>
                <w:szCs w:val="18"/>
              </w:rPr>
              <w:t xml:space="preserve">Can </w:t>
            </w:r>
            <w:r w:rsidR="00DC0280">
              <w:rPr>
                <w:rFonts w:ascii="Calibri" w:hAnsi="Calibri"/>
                <w:sz w:val="18"/>
                <w:szCs w:val="18"/>
              </w:rPr>
              <w:t>Approved</w:t>
            </w:r>
            <w:r>
              <w:rPr>
                <w:rFonts w:ascii="Calibri" w:hAnsi="Calibri"/>
                <w:sz w:val="18"/>
                <w:szCs w:val="18"/>
              </w:rPr>
              <w:t xml:space="preserve"> Airflow Protocols be used to test this System?</w:t>
            </w:r>
          </w:p>
        </w:tc>
        <w:tc>
          <w:tcPr>
            <w:tcW w:w="1008" w:type="dxa"/>
            <w:vAlign w:val="bottom"/>
          </w:tcPr>
          <w:p w14:paraId="0D42E7C6" w14:textId="59829C14" w:rsidR="009C4992" w:rsidRDefault="00DC0280" w:rsidP="00DC0280">
            <w:pPr>
              <w:keepNext/>
              <w:jc w:val="center"/>
              <w:rPr>
                <w:rFonts w:ascii="Calibri" w:hAnsi="Calibri"/>
                <w:sz w:val="18"/>
                <w:szCs w:val="18"/>
              </w:rPr>
            </w:pPr>
            <w:r w:rsidRPr="00DC0280">
              <w:rPr>
                <w:rFonts w:ascii="Calibri" w:hAnsi="Calibri"/>
                <w:sz w:val="18"/>
                <w:szCs w:val="18"/>
              </w:rPr>
              <w:t>Can Approved Fan Efficacy Protocol be used to test this System?</w:t>
            </w:r>
          </w:p>
        </w:tc>
        <w:tc>
          <w:tcPr>
            <w:tcW w:w="1008" w:type="dxa"/>
            <w:vAlign w:val="bottom"/>
          </w:tcPr>
          <w:p w14:paraId="7BAD8EE3" w14:textId="11A98508" w:rsidR="009C4992" w:rsidRDefault="00DC0280" w:rsidP="00DC0280">
            <w:pPr>
              <w:keepNext/>
              <w:jc w:val="center"/>
              <w:rPr>
                <w:rFonts w:ascii="Calibri" w:hAnsi="Calibri"/>
                <w:sz w:val="18"/>
                <w:szCs w:val="18"/>
              </w:rPr>
            </w:pPr>
            <w:r w:rsidRPr="00DC0280">
              <w:rPr>
                <w:rFonts w:ascii="Calibri" w:hAnsi="Calibri"/>
                <w:sz w:val="18"/>
                <w:szCs w:val="18"/>
              </w:rPr>
              <w:t>Indoor Unit Nominal Cooling Capacity (ton)</w:t>
            </w:r>
          </w:p>
        </w:tc>
      </w:tr>
      <w:tr w:rsidR="009C4992" w:rsidRPr="007E2934" w14:paraId="0DC89748" w14:textId="4C4F8589" w:rsidTr="00DC0280">
        <w:trPr>
          <w:cantSplit/>
          <w:trHeight w:val="360"/>
        </w:trPr>
        <w:tc>
          <w:tcPr>
            <w:tcW w:w="924" w:type="dxa"/>
            <w:shd w:val="clear" w:color="auto" w:fill="auto"/>
          </w:tcPr>
          <w:p w14:paraId="662B30AE" w14:textId="77777777" w:rsidR="009C4992" w:rsidRPr="007E2934" w:rsidRDefault="009C4992" w:rsidP="00465479">
            <w:pPr>
              <w:keepNext/>
              <w:rPr>
                <w:rFonts w:ascii="Calibri" w:hAnsi="Calibri"/>
                <w:sz w:val="18"/>
                <w:szCs w:val="18"/>
              </w:rPr>
            </w:pPr>
          </w:p>
        </w:tc>
        <w:tc>
          <w:tcPr>
            <w:tcW w:w="924" w:type="dxa"/>
            <w:shd w:val="clear" w:color="auto" w:fill="auto"/>
          </w:tcPr>
          <w:p w14:paraId="21F7643F" w14:textId="77777777" w:rsidR="009C4992" w:rsidRPr="007E2934" w:rsidRDefault="009C4992" w:rsidP="00465479">
            <w:pPr>
              <w:keepNext/>
              <w:rPr>
                <w:rFonts w:ascii="Calibri" w:hAnsi="Calibri"/>
                <w:sz w:val="18"/>
                <w:szCs w:val="18"/>
              </w:rPr>
            </w:pPr>
          </w:p>
        </w:tc>
        <w:tc>
          <w:tcPr>
            <w:tcW w:w="924" w:type="dxa"/>
          </w:tcPr>
          <w:p w14:paraId="2ACD80FB" w14:textId="77777777" w:rsidR="009C4992" w:rsidRPr="007E2934" w:rsidRDefault="009C4992" w:rsidP="00465479">
            <w:pPr>
              <w:keepNext/>
              <w:rPr>
                <w:rFonts w:ascii="Calibri" w:hAnsi="Calibri"/>
                <w:sz w:val="18"/>
                <w:szCs w:val="18"/>
              </w:rPr>
            </w:pPr>
          </w:p>
        </w:tc>
        <w:tc>
          <w:tcPr>
            <w:tcW w:w="924" w:type="dxa"/>
          </w:tcPr>
          <w:p w14:paraId="28D9EA96" w14:textId="77777777" w:rsidR="009C4992" w:rsidRPr="007E2934" w:rsidRDefault="009C4992" w:rsidP="00465479">
            <w:pPr>
              <w:keepNext/>
              <w:rPr>
                <w:rFonts w:ascii="Calibri" w:hAnsi="Calibri"/>
                <w:sz w:val="18"/>
                <w:szCs w:val="18"/>
              </w:rPr>
            </w:pPr>
          </w:p>
        </w:tc>
        <w:tc>
          <w:tcPr>
            <w:tcW w:w="924" w:type="dxa"/>
          </w:tcPr>
          <w:p w14:paraId="4B094852" w14:textId="77777777" w:rsidR="009C4992" w:rsidRPr="007E2934" w:rsidRDefault="009C4992" w:rsidP="00465479">
            <w:pPr>
              <w:keepNext/>
              <w:rPr>
                <w:rFonts w:ascii="Calibri" w:hAnsi="Calibri"/>
                <w:sz w:val="18"/>
                <w:szCs w:val="18"/>
              </w:rPr>
            </w:pPr>
          </w:p>
        </w:tc>
        <w:tc>
          <w:tcPr>
            <w:tcW w:w="924" w:type="dxa"/>
            <w:shd w:val="clear" w:color="auto" w:fill="auto"/>
          </w:tcPr>
          <w:p w14:paraId="3E2844BC" w14:textId="77777777" w:rsidR="009C4992" w:rsidRPr="007E2934" w:rsidRDefault="009C4992" w:rsidP="00465479">
            <w:pPr>
              <w:keepNext/>
              <w:rPr>
                <w:rFonts w:ascii="Calibri" w:hAnsi="Calibri"/>
                <w:sz w:val="18"/>
                <w:szCs w:val="18"/>
              </w:rPr>
            </w:pPr>
          </w:p>
        </w:tc>
        <w:tc>
          <w:tcPr>
            <w:tcW w:w="925" w:type="dxa"/>
            <w:shd w:val="clear" w:color="auto" w:fill="auto"/>
          </w:tcPr>
          <w:p w14:paraId="29E1BD0F" w14:textId="77777777" w:rsidR="009C4992" w:rsidRPr="007E2934" w:rsidRDefault="009C4992" w:rsidP="00465479">
            <w:pPr>
              <w:keepNext/>
              <w:rPr>
                <w:rFonts w:ascii="Calibri" w:hAnsi="Calibri"/>
                <w:sz w:val="18"/>
                <w:szCs w:val="18"/>
              </w:rPr>
            </w:pPr>
          </w:p>
        </w:tc>
        <w:tc>
          <w:tcPr>
            <w:tcW w:w="925" w:type="dxa"/>
            <w:shd w:val="clear" w:color="auto" w:fill="auto"/>
          </w:tcPr>
          <w:p w14:paraId="541EBD58" w14:textId="77777777" w:rsidR="009C4992" w:rsidRPr="007E2934" w:rsidRDefault="009C4992" w:rsidP="00465479">
            <w:pPr>
              <w:keepNext/>
              <w:rPr>
                <w:rFonts w:ascii="Calibri" w:hAnsi="Calibri"/>
                <w:sz w:val="18"/>
                <w:szCs w:val="18"/>
              </w:rPr>
            </w:pPr>
          </w:p>
        </w:tc>
        <w:tc>
          <w:tcPr>
            <w:tcW w:w="925" w:type="dxa"/>
            <w:shd w:val="clear" w:color="auto" w:fill="auto"/>
          </w:tcPr>
          <w:p w14:paraId="3A52AB17" w14:textId="77777777" w:rsidR="009C4992" w:rsidRPr="007E2934" w:rsidRDefault="009C4992" w:rsidP="00465479">
            <w:pPr>
              <w:keepNext/>
              <w:rPr>
                <w:rFonts w:ascii="Calibri" w:hAnsi="Calibri"/>
                <w:sz w:val="18"/>
                <w:szCs w:val="18"/>
              </w:rPr>
            </w:pPr>
          </w:p>
        </w:tc>
        <w:tc>
          <w:tcPr>
            <w:tcW w:w="925" w:type="dxa"/>
          </w:tcPr>
          <w:p w14:paraId="107A6E32" w14:textId="77777777" w:rsidR="009C4992" w:rsidRPr="007E2934" w:rsidRDefault="009C4992" w:rsidP="00465479">
            <w:pPr>
              <w:keepNext/>
              <w:rPr>
                <w:rFonts w:ascii="Calibri" w:hAnsi="Calibri"/>
                <w:sz w:val="18"/>
                <w:szCs w:val="18"/>
              </w:rPr>
            </w:pPr>
          </w:p>
        </w:tc>
        <w:tc>
          <w:tcPr>
            <w:tcW w:w="1206" w:type="dxa"/>
            <w:shd w:val="clear" w:color="auto" w:fill="auto"/>
          </w:tcPr>
          <w:p w14:paraId="43E229AA" w14:textId="77777777" w:rsidR="009C4992" w:rsidRPr="007E2934" w:rsidRDefault="009C4992" w:rsidP="00465479">
            <w:pPr>
              <w:keepNext/>
              <w:rPr>
                <w:rFonts w:ascii="Calibri" w:hAnsi="Calibri"/>
                <w:sz w:val="18"/>
                <w:szCs w:val="18"/>
              </w:rPr>
            </w:pPr>
          </w:p>
        </w:tc>
        <w:tc>
          <w:tcPr>
            <w:tcW w:w="916" w:type="dxa"/>
            <w:shd w:val="clear" w:color="auto" w:fill="auto"/>
          </w:tcPr>
          <w:p w14:paraId="56652CC2" w14:textId="77777777" w:rsidR="009C4992" w:rsidRPr="007E2934" w:rsidRDefault="009C4992" w:rsidP="00465479">
            <w:pPr>
              <w:keepNext/>
              <w:rPr>
                <w:rFonts w:ascii="Calibri" w:hAnsi="Calibri"/>
                <w:sz w:val="18"/>
                <w:szCs w:val="18"/>
              </w:rPr>
            </w:pPr>
          </w:p>
        </w:tc>
        <w:tc>
          <w:tcPr>
            <w:tcW w:w="1008" w:type="dxa"/>
          </w:tcPr>
          <w:p w14:paraId="0272EBB1" w14:textId="77777777" w:rsidR="009C4992" w:rsidRPr="007E2934" w:rsidRDefault="009C4992" w:rsidP="00465479">
            <w:pPr>
              <w:keepNext/>
              <w:rPr>
                <w:rFonts w:ascii="Calibri" w:hAnsi="Calibri"/>
                <w:sz w:val="18"/>
                <w:szCs w:val="18"/>
              </w:rPr>
            </w:pPr>
          </w:p>
        </w:tc>
        <w:tc>
          <w:tcPr>
            <w:tcW w:w="1008" w:type="dxa"/>
          </w:tcPr>
          <w:p w14:paraId="6AEF71FA" w14:textId="77777777" w:rsidR="009C4992" w:rsidRPr="007E2934" w:rsidRDefault="009C4992" w:rsidP="00465479">
            <w:pPr>
              <w:keepNext/>
              <w:rPr>
                <w:rFonts w:ascii="Calibri" w:hAnsi="Calibri"/>
                <w:sz w:val="18"/>
                <w:szCs w:val="18"/>
              </w:rPr>
            </w:pPr>
          </w:p>
        </w:tc>
        <w:tc>
          <w:tcPr>
            <w:tcW w:w="1008" w:type="dxa"/>
          </w:tcPr>
          <w:p w14:paraId="21C2C857" w14:textId="5AC24C21" w:rsidR="009C4992" w:rsidRPr="007E2934" w:rsidRDefault="009C4992" w:rsidP="00465479">
            <w:pPr>
              <w:keepNext/>
              <w:rPr>
                <w:rFonts w:ascii="Calibri" w:hAnsi="Calibri"/>
                <w:sz w:val="18"/>
                <w:szCs w:val="18"/>
              </w:rPr>
            </w:pPr>
          </w:p>
        </w:tc>
      </w:tr>
      <w:tr w:rsidR="009C4992" w:rsidRPr="007E2934" w14:paraId="03183D50" w14:textId="488C76D7" w:rsidTr="00DC0280">
        <w:trPr>
          <w:cantSplit/>
          <w:trHeight w:val="222"/>
        </w:trPr>
        <w:tc>
          <w:tcPr>
            <w:tcW w:w="12374" w:type="dxa"/>
            <w:gridSpan w:val="13"/>
          </w:tcPr>
          <w:p w14:paraId="63605E8D" w14:textId="77777777" w:rsidR="009C4992" w:rsidRPr="007E2934" w:rsidRDefault="009C4992" w:rsidP="00C01F8F">
            <w:pPr>
              <w:keepNext/>
              <w:rPr>
                <w:rFonts w:ascii="Calibri" w:hAnsi="Calibri"/>
                <w:sz w:val="18"/>
                <w:szCs w:val="18"/>
              </w:rPr>
            </w:pPr>
            <w:r w:rsidRPr="007E2934">
              <w:rPr>
                <w:rFonts w:ascii="Calibri" w:hAnsi="Calibri"/>
                <w:sz w:val="18"/>
                <w:szCs w:val="18"/>
              </w:rPr>
              <w:t>Notes:</w:t>
            </w:r>
          </w:p>
        </w:tc>
        <w:tc>
          <w:tcPr>
            <w:tcW w:w="1008" w:type="dxa"/>
          </w:tcPr>
          <w:p w14:paraId="04E71273" w14:textId="77777777" w:rsidR="009C4992" w:rsidRPr="007E2934" w:rsidRDefault="009C4992" w:rsidP="00C01F8F">
            <w:pPr>
              <w:keepNext/>
              <w:rPr>
                <w:rFonts w:ascii="Calibri" w:hAnsi="Calibri"/>
                <w:sz w:val="18"/>
                <w:szCs w:val="18"/>
              </w:rPr>
            </w:pPr>
          </w:p>
        </w:tc>
        <w:tc>
          <w:tcPr>
            <w:tcW w:w="1008" w:type="dxa"/>
          </w:tcPr>
          <w:p w14:paraId="4FB7E9A6" w14:textId="7EF48033" w:rsidR="009C4992" w:rsidRPr="007E2934" w:rsidRDefault="009C4992" w:rsidP="00C01F8F">
            <w:pPr>
              <w:keepNext/>
              <w:rPr>
                <w:rFonts w:ascii="Calibri" w:hAnsi="Calibri"/>
                <w:sz w:val="18"/>
                <w:szCs w:val="18"/>
              </w:rPr>
            </w:pPr>
          </w:p>
        </w:tc>
      </w:tr>
    </w:tbl>
    <w:p w14:paraId="53F4E3BA" w14:textId="77777777" w:rsidR="00125592" w:rsidRDefault="00125592" w:rsidP="00125592">
      <w:pPr>
        <w:rPr>
          <w:rFonts w:ascii="Calibri" w:hAnsi="Calibri"/>
          <w:sz w:val="18"/>
          <w:szCs w:val="18"/>
        </w:rPr>
      </w:pPr>
    </w:p>
    <w:p w14:paraId="74D14337"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101"/>
        <w:gridCol w:w="1101"/>
        <w:gridCol w:w="1102"/>
        <w:gridCol w:w="1102"/>
        <w:gridCol w:w="1102"/>
        <w:gridCol w:w="1102"/>
        <w:gridCol w:w="1102"/>
        <w:gridCol w:w="1102"/>
        <w:gridCol w:w="1102"/>
        <w:gridCol w:w="1102"/>
        <w:gridCol w:w="1102"/>
        <w:gridCol w:w="1169"/>
      </w:tblGrid>
      <w:tr w:rsidR="00125592" w:rsidRPr="007E2934" w14:paraId="112D5F36" w14:textId="77777777" w:rsidTr="00C01F8F">
        <w:trPr>
          <w:cantSplit/>
        </w:trPr>
        <w:tc>
          <w:tcPr>
            <w:tcW w:w="14616" w:type="dxa"/>
            <w:gridSpan w:val="13"/>
          </w:tcPr>
          <w:p w14:paraId="1B0C945C" w14:textId="77777777" w:rsidR="00125592" w:rsidRDefault="00125592" w:rsidP="00C01F8F">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8D57D1B" w14:textId="01831320" w:rsidR="00125592" w:rsidRPr="005278E7" w:rsidRDefault="00125592" w:rsidP="00C01F8F">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125592" w:rsidRPr="007E2934" w14:paraId="4049C814" w14:textId="77777777" w:rsidTr="00465479">
        <w:trPr>
          <w:cantSplit/>
          <w:trHeight w:val="134"/>
        </w:trPr>
        <w:tc>
          <w:tcPr>
            <w:tcW w:w="1119" w:type="dxa"/>
            <w:shd w:val="clear" w:color="auto" w:fill="auto"/>
            <w:vAlign w:val="bottom"/>
          </w:tcPr>
          <w:p w14:paraId="14AA4B66"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19" w:type="dxa"/>
            <w:shd w:val="clear" w:color="auto" w:fill="auto"/>
            <w:vAlign w:val="bottom"/>
          </w:tcPr>
          <w:p w14:paraId="641B450B"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119" w:type="dxa"/>
          </w:tcPr>
          <w:p w14:paraId="0534B1A8" w14:textId="77777777" w:rsidR="00125592" w:rsidRDefault="00125592" w:rsidP="00C01F8F">
            <w:pPr>
              <w:keepNext/>
              <w:jc w:val="center"/>
              <w:rPr>
                <w:rFonts w:ascii="Calibri" w:hAnsi="Calibri"/>
                <w:sz w:val="18"/>
                <w:szCs w:val="18"/>
              </w:rPr>
            </w:pPr>
            <w:r>
              <w:rPr>
                <w:rFonts w:ascii="Calibri" w:hAnsi="Calibri"/>
                <w:sz w:val="18"/>
                <w:szCs w:val="18"/>
              </w:rPr>
              <w:t>03</w:t>
            </w:r>
          </w:p>
        </w:tc>
        <w:tc>
          <w:tcPr>
            <w:tcW w:w="1119" w:type="dxa"/>
            <w:shd w:val="clear" w:color="auto" w:fill="auto"/>
          </w:tcPr>
          <w:p w14:paraId="51903AC5" w14:textId="1C815E9C"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119" w:type="dxa"/>
            <w:shd w:val="clear" w:color="auto" w:fill="auto"/>
            <w:vAlign w:val="bottom"/>
          </w:tcPr>
          <w:p w14:paraId="252B6F02" w14:textId="2A17520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119" w:type="dxa"/>
            <w:shd w:val="clear" w:color="auto" w:fill="auto"/>
            <w:vAlign w:val="bottom"/>
          </w:tcPr>
          <w:p w14:paraId="0E4E7898" w14:textId="77777777" w:rsidR="00125592" w:rsidRDefault="00125592" w:rsidP="00C01F8F">
            <w:pPr>
              <w:keepNext/>
              <w:jc w:val="center"/>
              <w:rPr>
                <w:rFonts w:ascii="Calibri" w:hAnsi="Calibri"/>
                <w:sz w:val="18"/>
                <w:szCs w:val="18"/>
              </w:rPr>
            </w:pPr>
            <w:r>
              <w:rPr>
                <w:rFonts w:ascii="Calibri" w:hAnsi="Calibri"/>
                <w:sz w:val="18"/>
                <w:szCs w:val="18"/>
              </w:rPr>
              <w:t>06</w:t>
            </w:r>
          </w:p>
        </w:tc>
        <w:tc>
          <w:tcPr>
            <w:tcW w:w="1119" w:type="dxa"/>
            <w:shd w:val="clear" w:color="auto" w:fill="auto"/>
            <w:vAlign w:val="bottom"/>
          </w:tcPr>
          <w:p w14:paraId="73752307" w14:textId="5BB397B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119" w:type="dxa"/>
            <w:shd w:val="clear" w:color="auto" w:fill="auto"/>
            <w:vAlign w:val="bottom"/>
          </w:tcPr>
          <w:p w14:paraId="6FCDAC24" w14:textId="77777777"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19" w:type="dxa"/>
          </w:tcPr>
          <w:p w14:paraId="4051D0CC" w14:textId="77777777" w:rsidR="00125592" w:rsidRDefault="00125592" w:rsidP="00C01F8F">
            <w:pPr>
              <w:keepNext/>
              <w:jc w:val="center"/>
              <w:rPr>
                <w:rFonts w:ascii="Calibri" w:hAnsi="Calibri"/>
                <w:sz w:val="18"/>
                <w:szCs w:val="18"/>
              </w:rPr>
            </w:pPr>
            <w:r>
              <w:rPr>
                <w:rFonts w:ascii="Calibri" w:hAnsi="Calibri"/>
                <w:sz w:val="18"/>
                <w:szCs w:val="18"/>
              </w:rPr>
              <w:t>09</w:t>
            </w:r>
          </w:p>
        </w:tc>
        <w:tc>
          <w:tcPr>
            <w:tcW w:w="1119" w:type="dxa"/>
          </w:tcPr>
          <w:p w14:paraId="1DC3F55B" w14:textId="77777777" w:rsidR="00125592" w:rsidRDefault="00125592" w:rsidP="00C01F8F">
            <w:pPr>
              <w:keepNext/>
              <w:jc w:val="center"/>
              <w:rPr>
                <w:rFonts w:ascii="Calibri" w:hAnsi="Calibri"/>
                <w:sz w:val="18"/>
                <w:szCs w:val="18"/>
              </w:rPr>
            </w:pPr>
            <w:r>
              <w:rPr>
                <w:rFonts w:ascii="Calibri" w:hAnsi="Calibri"/>
                <w:sz w:val="18"/>
                <w:szCs w:val="18"/>
              </w:rPr>
              <w:t>10</w:t>
            </w:r>
          </w:p>
        </w:tc>
        <w:tc>
          <w:tcPr>
            <w:tcW w:w="1119" w:type="dxa"/>
          </w:tcPr>
          <w:p w14:paraId="01A87656" w14:textId="77777777" w:rsidR="00125592" w:rsidRDefault="00125592" w:rsidP="00C01F8F">
            <w:pPr>
              <w:keepNext/>
              <w:jc w:val="center"/>
              <w:rPr>
                <w:rFonts w:ascii="Calibri" w:hAnsi="Calibri"/>
                <w:sz w:val="18"/>
                <w:szCs w:val="18"/>
              </w:rPr>
            </w:pPr>
            <w:r>
              <w:rPr>
                <w:rFonts w:ascii="Calibri" w:hAnsi="Calibri"/>
                <w:sz w:val="18"/>
                <w:szCs w:val="18"/>
              </w:rPr>
              <w:t>11</w:t>
            </w:r>
          </w:p>
        </w:tc>
        <w:tc>
          <w:tcPr>
            <w:tcW w:w="1119" w:type="dxa"/>
          </w:tcPr>
          <w:p w14:paraId="36D05F4A" w14:textId="77777777" w:rsidR="00125592" w:rsidRDefault="00125592" w:rsidP="00C01F8F">
            <w:pPr>
              <w:keepNext/>
              <w:jc w:val="center"/>
              <w:rPr>
                <w:rFonts w:ascii="Calibri" w:hAnsi="Calibri"/>
                <w:sz w:val="18"/>
                <w:szCs w:val="18"/>
              </w:rPr>
            </w:pPr>
            <w:r>
              <w:rPr>
                <w:rFonts w:ascii="Calibri" w:hAnsi="Calibri"/>
                <w:sz w:val="18"/>
                <w:szCs w:val="18"/>
              </w:rPr>
              <w:t>12</w:t>
            </w:r>
          </w:p>
        </w:tc>
        <w:tc>
          <w:tcPr>
            <w:tcW w:w="1188" w:type="dxa"/>
            <w:shd w:val="clear" w:color="auto" w:fill="auto"/>
            <w:vAlign w:val="bottom"/>
          </w:tcPr>
          <w:p w14:paraId="72E46D80" w14:textId="13D071FC"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125592" w:rsidRPr="007E2934" w14:paraId="6A79690F" w14:textId="77777777" w:rsidTr="00465479">
        <w:trPr>
          <w:cantSplit/>
          <w:trHeight w:val="576"/>
        </w:trPr>
        <w:tc>
          <w:tcPr>
            <w:tcW w:w="1119" w:type="dxa"/>
            <w:shd w:val="clear" w:color="auto" w:fill="auto"/>
            <w:vAlign w:val="bottom"/>
          </w:tcPr>
          <w:p w14:paraId="698D756A" w14:textId="3A1D179F"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119" w:type="dxa"/>
            <w:shd w:val="clear" w:color="auto" w:fill="auto"/>
            <w:vAlign w:val="bottom"/>
          </w:tcPr>
          <w:p w14:paraId="72DE4EA7" w14:textId="77777777" w:rsidR="00125592" w:rsidRDefault="00125592" w:rsidP="00C01F8F">
            <w:pPr>
              <w:keepNext/>
              <w:jc w:val="center"/>
              <w:rPr>
                <w:rFonts w:ascii="Calibri" w:hAnsi="Calibri"/>
                <w:sz w:val="18"/>
                <w:szCs w:val="18"/>
              </w:rPr>
            </w:pPr>
            <w:r w:rsidRPr="0015696C">
              <w:rPr>
                <w:rFonts w:ascii="Calibri" w:hAnsi="Calibri"/>
                <w:sz w:val="18"/>
                <w:szCs w:val="18"/>
              </w:rPr>
              <w:t xml:space="preserve">SC System </w:t>
            </w:r>
          </w:p>
          <w:p w14:paraId="557C5321" w14:textId="2B9AFD44" w:rsidR="00125592" w:rsidRPr="0015696C" w:rsidRDefault="00125592" w:rsidP="00C01F8F">
            <w:pPr>
              <w:keepNext/>
              <w:jc w:val="center"/>
              <w:rPr>
                <w:rFonts w:ascii="Calibri" w:hAnsi="Calibri"/>
                <w:sz w:val="18"/>
                <w:szCs w:val="18"/>
              </w:rPr>
            </w:pPr>
            <w:r>
              <w:rPr>
                <w:rFonts w:ascii="Calibri" w:hAnsi="Calibri"/>
                <w:sz w:val="18"/>
                <w:szCs w:val="18"/>
              </w:rPr>
              <w:t xml:space="preserve">Description of </w:t>
            </w:r>
            <w:r w:rsidRPr="0015696C">
              <w:rPr>
                <w:rFonts w:ascii="Calibri" w:hAnsi="Calibri"/>
                <w:sz w:val="18"/>
                <w:szCs w:val="18"/>
              </w:rPr>
              <w:t>Area Served</w:t>
            </w:r>
          </w:p>
        </w:tc>
        <w:tc>
          <w:tcPr>
            <w:tcW w:w="1119" w:type="dxa"/>
            <w:vAlign w:val="bottom"/>
          </w:tcPr>
          <w:p w14:paraId="1D8DF993"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119" w:type="dxa"/>
            <w:shd w:val="clear" w:color="auto" w:fill="auto"/>
            <w:vAlign w:val="bottom"/>
          </w:tcPr>
          <w:p w14:paraId="6AAC350C" w14:textId="4A61CE13" w:rsidR="00125592" w:rsidRPr="0015696C" w:rsidRDefault="00125592" w:rsidP="00C01F8F">
            <w:pPr>
              <w:keepNext/>
              <w:jc w:val="center"/>
              <w:rPr>
                <w:rFonts w:ascii="Calibri" w:hAnsi="Calibri"/>
                <w:sz w:val="18"/>
                <w:szCs w:val="18"/>
              </w:rPr>
            </w:pPr>
            <w:r w:rsidRPr="0015696C">
              <w:rPr>
                <w:rFonts w:ascii="Calibri" w:hAnsi="Calibri"/>
                <w:sz w:val="18"/>
                <w:szCs w:val="18"/>
              </w:rPr>
              <w:t>Air Filter Name</w:t>
            </w:r>
            <w:r>
              <w:t xml:space="preserve"> </w:t>
            </w:r>
            <w:r w:rsidRPr="00896B27">
              <w:rPr>
                <w:rFonts w:ascii="Calibri" w:hAnsi="Calibri"/>
                <w:sz w:val="18"/>
                <w:szCs w:val="18"/>
              </w:rPr>
              <w:t>or Description of Location</w:t>
            </w:r>
          </w:p>
        </w:tc>
        <w:tc>
          <w:tcPr>
            <w:tcW w:w="1119" w:type="dxa"/>
            <w:shd w:val="clear" w:color="auto" w:fill="auto"/>
            <w:vAlign w:val="bottom"/>
          </w:tcPr>
          <w:p w14:paraId="6B7BF37C"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Air Filter Device Type</w:t>
            </w:r>
          </w:p>
        </w:tc>
        <w:tc>
          <w:tcPr>
            <w:tcW w:w="1119" w:type="dxa"/>
            <w:shd w:val="clear" w:color="auto" w:fill="auto"/>
            <w:vAlign w:val="bottom"/>
          </w:tcPr>
          <w:p w14:paraId="0D38CBFE" w14:textId="252B7EDA"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Airflow Rate </w:t>
            </w:r>
          </w:p>
          <w:p w14:paraId="56F69122"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for Air Filter Device </w:t>
            </w:r>
          </w:p>
          <w:p w14:paraId="4C2AB897"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(cfm)</w:t>
            </w:r>
          </w:p>
        </w:tc>
        <w:tc>
          <w:tcPr>
            <w:tcW w:w="1119" w:type="dxa"/>
            <w:shd w:val="clear" w:color="auto" w:fill="auto"/>
            <w:vAlign w:val="bottom"/>
          </w:tcPr>
          <w:p w14:paraId="1DF860A2" w14:textId="10AE43C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119" w:type="dxa"/>
            <w:vAlign w:val="bottom"/>
          </w:tcPr>
          <w:p w14:paraId="5C9FF048" w14:textId="77777777" w:rsidR="00125592" w:rsidRDefault="00125592" w:rsidP="00C01F8F">
            <w:pPr>
              <w:jc w:val="center"/>
              <w:rPr>
                <w:rFonts w:ascii="Calibri" w:hAnsi="Calibri"/>
                <w:sz w:val="18"/>
                <w:szCs w:val="18"/>
              </w:rPr>
            </w:pPr>
            <w:r>
              <w:rPr>
                <w:rFonts w:ascii="Calibri" w:hAnsi="Calibri"/>
                <w:sz w:val="18"/>
                <w:szCs w:val="18"/>
              </w:rPr>
              <w:t>Air Filter Nominal Length</w:t>
            </w:r>
          </w:p>
          <w:p w14:paraId="7ED1D44B"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52CA2ECA" w14:textId="77777777" w:rsidR="00125592" w:rsidRDefault="00125592" w:rsidP="00C01F8F">
            <w:pPr>
              <w:jc w:val="center"/>
              <w:rPr>
                <w:rFonts w:ascii="Calibri" w:hAnsi="Calibri"/>
                <w:sz w:val="18"/>
                <w:szCs w:val="18"/>
              </w:rPr>
            </w:pPr>
            <w:r>
              <w:rPr>
                <w:rFonts w:ascii="Calibri" w:hAnsi="Calibri"/>
                <w:sz w:val="18"/>
                <w:szCs w:val="18"/>
              </w:rPr>
              <w:t>Air Filter Nominal Width</w:t>
            </w:r>
          </w:p>
          <w:p w14:paraId="3171EACD"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7A499821" w14:textId="77777777" w:rsidR="00125592" w:rsidRDefault="00125592" w:rsidP="00C01F8F">
            <w:pPr>
              <w:jc w:val="center"/>
              <w:rPr>
                <w:rFonts w:ascii="Calibri" w:hAnsi="Calibri"/>
                <w:sz w:val="18"/>
                <w:szCs w:val="18"/>
              </w:rPr>
            </w:pPr>
            <w:r>
              <w:rPr>
                <w:rFonts w:ascii="Calibri" w:hAnsi="Calibri"/>
                <w:sz w:val="18"/>
                <w:szCs w:val="18"/>
              </w:rPr>
              <w:t xml:space="preserve">Air Filter </w:t>
            </w:r>
          </w:p>
          <w:p w14:paraId="745E2C23" w14:textId="77777777" w:rsidR="00125592" w:rsidRDefault="00125592" w:rsidP="00C01F8F">
            <w:pPr>
              <w:jc w:val="center"/>
              <w:rPr>
                <w:rFonts w:ascii="Calibri" w:hAnsi="Calibri"/>
                <w:sz w:val="18"/>
                <w:szCs w:val="18"/>
              </w:rPr>
            </w:pPr>
            <w:r>
              <w:rPr>
                <w:rFonts w:ascii="Calibri" w:hAnsi="Calibri"/>
                <w:sz w:val="18"/>
                <w:szCs w:val="18"/>
              </w:rPr>
              <w:t>Calculated Nominal Face Area</w:t>
            </w:r>
          </w:p>
          <w:p w14:paraId="5BD0282F"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19" w:type="dxa"/>
            <w:vAlign w:val="bottom"/>
          </w:tcPr>
          <w:p w14:paraId="5BA27B73" w14:textId="77777777" w:rsidR="00125592" w:rsidRDefault="00125592" w:rsidP="00C01F8F">
            <w:pPr>
              <w:jc w:val="center"/>
              <w:rPr>
                <w:rFonts w:ascii="Calibri" w:hAnsi="Calibri"/>
                <w:sz w:val="18"/>
                <w:szCs w:val="18"/>
              </w:rPr>
            </w:pPr>
            <w:r>
              <w:rPr>
                <w:rFonts w:ascii="Calibri" w:hAnsi="Calibri"/>
                <w:sz w:val="18"/>
                <w:szCs w:val="18"/>
              </w:rPr>
              <w:t xml:space="preserve">Air Filter Required </w:t>
            </w:r>
          </w:p>
          <w:p w14:paraId="0366C598" w14:textId="77777777" w:rsidR="00125592" w:rsidRDefault="00125592" w:rsidP="00C01F8F">
            <w:pPr>
              <w:jc w:val="center"/>
              <w:rPr>
                <w:rFonts w:ascii="Calibri" w:hAnsi="Calibri"/>
                <w:sz w:val="18"/>
                <w:szCs w:val="18"/>
              </w:rPr>
            </w:pPr>
            <w:r>
              <w:rPr>
                <w:rFonts w:ascii="Calibri" w:hAnsi="Calibri"/>
                <w:sz w:val="18"/>
                <w:szCs w:val="18"/>
              </w:rPr>
              <w:t>Minimum Face Area</w:t>
            </w:r>
          </w:p>
          <w:p w14:paraId="18B71164"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19" w:type="dxa"/>
            <w:vAlign w:val="bottom"/>
          </w:tcPr>
          <w:p w14:paraId="4222F382" w14:textId="77777777" w:rsidR="00125592" w:rsidRPr="0015696C" w:rsidRDefault="00125592" w:rsidP="00C01F8F">
            <w:pPr>
              <w:keepNext/>
              <w:jc w:val="center"/>
              <w:rPr>
                <w:rFonts w:ascii="Calibri" w:hAnsi="Calibri"/>
                <w:sz w:val="18"/>
                <w:szCs w:val="18"/>
              </w:rPr>
            </w:pPr>
            <w:r>
              <w:rPr>
                <w:rFonts w:ascii="Calibri" w:hAnsi="Calibri"/>
                <w:sz w:val="18"/>
                <w:szCs w:val="18"/>
              </w:rPr>
              <w:t>Face Area Compliance</w:t>
            </w:r>
          </w:p>
        </w:tc>
        <w:tc>
          <w:tcPr>
            <w:tcW w:w="1188" w:type="dxa"/>
            <w:shd w:val="clear" w:color="auto" w:fill="auto"/>
            <w:vAlign w:val="bottom"/>
          </w:tcPr>
          <w:p w14:paraId="51E49552" w14:textId="086A967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4941557D"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(inch W.C.) </w:t>
            </w:r>
          </w:p>
        </w:tc>
      </w:tr>
      <w:tr w:rsidR="00125592" w:rsidRPr="005278E7" w14:paraId="349304B8" w14:textId="77777777" w:rsidTr="00465479">
        <w:trPr>
          <w:cantSplit/>
          <w:trHeight w:val="360"/>
        </w:trPr>
        <w:tc>
          <w:tcPr>
            <w:tcW w:w="1119" w:type="dxa"/>
            <w:shd w:val="clear" w:color="auto" w:fill="auto"/>
          </w:tcPr>
          <w:p w14:paraId="12756873" w14:textId="77777777" w:rsidR="00125592" w:rsidRPr="005278E7" w:rsidRDefault="00125592" w:rsidP="00C01F8F">
            <w:pPr>
              <w:keepNext/>
              <w:rPr>
                <w:rFonts w:ascii="Calibri" w:hAnsi="Calibri"/>
                <w:sz w:val="16"/>
                <w:szCs w:val="16"/>
              </w:rPr>
            </w:pPr>
          </w:p>
        </w:tc>
        <w:tc>
          <w:tcPr>
            <w:tcW w:w="1119" w:type="dxa"/>
            <w:shd w:val="clear" w:color="auto" w:fill="auto"/>
          </w:tcPr>
          <w:p w14:paraId="3D34CC89" w14:textId="77777777" w:rsidR="00125592" w:rsidRPr="005278E7" w:rsidRDefault="00125592" w:rsidP="00C01F8F">
            <w:pPr>
              <w:keepNext/>
              <w:rPr>
                <w:rFonts w:ascii="Calibri" w:hAnsi="Calibri"/>
                <w:sz w:val="16"/>
                <w:szCs w:val="16"/>
              </w:rPr>
            </w:pPr>
          </w:p>
        </w:tc>
        <w:tc>
          <w:tcPr>
            <w:tcW w:w="1119" w:type="dxa"/>
          </w:tcPr>
          <w:p w14:paraId="2D97658F" w14:textId="77777777" w:rsidR="00125592" w:rsidRPr="005278E7" w:rsidRDefault="00125592" w:rsidP="00C01F8F">
            <w:pPr>
              <w:keepNext/>
              <w:rPr>
                <w:rFonts w:ascii="Calibri" w:hAnsi="Calibri"/>
                <w:sz w:val="16"/>
                <w:szCs w:val="16"/>
              </w:rPr>
            </w:pPr>
          </w:p>
        </w:tc>
        <w:tc>
          <w:tcPr>
            <w:tcW w:w="1119" w:type="dxa"/>
            <w:shd w:val="clear" w:color="auto" w:fill="auto"/>
          </w:tcPr>
          <w:p w14:paraId="241FE4DC" w14:textId="77777777" w:rsidR="00125592" w:rsidRPr="005278E7" w:rsidRDefault="00125592" w:rsidP="00C01F8F">
            <w:pPr>
              <w:keepNext/>
              <w:rPr>
                <w:rFonts w:ascii="Calibri" w:hAnsi="Calibri"/>
                <w:sz w:val="16"/>
                <w:szCs w:val="16"/>
              </w:rPr>
            </w:pPr>
          </w:p>
        </w:tc>
        <w:tc>
          <w:tcPr>
            <w:tcW w:w="1119" w:type="dxa"/>
            <w:shd w:val="clear" w:color="auto" w:fill="auto"/>
          </w:tcPr>
          <w:p w14:paraId="769B9174" w14:textId="77777777" w:rsidR="00125592" w:rsidRPr="005278E7" w:rsidRDefault="00125592" w:rsidP="00C01F8F">
            <w:pPr>
              <w:keepNext/>
              <w:rPr>
                <w:rFonts w:ascii="Calibri" w:hAnsi="Calibri"/>
                <w:sz w:val="16"/>
                <w:szCs w:val="16"/>
              </w:rPr>
            </w:pPr>
          </w:p>
        </w:tc>
        <w:tc>
          <w:tcPr>
            <w:tcW w:w="1119" w:type="dxa"/>
          </w:tcPr>
          <w:p w14:paraId="4927FE8F" w14:textId="77777777" w:rsidR="00125592" w:rsidRPr="005278E7" w:rsidRDefault="00125592" w:rsidP="00C01F8F">
            <w:pPr>
              <w:keepNext/>
              <w:rPr>
                <w:rFonts w:ascii="Calibri" w:hAnsi="Calibri"/>
                <w:sz w:val="16"/>
                <w:szCs w:val="16"/>
              </w:rPr>
            </w:pPr>
          </w:p>
        </w:tc>
        <w:tc>
          <w:tcPr>
            <w:tcW w:w="1119" w:type="dxa"/>
            <w:shd w:val="clear" w:color="auto" w:fill="auto"/>
          </w:tcPr>
          <w:p w14:paraId="1E5D91B0" w14:textId="77777777" w:rsidR="00125592" w:rsidRPr="005278E7" w:rsidRDefault="00125592" w:rsidP="00C01F8F">
            <w:pPr>
              <w:keepNext/>
              <w:rPr>
                <w:rFonts w:ascii="Calibri" w:hAnsi="Calibri"/>
                <w:sz w:val="16"/>
                <w:szCs w:val="16"/>
              </w:rPr>
            </w:pPr>
          </w:p>
        </w:tc>
        <w:tc>
          <w:tcPr>
            <w:tcW w:w="1119" w:type="dxa"/>
            <w:shd w:val="clear" w:color="auto" w:fill="auto"/>
          </w:tcPr>
          <w:p w14:paraId="06AAC955" w14:textId="77777777" w:rsidR="00125592" w:rsidRPr="005278E7" w:rsidRDefault="00125592" w:rsidP="00C01F8F">
            <w:pPr>
              <w:keepNext/>
              <w:rPr>
                <w:rFonts w:ascii="Calibri" w:hAnsi="Calibri"/>
                <w:sz w:val="16"/>
                <w:szCs w:val="16"/>
              </w:rPr>
            </w:pPr>
          </w:p>
        </w:tc>
        <w:tc>
          <w:tcPr>
            <w:tcW w:w="1119" w:type="dxa"/>
          </w:tcPr>
          <w:p w14:paraId="60FA84CA" w14:textId="77777777" w:rsidR="00125592" w:rsidRPr="005278E7" w:rsidRDefault="00125592" w:rsidP="00C01F8F">
            <w:pPr>
              <w:keepNext/>
              <w:rPr>
                <w:rFonts w:ascii="Calibri" w:hAnsi="Calibri"/>
                <w:sz w:val="16"/>
                <w:szCs w:val="16"/>
              </w:rPr>
            </w:pPr>
          </w:p>
        </w:tc>
        <w:tc>
          <w:tcPr>
            <w:tcW w:w="1119" w:type="dxa"/>
          </w:tcPr>
          <w:p w14:paraId="05C51B18" w14:textId="77777777" w:rsidR="00125592" w:rsidRPr="005278E7" w:rsidRDefault="00125592" w:rsidP="00C01F8F">
            <w:pPr>
              <w:keepNext/>
              <w:rPr>
                <w:rFonts w:ascii="Calibri" w:hAnsi="Calibri"/>
                <w:sz w:val="16"/>
                <w:szCs w:val="16"/>
              </w:rPr>
            </w:pPr>
          </w:p>
        </w:tc>
        <w:tc>
          <w:tcPr>
            <w:tcW w:w="1119" w:type="dxa"/>
          </w:tcPr>
          <w:p w14:paraId="75AD15CC" w14:textId="77777777" w:rsidR="00125592" w:rsidRPr="005278E7" w:rsidRDefault="00125592" w:rsidP="00C01F8F">
            <w:pPr>
              <w:keepNext/>
              <w:rPr>
                <w:rFonts w:ascii="Calibri" w:hAnsi="Calibri"/>
                <w:sz w:val="16"/>
                <w:szCs w:val="16"/>
              </w:rPr>
            </w:pPr>
          </w:p>
        </w:tc>
        <w:tc>
          <w:tcPr>
            <w:tcW w:w="1119" w:type="dxa"/>
          </w:tcPr>
          <w:p w14:paraId="0C2A2827" w14:textId="77777777" w:rsidR="00125592" w:rsidRPr="005278E7" w:rsidRDefault="00125592" w:rsidP="00C01F8F">
            <w:pPr>
              <w:keepNext/>
              <w:rPr>
                <w:rFonts w:ascii="Calibri" w:hAnsi="Calibri"/>
                <w:sz w:val="16"/>
                <w:szCs w:val="16"/>
              </w:rPr>
            </w:pPr>
          </w:p>
        </w:tc>
        <w:tc>
          <w:tcPr>
            <w:tcW w:w="1188" w:type="dxa"/>
            <w:shd w:val="clear" w:color="auto" w:fill="auto"/>
          </w:tcPr>
          <w:p w14:paraId="48530927" w14:textId="77777777" w:rsidR="00125592" w:rsidRPr="005278E7" w:rsidRDefault="00125592" w:rsidP="00C01F8F">
            <w:pPr>
              <w:keepNext/>
              <w:rPr>
                <w:rFonts w:ascii="Calibri" w:hAnsi="Calibri"/>
                <w:sz w:val="16"/>
                <w:szCs w:val="16"/>
              </w:rPr>
            </w:pPr>
          </w:p>
        </w:tc>
      </w:tr>
      <w:tr w:rsidR="00125592" w:rsidRPr="007E2934" w14:paraId="4668A96F" w14:textId="77777777" w:rsidTr="00C01F8F">
        <w:trPr>
          <w:cantSplit/>
        </w:trPr>
        <w:tc>
          <w:tcPr>
            <w:tcW w:w="14616" w:type="dxa"/>
            <w:gridSpan w:val="13"/>
          </w:tcPr>
          <w:p w14:paraId="0728E1BC"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838F3BF" w14:textId="73604DF6" w:rsidR="00125592" w:rsidRDefault="00125592" w:rsidP="00125592"/>
    <w:p w14:paraId="509BCFAD" w14:textId="77777777" w:rsidR="00297DAD" w:rsidRPr="007E2934" w:rsidRDefault="00297DAD"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25592" w:rsidRPr="007E2934" w14:paraId="128B9BEF" w14:textId="77777777" w:rsidTr="00C01F8F">
        <w:trPr>
          <w:cantSplit/>
        </w:trPr>
        <w:tc>
          <w:tcPr>
            <w:tcW w:w="14616" w:type="dxa"/>
            <w:gridSpan w:val="2"/>
            <w:shd w:val="clear" w:color="auto" w:fill="auto"/>
          </w:tcPr>
          <w:p w14:paraId="75427B93" w14:textId="66D69DDC" w:rsidR="00125592" w:rsidRPr="007E2934" w:rsidRDefault="00125592" w:rsidP="00C01F8F">
            <w:pPr>
              <w:keepNext/>
              <w:rPr>
                <w:rFonts w:ascii="Calibri" w:hAnsi="Calibri"/>
                <w:sz w:val="18"/>
                <w:szCs w:val="18"/>
              </w:rPr>
            </w:pPr>
            <w:r>
              <w:rPr>
                <w:rFonts w:ascii="Calibri" w:hAnsi="Calibri"/>
                <w:b/>
                <w:sz w:val="18"/>
                <w:szCs w:val="18"/>
              </w:rPr>
              <w:t>I</w:t>
            </w:r>
            <w:r w:rsidRPr="007E2934">
              <w:rPr>
                <w:rFonts w:ascii="Calibri" w:hAnsi="Calibri"/>
                <w:b/>
                <w:sz w:val="18"/>
                <w:szCs w:val="18"/>
              </w:rPr>
              <w:t xml:space="preserve">. Air Filter Device Requirements  </w:t>
            </w:r>
          </w:p>
        </w:tc>
      </w:tr>
      <w:tr w:rsidR="00125592" w:rsidRPr="007E2934" w14:paraId="7778C655" w14:textId="77777777" w:rsidTr="00C01F8F">
        <w:trPr>
          <w:cantSplit/>
        </w:trPr>
        <w:tc>
          <w:tcPr>
            <w:tcW w:w="468" w:type="dxa"/>
            <w:shd w:val="clear" w:color="auto" w:fill="auto"/>
            <w:vAlign w:val="center"/>
          </w:tcPr>
          <w:p w14:paraId="10E9D81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7613FA5D" w14:textId="77777777"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25592" w:rsidRPr="007E2934" w14:paraId="70312323" w14:textId="77777777" w:rsidTr="00C01F8F">
        <w:trPr>
          <w:cantSplit/>
        </w:trPr>
        <w:tc>
          <w:tcPr>
            <w:tcW w:w="468" w:type="dxa"/>
            <w:shd w:val="clear" w:color="auto" w:fill="auto"/>
            <w:vAlign w:val="center"/>
          </w:tcPr>
          <w:p w14:paraId="6F5D9127"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7396831F" w14:textId="06BE63F1"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t xml:space="preserve"> </w:t>
            </w:r>
            <w:r w:rsidRPr="00E91B1E">
              <w:rPr>
                <w:rFonts w:ascii="Calibri" w:hAnsi="Calibri"/>
                <w:sz w:val="18"/>
                <w:szCs w:val="18"/>
              </w:rPr>
              <w:t>by the system designer</w:t>
            </w:r>
            <w:r>
              <w:rPr>
                <w:rFonts w:ascii="Calibri" w:hAnsi="Calibri"/>
                <w:sz w:val="18"/>
                <w:szCs w:val="18"/>
              </w:rPr>
              <w:t xml:space="preserve">. </w:t>
            </w:r>
            <w:r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Pr>
                <w:rFonts w:ascii="Calibri" w:hAnsi="Calibri"/>
                <w:sz w:val="18"/>
                <w:szCs w:val="18"/>
              </w:rPr>
              <w:t>grille/rack</w:t>
            </w:r>
            <w:r w:rsidRPr="007E2934">
              <w:rPr>
                <w:rFonts w:ascii="Calibri" w:hAnsi="Calibri"/>
                <w:sz w:val="18"/>
                <w:szCs w:val="18"/>
              </w:rPr>
              <w:t xml:space="preserve"> location </w:t>
            </w:r>
            <w:r>
              <w:rPr>
                <w:rFonts w:ascii="Calibri" w:hAnsi="Calibri"/>
                <w:sz w:val="18"/>
                <w:szCs w:val="18"/>
              </w:rPr>
              <w:t xml:space="preserve">that </w:t>
            </w:r>
            <w:r w:rsidRPr="007E2934">
              <w:rPr>
                <w:rFonts w:ascii="Calibri" w:hAnsi="Calibri"/>
                <w:sz w:val="18"/>
                <w:szCs w:val="18"/>
              </w:rPr>
              <w:t>disclose</w:t>
            </w:r>
            <w:r>
              <w:rPr>
                <w:rFonts w:ascii="Calibri" w:hAnsi="Calibri"/>
                <w:sz w:val="18"/>
                <w:szCs w:val="18"/>
              </w:rPr>
              <w:t>s</w:t>
            </w:r>
            <w:r w:rsidRPr="007E2934">
              <w:rPr>
                <w:rFonts w:ascii="Calibri" w:hAnsi="Calibri"/>
                <w:sz w:val="18"/>
                <w:szCs w:val="18"/>
              </w:rPr>
              <w:t xml:space="preserve"> the </w:t>
            </w:r>
            <w:r>
              <w:rPr>
                <w:rFonts w:ascii="Calibri" w:hAnsi="Calibri"/>
                <w:sz w:val="18"/>
                <w:szCs w:val="18"/>
              </w:rPr>
              <w:t>filter's</w:t>
            </w:r>
            <w:r w:rsidRPr="007E2934">
              <w:rPr>
                <w:rFonts w:ascii="Calibri" w:hAnsi="Calibri"/>
                <w:sz w:val="18"/>
                <w:szCs w:val="18"/>
              </w:rPr>
              <w:t xml:space="preserve"> design airflow rate and the </w:t>
            </w:r>
            <w:r>
              <w:rPr>
                <w:rFonts w:ascii="Calibri" w:hAnsi="Calibri"/>
                <w:sz w:val="18"/>
                <w:szCs w:val="18"/>
              </w:rPr>
              <w:t xml:space="preserve">filter's </w:t>
            </w:r>
            <w:r w:rsidRPr="007E2934">
              <w:rPr>
                <w:rFonts w:ascii="Calibri" w:hAnsi="Calibri"/>
                <w:sz w:val="18"/>
                <w:szCs w:val="18"/>
              </w:rPr>
              <w:t>maximum allowable clean-filter pressure drop</w:t>
            </w:r>
            <w:r>
              <w:t xml:space="preserve"> </w:t>
            </w:r>
            <w:r w:rsidRPr="00E91B1E">
              <w:rPr>
                <w:rFonts w:ascii="Calibri" w:hAnsi="Calibri"/>
                <w:sz w:val="18"/>
                <w:szCs w:val="18"/>
              </w:rPr>
              <w:t>at the design airflow rate</w:t>
            </w:r>
            <w:r w:rsidRPr="007E2934">
              <w:rPr>
                <w:rFonts w:ascii="Calibri" w:hAnsi="Calibri"/>
                <w:sz w:val="18"/>
                <w:szCs w:val="18"/>
              </w:rPr>
              <w:t xml:space="preserve">.  The </w:t>
            </w:r>
            <w:r>
              <w:rPr>
                <w:rFonts w:ascii="Calibri" w:hAnsi="Calibri"/>
                <w:sz w:val="18"/>
                <w:szCs w:val="18"/>
              </w:rPr>
              <w:t>sticker/</w:t>
            </w:r>
            <w:r w:rsidRPr="007E2934">
              <w:rPr>
                <w:rFonts w:ascii="Calibri" w:hAnsi="Calibri"/>
                <w:sz w:val="18"/>
                <w:szCs w:val="18"/>
              </w:rPr>
              <w:t xml:space="preserve">label shall be permanently affixed to the air filter </w:t>
            </w:r>
            <w:r>
              <w:rPr>
                <w:rFonts w:ascii="Calibri" w:hAnsi="Calibri"/>
                <w:sz w:val="18"/>
                <w:szCs w:val="18"/>
              </w:rPr>
              <w:t>grille/rack</w:t>
            </w:r>
            <w:r w:rsidRPr="007E2934">
              <w:rPr>
                <w:rFonts w:ascii="Calibri" w:hAnsi="Calibri"/>
                <w:sz w:val="18"/>
                <w:szCs w:val="18"/>
              </w:rPr>
              <w:t>, readily legible, and visible to a person replacing the air filter</w:t>
            </w:r>
            <w:r>
              <w:rPr>
                <w:rFonts w:ascii="Calibri" w:hAnsi="Calibri"/>
                <w:sz w:val="18"/>
                <w:szCs w:val="18"/>
              </w:rPr>
              <w:t>.</w:t>
            </w:r>
          </w:p>
        </w:tc>
      </w:tr>
      <w:tr w:rsidR="00125592" w:rsidRPr="007E2934" w14:paraId="7BFCC726" w14:textId="77777777" w:rsidTr="00C01F8F">
        <w:trPr>
          <w:cantSplit/>
        </w:trPr>
        <w:tc>
          <w:tcPr>
            <w:tcW w:w="468" w:type="dxa"/>
            <w:shd w:val="clear" w:color="auto" w:fill="auto"/>
            <w:vAlign w:val="center"/>
          </w:tcPr>
          <w:p w14:paraId="281DDEB1"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1CF4F236" w14:textId="77777777" w:rsidR="00125592" w:rsidRPr="007E2934" w:rsidRDefault="00125592" w:rsidP="00C01F8F">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125592" w:rsidRPr="007E2934" w14:paraId="2D39E5CF" w14:textId="77777777" w:rsidTr="00C01F8F">
        <w:trPr>
          <w:cantSplit/>
        </w:trPr>
        <w:tc>
          <w:tcPr>
            <w:tcW w:w="468" w:type="dxa"/>
            <w:shd w:val="clear" w:color="auto" w:fill="auto"/>
            <w:vAlign w:val="center"/>
          </w:tcPr>
          <w:p w14:paraId="2B70EC3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26232472" w14:textId="7A2D67E8" w:rsidR="00125592" w:rsidRDefault="00125592" w:rsidP="00DC0280">
            <w:pPr>
              <w:spacing w:after="60"/>
              <w:rPr>
                <w:rFonts w:ascii="Calibri" w:hAnsi="Calibri"/>
                <w:sz w:val="18"/>
                <w:szCs w:val="18"/>
              </w:rPr>
            </w:pPr>
            <w:r w:rsidRPr="007E2934">
              <w:rPr>
                <w:rFonts w:ascii="Calibri" w:hAnsi="Calibri"/>
                <w:sz w:val="18"/>
                <w:szCs w:val="18"/>
              </w:rPr>
              <w:t>The system shall be provided with air filter</w:t>
            </w:r>
            <w:r w:rsidR="00DC0280">
              <w:rPr>
                <w:rFonts w:ascii="Calibri" w:hAnsi="Calibri"/>
                <w:sz w:val="18"/>
                <w:szCs w:val="18"/>
              </w:rPr>
              <w:t>s</w:t>
            </w:r>
            <w:r w:rsidRPr="007E2934">
              <w:rPr>
                <w:rFonts w:ascii="Calibri" w:hAnsi="Calibri"/>
                <w:sz w:val="18"/>
                <w:szCs w:val="18"/>
              </w:rPr>
              <w:t xml:space="preserve"> having a designated efficiency equal to or greater than MERV </w:t>
            </w:r>
            <w:r w:rsidR="00DC0280">
              <w:rPr>
                <w:rFonts w:ascii="Calibri" w:hAnsi="Calibri"/>
                <w:sz w:val="18"/>
                <w:szCs w:val="18"/>
              </w:rPr>
              <w:t>13</w:t>
            </w:r>
            <w:r w:rsidR="00DC0280"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Pr>
                <w:rFonts w:ascii="Calibri" w:hAnsi="Calibri"/>
                <w:sz w:val="18"/>
                <w:szCs w:val="18"/>
              </w:rPr>
              <w:t xml:space="preserve"> percent</w:t>
            </w:r>
            <w:r w:rsidRPr="007E2934">
              <w:rPr>
                <w:rFonts w:ascii="Calibri" w:hAnsi="Calibri"/>
                <w:sz w:val="18"/>
                <w:szCs w:val="18"/>
              </w:rPr>
              <w:t xml:space="preserve"> in the </w:t>
            </w:r>
            <w:r>
              <w:rPr>
                <w:rFonts w:ascii="Calibri" w:hAnsi="Calibri"/>
                <w:sz w:val="18"/>
                <w:szCs w:val="18"/>
              </w:rPr>
              <w:t>0.30-1.0</w:t>
            </w:r>
            <w:r w:rsidRPr="007E2934">
              <w:rPr>
                <w:rFonts w:ascii="Calibri" w:hAnsi="Calibri"/>
                <w:sz w:val="18"/>
                <w:szCs w:val="18"/>
              </w:rPr>
              <w:t xml:space="preserve"> </w:t>
            </w:r>
            <w:r w:rsidRPr="00714715">
              <w:rPr>
                <w:rFonts w:ascii="Calibri" w:hAnsi="Calibri"/>
                <w:sz w:val="18"/>
                <w:szCs w:val="18"/>
              </w:rPr>
              <w:t>μm</w:t>
            </w:r>
            <w:r w:rsidRPr="00714715" w:rsidDel="00714715">
              <w:rPr>
                <w:rFonts w:ascii="Calibri" w:hAnsi="Calibri"/>
                <w:sz w:val="18"/>
                <w:szCs w:val="18"/>
              </w:rPr>
              <w:t xml:space="preserve"> </w:t>
            </w:r>
            <w:r w:rsidRPr="007E2934">
              <w:rPr>
                <w:rFonts w:ascii="Calibri" w:hAnsi="Calibri"/>
                <w:sz w:val="18"/>
                <w:szCs w:val="18"/>
              </w:rPr>
              <w:t xml:space="preserve">range </w:t>
            </w:r>
            <w:r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125592" w:rsidRPr="007E2934" w14:paraId="3545F42F" w14:textId="77777777" w:rsidTr="00C01F8F">
        <w:trPr>
          <w:cantSplit/>
        </w:trPr>
        <w:tc>
          <w:tcPr>
            <w:tcW w:w="468" w:type="dxa"/>
            <w:shd w:val="clear" w:color="auto" w:fill="auto"/>
            <w:vAlign w:val="center"/>
          </w:tcPr>
          <w:p w14:paraId="2131F91D"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152E88E2" w14:textId="0960555E"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provided with air filter</w:t>
            </w:r>
            <w:r>
              <w:rPr>
                <w:rFonts w:ascii="Calibri" w:hAnsi="Calibri"/>
                <w:sz w:val="18"/>
                <w:szCs w:val="18"/>
              </w:rPr>
              <w:t>s</w:t>
            </w:r>
            <w:r w:rsidRPr="007E2934">
              <w:rPr>
                <w:rFonts w:ascii="Calibri" w:hAnsi="Calibri"/>
                <w:sz w:val="18"/>
                <w:szCs w:val="18"/>
              </w:rPr>
              <w:t xml:space="preserve"> that </w:t>
            </w:r>
            <w:r>
              <w:rPr>
                <w:rFonts w:ascii="Calibri" w:hAnsi="Calibri"/>
                <w:sz w:val="18"/>
                <w:szCs w:val="18"/>
              </w:rPr>
              <w:t>have</w:t>
            </w:r>
            <w:r w:rsidRPr="007E2934">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7E2934">
              <w:rPr>
                <w:rFonts w:ascii="Calibri" w:hAnsi="Calibri"/>
                <w:sz w:val="18"/>
                <w:szCs w:val="18"/>
              </w:rPr>
              <w:t>.</w:t>
            </w:r>
          </w:p>
        </w:tc>
      </w:tr>
      <w:tr w:rsidR="00125592" w:rsidRPr="007E2934" w14:paraId="68A5FDF2" w14:textId="77777777" w:rsidTr="00C01F8F">
        <w:trPr>
          <w:cantSplit/>
        </w:trPr>
        <w:tc>
          <w:tcPr>
            <w:tcW w:w="14616" w:type="dxa"/>
            <w:gridSpan w:val="2"/>
            <w:shd w:val="clear" w:color="auto" w:fill="auto"/>
            <w:vAlign w:val="center"/>
          </w:tcPr>
          <w:p w14:paraId="57B57DBF" w14:textId="77777777" w:rsidR="00125592" w:rsidRPr="007E2934" w:rsidRDefault="00125592" w:rsidP="00C01F8F">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430C2CE4" w14:textId="16B515D7" w:rsidR="00125592" w:rsidRDefault="00125592" w:rsidP="00125592">
      <w:pPr>
        <w:rPr>
          <w:rFonts w:ascii="Calibri" w:hAnsi="Calibri"/>
          <w:sz w:val="18"/>
          <w:szCs w:val="18"/>
        </w:rPr>
      </w:pPr>
    </w:p>
    <w:p w14:paraId="3C138889" w14:textId="77777777" w:rsidR="00297DAD" w:rsidRPr="007E2934" w:rsidRDefault="00297DAD"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8"/>
        <w:gridCol w:w="1599"/>
        <w:gridCol w:w="1599"/>
        <w:gridCol w:w="1599"/>
        <w:gridCol w:w="1599"/>
        <w:gridCol w:w="1599"/>
        <w:gridCol w:w="1599"/>
        <w:gridCol w:w="1599"/>
        <w:gridCol w:w="1599"/>
      </w:tblGrid>
      <w:tr w:rsidR="00125592" w:rsidRPr="007E2934" w14:paraId="3249B029" w14:textId="77777777" w:rsidTr="00465479">
        <w:trPr>
          <w:cantSplit/>
        </w:trPr>
        <w:tc>
          <w:tcPr>
            <w:tcW w:w="14616" w:type="dxa"/>
            <w:gridSpan w:val="9"/>
          </w:tcPr>
          <w:p w14:paraId="367E9C94" w14:textId="71A13CD7" w:rsidR="00125592" w:rsidRPr="007E2934" w:rsidRDefault="00125592" w:rsidP="00C01F8F">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r>
              <w:rPr>
                <w:rFonts w:ascii="Calibri" w:hAnsi="Calibri"/>
                <w:b/>
                <w:sz w:val="18"/>
                <w:szCs w:val="18"/>
              </w:rPr>
              <w:t>for Duct Systems</w:t>
            </w:r>
          </w:p>
        </w:tc>
      </w:tr>
      <w:tr w:rsidR="00297DAD" w:rsidRPr="007E2934" w14:paraId="2A8868E7" w14:textId="77777777" w:rsidTr="00465479">
        <w:trPr>
          <w:cantSplit/>
          <w:trHeight w:val="188"/>
        </w:trPr>
        <w:tc>
          <w:tcPr>
            <w:tcW w:w="1624" w:type="dxa"/>
            <w:shd w:val="clear" w:color="auto" w:fill="auto"/>
            <w:vAlign w:val="bottom"/>
          </w:tcPr>
          <w:p w14:paraId="4FF7D8EE"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624" w:type="dxa"/>
            <w:shd w:val="clear" w:color="auto" w:fill="auto"/>
            <w:vAlign w:val="bottom"/>
          </w:tcPr>
          <w:p w14:paraId="7249F99A"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624" w:type="dxa"/>
          </w:tcPr>
          <w:p w14:paraId="1AF96C4E" w14:textId="77777777" w:rsidR="00297DAD" w:rsidRDefault="00297DAD" w:rsidP="00C01F8F">
            <w:pPr>
              <w:keepNext/>
              <w:jc w:val="center"/>
              <w:rPr>
                <w:rFonts w:ascii="Calibri" w:hAnsi="Calibri"/>
                <w:sz w:val="18"/>
                <w:szCs w:val="18"/>
              </w:rPr>
            </w:pPr>
            <w:r>
              <w:rPr>
                <w:rFonts w:ascii="Calibri" w:hAnsi="Calibri"/>
                <w:sz w:val="18"/>
                <w:szCs w:val="18"/>
              </w:rPr>
              <w:t>03</w:t>
            </w:r>
          </w:p>
        </w:tc>
        <w:tc>
          <w:tcPr>
            <w:tcW w:w="1624" w:type="dxa"/>
            <w:shd w:val="clear" w:color="auto" w:fill="auto"/>
          </w:tcPr>
          <w:p w14:paraId="6DBC9A6A" w14:textId="4FB7B138" w:rsidR="00297DAD" w:rsidRPr="007E2934" w:rsidRDefault="00297DAD" w:rsidP="00C01F8F">
            <w:pPr>
              <w:keepNext/>
              <w:jc w:val="center"/>
              <w:rPr>
                <w:rFonts w:ascii="Calibri" w:hAnsi="Calibri"/>
                <w:sz w:val="18"/>
                <w:szCs w:val="18"/>
              </w:rPr>
            </w:pPr>
            <w:r>
              <w:rPr>
                <w:rFonts w:ascii="Calibri" w:hAnsi="Calibri"/>
                <w:sz w:val="18"/>
                <w:szCs w:val="18"/>
              </w:rPr>
              <w:t>04</w:t>
            </w:r>
          </w:p>
        </w:tc>
        <w:tc>
          <w:tcPr>
            <w:tcW w:w="1624" w:type="dxa"/>
            <w:shd w:val="clear" w:color="auto" w:fill="auto"/>
            <w:vAlign w:val="bottom"/>
          </w:tcPr>
          <w:p w14:paraId="777CC98B" w14:textId="5B960AE0" w:rsidR="00297DAD" w:rsidRPr="007E2934" w:rsidRDefault="00297DAD" w:rsidP="00C01F8F">
            <w:pPr>
              <w:keepNext/>
              <w:jc w:val="center"/>
              <w:rPr>
                <w:rFonts w:ascii="Calibri" w:hAnsi="Calibri"/>
                <w:sz w:val="18"/>
                <w:szCs w:val="18"/>
              </w:rPr>
            </w:pPr>
            <w:r>
              <w:rPr>
                <w:rFonts w:ascii="Calibri" w:hAnsi="Calibri"/>
                <w:sz w:val="18"/>
                <w:szCs w:val="18"/>
              </w:rPr>
              <w:t>05</w:t>
            </w:r>
          </w:p>
        </w:tc>
        <w:tc>
          <w:tcPr>
            <w:tcW w:w="1624" w:type="dxa"/>
            <w:shd w:val="clear" w:color="auto" w:fill="auto"/>
            <w:vAlign w:val="bottom"/>
          </w:tcPr>
          <w:p w14:paraId="62B60BE1"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624" w:type="dxa"/>
            <w:shd w:val="clear" w:color="auto" w:fill="auto"/>
            <w:vAlign w:val="bottom"/>
          </w:tcPr>
          <w:p w14:paraId="7CF29897"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624" w:type="dxa"/>
            <w:shd w:val="clear" w:color="auto" w:fill="auto"/>
            <w:vAlign w:val="bottom"/>
          </w:tcPr>
          <w:p w14:paraId="01D4E19B"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624" w:type="dxa"/>
            <w:shd w:val="clear" w:color="auto" w:fill="auto"/>
            <w:vAlign w:val="bottom"/>
          </w:tcPr>
          <w:p w14:paraId="42C2140F" w14:textId="262C2292" w:rsidR="00297DAD" w:rsidRPr="007E2934" w:rsidRDefault="00297DAD" w:rsidP="00C01F8F">
            <w:pPr>
              <w:keepNext/>
              <w:jc w:val="center"/>
              <w:rPr>
                <w:rFonts w:ascii="Calibri" w:hAnsi="Calibri"/>
                <w:sz w:val="18"/>
                <w:szCs w:val="18"/>
              </w:rPr>
            </w:pPr>
            <w:r>
              <w:rPr>
                <w:rFonts w:ascii="Calibri" w:hAnsi="Calibri"/>
                <w:sz w:val="18"/>
                <w:szCs w:val="18"/>
              </w:rPr>
              <w:t>09</w:t>
            </w:r>
          </w:p>
        </w:tc>
      </w:tr>
      <w:tr w:rsidR="00297DAD" w:rsidRPr="007E2934" w14:paraId="0DC60908" w14:textId="77777777" w:rsidTr="00465479">
        <w:trPr>
          <w:cantSplit/>
          <w:trHeight w:val="557"/>
        </w:trPr>
        <w:tc>
          <w:tcPr>
            <w:tcW w:w="1624" w:type="dxa"/>
            <w:tcBorders>
              <w:bottom w:val="nil"/>
            </w:tcBorders>
            <w:shd w:val="clear" w:color="auto" w:fill="auto"/>
            <w:vAlign w:val="bottom"/>
          </w:tcPr>
          <w:p w14:paraId="4E2D3D82"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389D8B07" w14:textId="77777777" w:rsidR="00297DAD" w:rsidRPr="0015696C" w:rsidRDefault="00297DAD" w:rsidP="00C01F8F">
            <w:pPr>
              <w:keepNext/>
              <w:jc w:val="center"/>
              <w:rPr>
                <w:rFonts w:ascii="Calibri" w:hAnsi="Calibri"/>
                <w:sz w:val="18"/>
                <w:szCs w:val="18"/>
              </w:rPr>
            </w:pPr>
          </w:p>
        </w:tc>
        <w:tc>
          <w:tcPr>
            <w:tcW w:w="1624" w:type="dxa"/>
            <w:tcBorders>
              <w:bottom w:val="nil"/>
            </w:tcBorders>
            <w:vAlign w:val="bottom"/>
          </w:tcPr>
          <w:p w14:paraId="0EEB6D7A"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78D3A44E"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6A532D0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MCH-20</w:t>
            </w:r>
          </w:p>
        </w:tc>
        <w:tc>
          <w:tcPr>
            <w:tcW w:w="1624" w:type="dxa"/>
            <w:tcBorders>
              <w:bottom w:val="nil"/>
            </w:tcBorders>
            <w:shd w:val="clear" w:color="auto" w:fill="auto"/>
            <w:vAlign w:val="bottom"/>
          </w:tcPr>
          <w:p w14:paraId="5D6A3D6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MCH-21</w:t>
            </w:r>
          </w:p>
        </w:tc>
        <w:tc>
          <w:tcPr>
            <w:tcW w:w="1624" w:type="dxa"/>
            <w:tcBorders>
              <w:bottom w:val="nil"/>
            </w:tcBorders>
            <w:shd w:val="clear" w:color="auto" w:fill="auto"/>
            <w:vAlign w:val="bottom"/>
          </w:tcPr>
          <w:p w14:paraId="4FC36C8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MCH-22</w:t>
            </w:r>
          </w:p>
        </w:tc>
        <w:tc>
          <w:tcPr>
            <w:tcW w:w="1624" w:type="dxa"/>
            <w:tcBorders>
              <w:bottom w:val="nil"/>
            </w:tcBorders>
            <w:shd w:val="clear" w:color="auto" w:fill="auto"/>
            <w:vAlign w:val="bottom"/>
          </w:tcPr>
          <w:p w14:paraId="1726EFB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MCH-23</w:t>
            </w:r>
          </w:p>
        </w:tc>
        <w:tc>
          <w:tcPr>
            <w:tcW w:w="1624" w:type="dxa"/>
            <w:tcBorders>
              <w:bottom w:val="nil"/>
            </w:tcBorders>
            <w:shd w:val="clear" w:color="auto" w:fill="auto"/>
            <w:vAlign w:val="bottom"/>
          </w:tcPr>
          <w:p w14:paraId="1A496C2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MCH-28</w:t>
            </w:r>
          </w:p>
        </w:tc>
      </w:tr>
      <w:tr w:rsidR="00297DAD" w:rsidRPr="007E2934" w14:paraId="44CF8FDB" w14:textId="77777777" w:rsidTr="00465479">
        <w:trPr>
          <w:cantSplit/>
          <w:trHeight w:val="1017"/>
        </w:trPr>
        <w:tc>
          <w:tcPr>
            <w:tcW w:w="1624" w:type="dxa"/>
            <w:tcBorders>
              <w:top w:val="nil"/>
            </w:tcBorders>
            <w:shd w:val="clear" w:color="auto" w:fill="auto"/>
            <w:vAlign w:val="bottom"/>
          </w:tcPr>
          <w:p w14:paraId="01551F9F" w14:textId="77777777" w:rsidR="00297DAD" w:rsidRPr="0015696C" w:rsidRDefault="00297DAD" w:rsidP="00C01F8F">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624" w:type="dxa"/>
            <w:tcBorders>
              <w:top w:val="nil"/>
            </w:tcBorders>
            <w:shd w:val="clear" w:color="auto" w:fill="auto"/>
            <w:vAlign w:val="bottom"/>
          </w:tcPr>
          <w:p w14:paraId="39AAD494" w14:textId="3AF82E10" w:rsidR="00297DAD" w:rsidRPr="0015696C" w:rsidRDefault="00297DAD" w:rsidP="00DC0280">
            <w:pPr>
              <w:keepNext/>
              <w:jc w:val="center"/>
              <w:rPr>
                <w:rFonts w:ascii="Calibri" w:hAnsi="Calibri"/>
                <w:sz w:val="18"/>
                <w:szCs w:val="18"/>
              </w:rPr>
            </w:pPr>
            <w:r w:rsidRPr="0015696C">
              <w:rPr>
                <w:rFonts w:ascii="Calibri" w:hAnsi="Calibri"/>
                <w:sz w:val="18"/>
                <w:szCs w:val="18"/>
              </w:rPr>
              <w:t xml:space="preserve">SC System </w:t>
            </w:r>
            <w:r w:rsidR="00DC0280">
              <w:rPr>
                <w:rFonts w:ascii="Calibri" w:hAnsi="Calibri"/>
                <w:sz w:val="18"/>
                <w:szCs w:val="18"/>
              </w:rPr>
              <w:t>Description of</w:t>
            </w:r>
            <w:r w:rsidRPr="0015696C">
              <w:rPr>
                <w:rFonts w:ascii="Calibri" w:hAnsi="Calibri"/>
                <w:sz w:val="18"/>
                <w:szCs w:val="18"/>
              </w:rPr>
              <w:t xml:space="preserve"> Area Served</w:t>
            </w:r>
          </w:p>
        </w:tc>
        <w:tc>
          <w:tcPr>
            <w:tcW w:w="1624" w:type="dxa"/>
            <w:tcBorders>
              <w:top w:val="nil"/>
            </w:tcBorders>
            <w:vAlign w:val="bottom"/>
          </w:tcPr>
          <w:p w14:paraId="69AA05FC" w14:textId="77777777" w:rsidR="00297DAD" w:rsidRPr="0015696C"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624" w:type="dxa"/>
            <w:tcBorders>
              <w:top w:val="nil"/>
            </w:tcBorders>
            <w:shd w:val="clear" w:color="auto" w:fill="auto"/>
            <w:vAlign w:val="bottom"/>
          </w:tcPr>
          <w:p w14:paraId="3AB4802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Exemption</w:t>
            </w:r>
          </w:p>
          <w:p w14:paraId="39A4DEF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From Duct Leakage Requirements</w:t>
            </w:r>
          </w:p>
        </w:tc>
        <w:tc>
          <w:tcPr>
            <w:tcW w:w="1624" w:type="dxa"/>
            <w:tcBorders>
              <w:top w:val="nil"/>
            </w:tcBorders>
            <w:shd w:val="clear" w:color="auto" w:fill="auto"/>
            <w:vAlign w:val="bottom"/>
          </w:tcPr>
          <w:p w14:paraId="050B57B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Duct Leakage Test</w:t>
            </w:r>
          </w:p>
        </w:tc>
        <w:tc>
          <w:tcPr>
            <w:tcW w:w="1624" w:type="dxa"/>
            <w:tcBorders>
              <w:top w:val="nil"/>
            </w:tcBorders>
            <w:shd w:val="clear" w:color="auto" w:fill="auto"/>
            <w:vAlign w:val="bottom"/>
          </w:tcPr>
          <w:p w14:paraId="686CCB7B" w14:textId="77777777" w:rsidR="00297DAD" w:rsidRPr="0015696C" w:rsidRDefault="00297DAD" w:rsidP="00C01F8F">
            <w:pPr>
              <w:keepNext/>
              <w:jc w:val="center"/>
              <w:rPr>
                <w:rFonts w:ascii="Calibri" w:hAnsi="Calibri"/>
                <w:sz w:val="18"/>
                <w:szCs w:val="18"/>
              </w:rPr>
            </w:pPr>
            <w:r>
              <w:rPr>
                <w:rFonts w:ascii="Calibri" w:hAnsi="Calibri"/>
                <w:sz w:val="18"/>
                <w:szCs w:val="18"/>
              </w:rPr>
              <w:t>Duct Location Verification</w:t>
            </w:r>
          </w:p>
        </w:tc>
        <w:tc>
          <w:tcPr>
            <w:tcW w:w="1624" w:type="dxa"/>
            <w:tcBorders>
              <w:top w:val="nil"/>
            </w:tcBorders>
            <w:shd w:val="clear" w:color="auto" w:fill="auto"/>
            <w:vAlign w:val="bottom"/>
          </w:tcPr>
          <w:p w14:paraId="30C7248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Fan Efficacy (W/cfm)</w:t>
            </w:r>
          </w:p>
        </w:tc>
        <w:tc>
          <w:tcPr>
            <w:tcW w:w="1624" w:type="dxa"/>
            <w:tcBorders>
              <w:top w:val="nil"/>
            </w:tcBorders>
            <w:shd w:val="clear" w:color="auto" w:fill="auto"/>
            <w:vAlign w:val="bottom"/>
          </w:tcPr>
          <w:p w14:paraId="62D0DF4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Airflow Rate</w:t>
            </w:r>
          </w:p>
          <w:p w14:paraId="021376C7"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(cfm/ton)</w:t>
            </w:r>
          </w:p>
        </w:tc>
        <w:tc>
          <w:tcPr>
            <w:tcW w:w="1624" w:type="dxa"/>
            <w:tcBorders>
              <w:top w:val="nil"/>
            </w:tcBorders>
            <w:shd w:val="clear" w:color="auto" w:fill="auto"/>
            <w:vAlign w:val="bottom"/>
          </w:tcPr>
          <w:p w14:paraId="4FBDF0E6"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Return Duct Design - Table 150.0-B or C</w:t>
            </w:r>
          </w:p>
        </w:tc>
      </w:tr>
      <w:tr w:rsidR="00297DAD" w:rsidRPr="007E2934" w14:paraId="784AF21D" w14:textId="77777777" w:rsidTr="00465479">
        <w:trPr>
          <w:cantSplit/>
          <w:trHeight w:val="360"/>
        </w:trPr>
        <w:tc>
          <w:tcPr>
            <w:tcW w:w="1624" w:type="dxa"/>
            <w:shd w:val="clear" w:color="auto" w:fill="auto"/>
          </w:tcPr>
          <w:p w14:paraId="13575B90" w14:textId="77777777" w:rsidR="00297DAD" w:rsidRPr="007E2934" w:rsidRDefault="00297DAD" w:rsidP="00465479">
            <w:pPr>
              <w:keepNext/>
              <w:rPr>
                <w:rFonts w:ascii="Calibri" w:hAnsi="Calibri"/>
                <w:sz w:val="18"/>
                <w:szCs w:val="18"/>
              </w:rPr>
            </w:pPr>
          </w:p>
        </w:tc>
        <w:tc>
          <w:tcPr>
            <w:tcW w:w="1624" w:type="dxa"/>
            <w:shd w:val="clear" w:color="auto" w:fill="auto"/>
          </w:tcPr>
          <w:p w14:paraId="19606FE4" w14:textId="77777777" w:rsidR="00297DAD" w:rsidRPr="007E2934" w:rsidRDefault="00297DAD" w:rsidP="00465479">
            <w:pPr>
              <w:keepNext/>
              <w:rPr>
                <w:rFonts w:ascii="Calibri" w:hAnsi="Calibri"/>
                <w:sz w:val="18"/>
                <w:szCs w:val="18"/>
              </w:rPr>
            </w:pPr>
          </w:p>
        </w:tc>
        <w:tc>
          <w:tcPr>
            <w:tcW w:w="1624" w:type="dxa"/>
          </w:tcPr>
          <w:p w14:paraId="23B149BC" w14:textId="77777777" w:rsidR="00297DAD" w:rsidRPr="007E2934" w:rsidRDefault="00297DAD" w:rsidP="00465479">
            <w:pPr>
              <w:keepNext/>
              <w:rPr>
                <w:rFonts w:ascii="Calibri" w:hAnsi="Calibri"/>
                <w:sz w:val="18"/>
                <w:szCs w:val="18"/>
              </w:rPr>
            </w:pPr>
          </w:p>
        </w:tc>
        <w:tc>
          <w:tcPr>
            <w:tcW w:w="1624" w:type="dxa"/>
            <w:shd w:val="clear" w:color="auto" w:fill="auto"/>
          </w:tcPr>
          <w:p w14:paraId="636664D9" w14:textId="77777777" w:rsidR="00297DAD" w:rsidRPr="007E2934" w:rsidRDefault="00297DAD" w:rsidP="00465479">
            <w:pPr>
              <w:keepNext/>
              <w:rPr>
                <w:rFonts w:ascii="Calibri" w:hAnsi="Calibri"/>
                <w:sz w:val="18"/>
                <w:szCs w:val="18"/>
              </w:rPr>
            </w:pPr>
          </w:p>
        </w:tc>
        <w:tc>
          <w:tcPr>
            <w:tcW w:w="1624" w:type="dxa"/>
            <w:shd w:val="clear" w:color="auto" w:fill="auto"/>
          </w:tcPr>
          <w:p w14:paraId="6A37B178" w14:textId="77777777" w:rsidR="00297DAD" w:rsidRPr="007E2934" w:rsidRDefault="00297DAD" w:rsidP="00465479">
            <w:pPr>
              <w:keepNext/>
              <w:rPr>
                <w:rFonts w:ascii="Calibri" w:hAnsi="Calibri"/>
                <w:sz w:val="18"/>
                <w:szCs w:val="18"/>
              </w:rPr>
            </w:pPr>
          </w:p>
        </w:tc>
        <w:tc>
          <w:tcPr>
            <w:tcW w:w="1624" w:type="dxa"/>
            <w:shd w:val="clear" w:color="auto" w:fill="auto"/>
          </w:tcPr>
          <w:p w14:paraId="206633AC" w14:textId="77777777" w:rsidR="00297DAD" w:rsidRPr="007E2934" w:rsidRDefault="00297DAD" w:rsidP="00465479">
            <w:pPr>
              <w:keepNext/>
              <w:rPr>
                <w:rFonts w:ascii="Calibri" w:hAnsi="Calibri"/>
                <w:sz w:val="18"/>
                <w:szCs w:val="18"/>
              </w:rPr>
            </w:pPr>
          </w:p>
        </w:tc>
        <w:tc>
          <w:tcPr>
            <w:tcW w:w="1624" w:type="dxa"/>
            <w:shd w:val="clear" w:color="auto" w:fill="auto"/>
          </w:tcPr>
          <w:p w14:paraId="0BD915CB" w14:textId="77777777" w:rsidR="00297DAD" w:rsidRPr="007E2934" w:rsidRDefault="00297DAD" w:rsidP="00465479">
            <w:pPr>
              <w:keepNext/>
              <w:rPr>
                <w:rFonts w:ascii="Calibri" w:hAnsi="Calibri"/>
                <w:sz w:val="18"/>
                <w:szCs w:val="18"/>
              </w:rPr>
            </w:pPr>
          </w:p>
        </w:tc>
        <w:tc>
          <w:tcPr>
            <w:tcW w:w="1624" w:type="dxa"/>
            <w:shd w:val="clear" w:color="auto" w:fill="auto"/>
          </w:tcPr>
          <w:p w14:paraId="2225CB17" w14:textId="77777777" w:rsidR="00297DAD" w:rsidRPr="007E2934" w:rsidRDefault="00297DAD" w:rsidP="00465479">
            <w:pPr>
              <w:keepNext/>
              <w:rPr>
                <w:rFonts w:ascii="Calibri" w:hAnsi="Calibri"/>
                <w:sz w:val="18"/>
                <w:szCs w:val="18"/>
              </w:rPr>
            </w:pPr>
          </w:p>
        </w:tc>
        <w:tc>
          <w:tcPr>
            <w:tcW w:w="1624" w:type="dxa"/>
            <w:shd w:val="clear" w:color="auto" w:fill="auto"/>
          </w:tcPr>
          <w:p w14:paraId="01CB88C7" w14:textId="77777777" w:rsidR="00297DAD" w:rsidRPr="007E2934" w:rsidRDefault="00297DAD" w:rsidP="00465479">
            <w:pPr>
              <w:keepNext/>
              <w:rPr>
                <w:rFonts w:ascii="Calibri" w:hAnsi="Calibri"/>
                <w:sz w:val="18"/>
                <w:szCs w:val="18"/>
              </w:rPr>
            </w:pPr>
          </w:p>
        </w:tc>
      </w:tr>
      <w:tr w:rsidR="00125592" w:rsidRPr="007E2934" w14:paraId="5522C249" w14:textId="77777777" w:rsidTr="00465479">
        <w:trPr>
          <w:cantSplit/>
        </w:trPr>
        <w:tc>
          <w:tcPr>
            <w:tcW w:w="14616" w:type="dxa"/>
            <w:gridSpan w:val="9"/>
          </w:tcPr>
          <w:p w14:paraId="6E3728B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1844C74" w14:textId="77777777" w:rsidR="00125592" w:rsidRDefault="00125592" w:rsidP="00125592">
      <w:pPr>
        <w:rPr>
          <w:rFonts w:ascii="Calibri" w:hAnsi="Calibri"/>
          <w:sz w:val="18"/>
          <w:szCs w:val="18"/>
        </w:rPr>
      </w:pPr>
    </w:p>
    <w:p w14:paraId="3B75C121" w14:textId="77777777" w:rsidR="00125592" w:rsidRDefault="00125592" w:rsidP="00125592">
      <w:pPr>
        <w:rPr>
          <w:rFonts w:ascii="Calibri" w:hAnsi="Calibri"/>
          <w:sz w:val="18"/>
          <w:szCs w:val="18"/>
        </w:rPr>
      </w:pPr>
    </w:p>
    <w:p w14:paraId="2F7ED14D" w14:textId="77777777" w:rsidR="00125592" w:rsidRDefault="00125592" w:rsidP="00125592">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5"/>
        <w:gridCol w:w="4950"/>
        <w:gridCol w:w="4230"/>
      </w:tblGrid>
      <w:tr w:rsidR="00125592" w:rsidRPr="00295655" w14:paraId="34AF0813" w14:textId="77777777" w:rsidTr="007D1872">
        <w:trPr>
          <w:cantSplit/>
        </w:trPr>
        <w:tc>
          <w:tcPr>
            <w:tcW w:w="13855" w:type="dxa"/>
            <w:gridSpan w:val="3"/>
          </w:tcPr>
          <w:p w14:paraId="6A2BFDA8" w14:textId="42067DA2" w:rsidR="00125592" w:rsidRPr="00F9147E" w:rsidRDefault="00125592" w:rsidP="00C01F8F">
            <w:pPr>
              <w:keepNext/>
              <w:rPr>
                <w:rFonts w:ascii="Calibri" w:hAnsi="Calibri"/>
                <w:b/>
                <w:szCs w:val="18"/>
              </w:rPr>
            </w:pPr>
            <w:r>
              <w:rPr>
                <w:rFonts w:ascii="Calibri" w:hAnsi="Calibri"/>
                <w:b/>
                <w:szCs w:val="18"/>
              </w:rPr>
              <w:t>K</w:t>
            </w:r>
            <w:r w:rsidRPr="00F9147E">
              <w:rPr>
                <w:rFonts w:ascii="Calibri" w:hAnsi="Calibri"/>
                <w:b/>
                <w:szCs w:val="18"/>
              </w:rPr>
              <w:t xml:space="preserve">. HERS Verification Requirements </w:t>
            </w:r>
            <w:r>
              <w:rPr>
                <w:rFonts w:ascii="Calibri" w:hAnsi="Calibri"/>
                <w:b/>
                <w:szCs w:val="18"/>
              </w:rPr>
              <w:t>for Space Conditioning Equipment</w:t>
            </w:r>
          </w:p>
        </w:tc>
      </w:tr>
      <w:tr w:rsidR="00125592" w:rsidRPr="00295655" w14:paraId="35F898F1" w14:textId="77777777" w:rsidTr="007D1872">
        <w:trPr>
          <w:cantSplit/>
          <w:trHeight w:val="305"/>
        </w:trPr>
        <w:tc>
          <w:tcPr>
            <w:tcW w:w="4675" w:type="dxa"/>
            <w:vAlign w:val="center"/>
          </w:tcPr>
          <w:p w14:paraId="39D585E9" w14:textId="77777777" w:rsidR="00125592" w:rsidRPr="00295655" w:rsidRDefault="00125592" w:rsidP="00C01F8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4950" w:type="dxa"/>
            <w:vAlign w:val="center"/>
          </w:tcPr>
          <w:p w14:paraId="4F7F20A6" w14:textId="77777777" w:rsidR="00125592" w:rsidRPr="00295655" w:rsidRDefault="00125592" w:rsidP="00C01F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230" w:type="dxa"/>
            <w:vAlign w:val="center"/>
          </w:tcPr>
          <w:p w14:paraId="5B145473" w14:textId="77777777" w:rsidR="00125592" w:rsidRPr="00295655" w:rsidRDefault="00125592" w:rsidP="00C01F8F">
            <w:pPr>
              <w:keepNext/>
              <w:jc w:val="center"/>
              <w:rPr>
                <w:rFonts w:ascii="Calibri" w:hAnsi="Calibri"/>
                <w:sz w:val="18"/>
                <w:szCs w:val="18"/>
              </w:rPr>
            </w:pPr>
            <w:r>
              <w:rPr>
                <w:rFonts w:ascii="Calibri" w:hAnsi="Calibri"/>
                <w:sz w:val="18"/>
                <w:szCs w:val="18"/>
              </w:rPr>
              <w:t>03</w:t>
            </w:r>
          </w:p>
        </w:tc>
      </w:tr>
      <w:tr w:rsidR="00125592" w:rsidRPr="00AF33B8" w14:paraId="4D30B85E" w14:textId="77777777" w:rsidTr="007D1872">
        <w:trPr>
          <w:cantSplit/>
          <w:trHeight w:val="359"/>
        </w:trPr>
        <w:tc>
          <w:tcPr>
            <w:tcW w:w="4675" w:type="dxa"/>
            <w:tcBorders>
              <w:bottom w:val="nil"/>
            </w:tcBorders>
            <w:vAlign w:val="bottom"/>
          </w:tcPr>
          <w:p w14:paraId="1D10353D" w14:textId="77777777" w:rsidR="00125592" w:rsidRPr="00B82750" w:rsidRDefault="00125592" w:rsidP="00C01F8F">
            <w:pPr>
              <w:keepNext/>
              <w:rPr>
                <w:rFonts w:ascii="Calibri" w:hAnsi="Calibri"/>
                <w:sz w:val="18"/>
                <w:szCs w:val="18"/>
              </w:rPr>
            </w:pPr>
          </w:p>
        </w:tc>
        <w:tc>
          <w:tcPr>
            <w:tcW w:w="4950" w:type="dxa"/>
            <w:tcBorders>
              <w:top w:val="nil"/>
              <w:bottom w:val="nil"/>
            </w:tcBorders>
            <w:vAlign w:val="bottom"/>
          </w:tcPr>
          <w:p w14:paraId="11D716EA" w14:textId="77777777" w:rsidR="00125592" w:rsidRPr="00AF33B8" w:rsidRDefault="00125592" w:rsidP="00C01F8F">
            <w:pPr>
              <w:keepNext/>
              <w:rPr>
                <w:rFonts w:ascii="Calibri" w:hAnsi="Calibri"/>
                <w:sz w:val="18"/>
                <w:szCs w:val="18"/>
              </w:rPr>
            </w:pPr>
          </w:p>
        </w:tc>
        <w:tc>
          <w:tcPr>
            <w:tcW w:w="4230" w:type="dxa"/>
            <w:tcBorders>
              <w:top w:val="nil"/>
              <w:bottom w:val="nil"/>
            </w:tcBorders>
            <w:vAlign w:val="bottom"/>
          </w:tcPr>
          <w:p w14:paraId="0396D9DD"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MCH-25</w:t>
            </w:r>
          </w:p>
        </w:tc>
      </w:tr>
      <w:tr w:rsidR="00125592" w:rsidRPr="00AF33B8" w14:paraId="4FAA9C9C" w14:textId="77777777" w:rsidTr="007D1872">
        <w:trPr>
          <w:cantSplit/>
          <w:trHeight w:val="972"/>
        </w:trPr>
        <w:tc>
          <w:tcPr>
            <w:tcW w:w="4675" w:type="dxa"/>
            <w:tcBorders>
              <w:top w:val="nil"/>
            </w:tcBorders>
            <w:vAlign w:val="bottom"/>
          </w:tcPr>
          <w:p w14:paraId="611DDA1E" w14:textId="77777777" w:rsidR="00125592" w:rsidRPr="00B82750" w:rsidRDefault="00125592" w:rsidP="00C01F8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4950" w:type="dxa"/>
            <w:tcBorders>
              <w:top w:val="nil"/>
            </w:tcBorders>
            <w:vAlign w:val="bottom"/>
          </w:tcPr>
          <w:p w14:paraId="5145A749"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SC System Description of Area Served</w:t>
            </w:r>
          </w:p>
        </w:tc>
        <w:tc>
          <w:tcPr>
            <w:tcW w:w="4230" w:type="dxa"/>
            <w:tcBorders>
              <w:top w:val="nil"/>
            </w:tcBorders>
            <w:vAlign w:val="bottom"/>
          </w:tcPr>
          <w:p w14:paraId="782F750E"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Refrigerant Charge</w:t>
            </w:r>
          </w:p>
        </w:tc>
      </w:tr>
      <w:tr w:rsidR="00125592" w:rsidRPr="00295655" w14:paraId="351295B9" w14:textId="77777777" w:rsidTr="007D1872">
        <w:trPr>
          <w:cantSplit/>
          <w:trHeight w:val="360"/>
        </w:trPr>
        <w:tc>
          <w:tcPr>
            <w:tcW w:w="4675" w:type="dxa"/>
          </w:tcPr>
          <w:p w14:paraId="33F48F6F" w14:textId="77777777" w:rsidR="00125592" w:rsidRPr="00295655" w:rsidRDefault="00125592" w:rsidP="00465479">
            <w:pPr>
              <w:keepNext/>
              <w:rPr>
                <w:rFonts w:ascii="Calibri" w:hAnsi="Calibri"/>
                <w:sz w:val="18"/>
                <w:szCs w:val="18"/>
              </w:rPr>
            </w:pPr>
          </w:p>
        </w:tc>
        <w:tc>
          <w:tcPr>
            <w:tcW w:w="4950" w:type="dxa"/>
          </w:tcPr>
          <w:p w14:paraId="482F64F9" w14:textId="77777777" w:rsidR="00125592" w:rsidRPr="00295655" w:rsidRDefault="00125592" w:rsidP="00465479">
            <w:pPr>
              <w:keepNext/>
              <w:rPr>
                <w:rFonts w:ascii="Calibri" w:hAnsi="Calibri"/>
                <w:sz w:val="18"/>
                <w:szCs w:val="18"/>
              </w:rPr>
            </w:pPr>
          </w:p>
        </w:tc>
        <w:tc>
          <w:tcPr>
            <w:tcW w:w="4230" w:type="dxa"/>
          </w:tcPr>
          <w:p w14:paraId="5D418184" w14:textId="77777777" w:rsidR="00125592" w:rsidRPr="00295655" w:rsidRDefault="00125592" w:rsidP="00465479">
            <w:pPr>
              <w:keepNext/>
              <w:rPr>
                <w:rFonts w:ascii="Calibri" w:hAnsi="Calibri"/>
                <w:sz w:val="18"/>
                <w:szCs w:val="18"/>
              </w:rPr>
            </w:pPr>
          </w:p>
        </w:tc>
      </w:tr>
      <w:tr w:rsidR="00125592" w:rsidRPr="00295655" w14:paraId="09958BCF" w14:textId="77777777" w:rsidTr="007D1872">
        <w:trPr>
          <w:cantSplit/>
        </w:trPr>
        <w:tc>
          <w:tcPr>
            <w:tcW w:w="13855" w:type="dxa"/>
            <w:gridSpan w:val="3"/>
          </w:tcPr>
          <w:p w14:paraId="25069BD9" w14:textId="77777777" w:rsidR="00125592" w:rsidRPr="00295655" w:rsidRDefault="00125592" w:rsidP="00C01F8F">
            <w:pPr>
              <w:rPr>
                <w:rFonts w:ascii="Calibri" w:hAnsi="Calibri"/>
                <w:sz w:val="18"/>
                <w:szCs w:val="18"/>
              </w:rPr>
            </w:pPr>
            <w:r w:rsidRPr="00295655">
              <w:rPr>
                <w:rFonts w:ascii="Calibri" w:hAnsi="Calibri"/>
                <w:sz w:val="18"/>
                <w:szCs w:val="18"/>
              </w:rPr>
              <w:t>Notes:</w:t>
            </w:r>
          </w:p>
        </w:tc>
      </w:tr>
    </w:tbl>
    <w:p w14:paraId="49212B9C" w14:textId="77777777" w:rsidR="00125592" w:rsidRPr="007E2934" w:rsidRDefault="00125592" w:rsidP="00125592">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125592" w:rsidRPr="007E2934" w14:paraId="23EB0956" w14:textId="77777777" w:rsidTr="00C67054">
        <w:trPr>
          <w:gridBefore w:val="1"/>
          <w:wBefore w:w="12" w:type="dxa"/>
        </w:trPr>
        <w:tc>
          <w:tcPr>
            <w:tcW w:w="14598" w:type="dxa"/>
            <w:gridSpan w:val="2"/>
            <w:shd w:val="clear" w:color="auto" w:fill="auto"/>
          </w:tcPr>
          <w:p w14:paraId="1892EE58" w14:textId="063703CC" w:rsidR="00125592" w:rsidRPr="008730AC" w:rsidRDefault="00125592" w:rsidP="00C01F8F">
            <w:pPr>
              <w:keepNext/>
              <w:rPr>
                <w:rFonts w:ascii="Calibri" w:hAnsi="Calibri"/>
                <w:b/>
                <w:sz w:val="18"/>
                <w:szCs w:val="18"/>
              </w:rPr>
            </w:pPr>
            <w:r>
              <w:rPr>
                <w:rFonts w:ascii="Calibri" w:hAnsi="Calibri"/>
                <w:b/>
                <w:sz w:val="18"/>
                <w:szCs w:val="18"/>
              </w:rPr>
              <w:lastRenderedPageBreak/>
              <w:t>L</w:t>
            </w:r>
            <w:r w:rsidRPr="007E2934">
              <w:rPr>
                <w:rFonts w:ascii="Calibri" w:hAnsi="Calibri"/>
                <w:b/>
                <w:sz w:val="18"/>
                <w:szCs w:val="18"/>
              </w:rPr>
              <w:t xml:space="preserve">. </w:t>
            </w:r>
            <w:r w:rsidRPr="008730AC">
              <w:rPr>
                <w:rFonts w:ascii="Calibri" w:hAnsi="Calibri"/>
                <w:b/>
                <w:sz w:val="18"/>
                <w:szCs w:val="18"/>
              </w:rPr>
              <w:t>Space Conditioning Systems, Ducts and Fans – Mandatory Requi</w:t>
            </w:r>
            <w:r>
              <w:rPr>
                <w:rFonts w:ascii="Calibri" w:hAnsi="Calibri"/>
                <w:b/>
                <w:sz w:val="18"/>
                <w:szCs w:val="18"/>
              </w:rPr>
              <w:t>rements and Additional Measures</w:t>
            </w:r>
          </w:p>
          <w:p w14:paraId="57CE644F" w14:textId="23A6BF77" w:rsidR="00125592" w:rsidRDefault="00125592" w:rsidP="00C01F8F">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Pr>
                <w:rFonts w:asciiTheme="minorHAnsi" w:eastAsia="Cambria" w:hAnsiTheme="minorHAnsi"/>
                <w:sz w:val="18"/>
                <w:szCs w:val="18"/>
              </w:rPr>
              <w:t>be applicable</w:t>
            </w:r>
            <w:r w:rsidRPr="008730AC">
              <w:rPr>
                <w:rFonts w:asciiTheme="minorHAnsi" w:eastAsia="Cambria" w:hAnsiTheme="minorHAnsi"/>
                <w:sz w:val="18"/>
                <w:szCs w:val="18"/>
              </w:rPr>
              <w:t xml:space="preserve"> to </w:t>
            </w:r>
            <w:r>
              <w:rPr>
                <w:rFonts w:asciiTheme="minorHAnsi" w:eastAsia="Cambria" w:hAnsiTheme="minorHAnsi"/>
                <w:sz w:val="18"/>
                <w:szCs w:val="18"/>
              </w:rPr>
              <w:t>some</w:t>
            </w:r>
            <w:r w:rsidRPr="008730AC">
              <w:rPr>
                <w:rFonts w:asciiTheme="minorHAnsi" w:eastAsia="Cambria" w:hAnsiTheme="minorHAnsi"/>
                <w:sz w:val="18"/>
                <w:szCs w:val="18"/>
              </w:rPr>
              <w:t xml:space="preserve"> systems.  These requirements </w:t>
            </w:r>
            <w:r>
              <w:rPr>
                <w:rFonts w:asciiTheme="minorHAnsi" w:eastAsia="Cambria" w:hAnsiTheme="minorHAnsi"/>
                <w:sz w:val="18"/>
                <w:szCs w:val="18"/>
              </w:rPr>
              <w:t xml:space="preserve">may be applicable to </w:t>
            </w:r>
            <w:r w:rsidRPr="008730AC">
              <w:rPr>
                <w:rFonts w:asciiTheme="minorHAnsi" w:eastAsia="Cambria" w:hAnsiTheme="minorHAnsi"/>
                <w:sz w:val="18"/>
                <w:szCs w:val="18"/>
              </w:rPr>
              <w:t xml:space="preserve">only newly installed equipment </w:t>
            </w:r>
            <w:r>
              <w:rPr>
                <w:rFonts w:asciiTheme="minorHAnsi" w:eastAsia="Cambria" w:hAnsiTheme="minorHAnsi"/>
                <w:sz w:val="18"/>
                <w:szCs w:val="18"/>
              </w:rPr>
              <w:t>or</w:t>
            </w:r>
            <w:r w:rsidRPr="008730AC">
              <w:rPr>
                <w:rFonts w:asciiTheme="minorHAnsi" w:eastAsia="Cambria" w:hAnsiTheme="minorHAnsi"/>
                <w:sz w:val="18"/>
                <w:szCs w:val="18"/>
              </w:rPr>
              <w:t xml:space="preserve"> portions of the system that are altered.  Existing equipment may be exempt from these requirements.</w:t>
            </w:r>
          </w:p>
        </w:tc>
      </w:tr>
      <w:tr w:rsidR="00125592" w:rsidRPr="007E2934" w14:paraId="3245783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AD1EB88" w14:textId="77777777" w:rsidR="00125592" w:rsidRPr="006E7B9D" w:rsidRDefault="00125592" w:rsidP="00C01F8F">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125592" w:rsidRPr="007E2934" w14:paraId="6EA13AC6"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E222F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707C60FA"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0E7035EE"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A58A3C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758F1D9E" w14:textId="5E0BDC2D" w:rsidR="00125592" w:rsidRPr="006E7B9D" w:rsidRDefault="00125592" w:rsidP="00DC0280">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DC0280">
              <w:rPr>
                <w:rFonts w:asciiTheme="minorHAnsi" w:eastAsia="Cambria" w:hAnsiTheme="minorHAnsi"/>
                <w:sz w:val="18"/>
                <w:szCs w:val="18"/>
              </w:rPr>
              <w:t>c</w:t>
            </w:r>
            <w:r w:rsidRPr="008730AC">
              <w:rPr>
                <w:rFonts w:asciiTheme="minorHAnsi" w:eastAsia="Cambria" w:hAnsiTheme="minorHAnsi"/>
                <w:sz w:val="18"/>
                <w:szCs w:val="18"/>
              </w:rPr>
              <w:t>)</w:t>
            </w:r>
            <w:r>
              <w:rPr>
                <w:rFonts w:asciiTheme="minorHAnsi" w:eastAsia="Cambria" w:hAnsiTheme="minorHAnsi"/>
                <w:sz w:val="18"/>
                <w:szCs w:val="18"/>
              </w:rPr>
              <w:t>.</w:t>
            </w:r>
          </w:p>
        </w:tc>
      </w:tr>
      <w:tr w:rsidR="00125592" w:rsidRPr="007E2934" w14:paraId="40D29E9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1D1A4EF"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62B1248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52AA3E4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B19FD8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5F1F667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150.0(h)4</w:t>
            </w:r>
            <w:r>
              <w:rPr>
                <w:rFonts w:asciiTheme="minorHAnsi" w:eastAsia="Cambria" w:hAnsiTheme="minorHAnsi"/>
                <w:sz w:val="18"/>
                <w:szCs w:val="18"/>
              </w:rPr>
              <w:t>.</w:t>
            </w:r>
          </w:p>
        </w:tc>
      </w:tr>
      <w:tr w:rsidR="00125592" w:rsidRPr="007E2934" w14:paraId="38ACE5D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824880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5C836B01"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Pr>
                <w:rFonts w:asciiTheme="minorHAnsi" w:eastAsia="Cambria" w:hAnsiTheme="minorHAnsi"/>
                <w:sz w:val="18"/>
                <w:szCs w:val="18"/>
              </w:rPr>
              <w:t xml:space="preserve">Section </w:t>
            </w:r>
            <w:r w:rsidRPr="008730AC">
              <w:rPr>
                <w:rFonts w:asciiTheme="minorHAnsi" w:eastAsia="Cambria" w:hAnsiTheme="minorHAnsi"/>
                <w:sz w:val="18"/>
                <w:szCs w:val="18"/>
              </w:rPr>
              <w:t>110.2(d)</w:t>
            </w:r>
            <w:r>
              <w:rPr>
                <w:rFonts w:asciiTheme="minorHAnsi" w:eastAsia="Cambria" w:hAnsiTheme="minorHAnsi"/>
                <w:sz w:val="18"/>
                <w:szCs w:val="18"/>
              </w:rPr>
              <w:t>.</w:t>
            </w:r>
          </w:p>
        </w:tc>
      </w:tr>
      <w:tr w:rsidR="00125592" w:rsidRPr="007E2934" w14:paraId="58A000F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5BFB740D"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125592" w:rsidRPr="007E2934" w14:paraId="5E360AD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D5219AA"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21AF53FE"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4C76E822"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49E21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5F72A6D3"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Pr>
                <w:rFonts w:asciiTheme="minorHAnsi" w:eastAsia="Cambria" w:hAnsiTheme="minorHAnsi"/>
                <w:sz w:val="18"/>
                <w:szCs w:val="18"/>
              </w:rPr>
              <w:t xml:space="preserve">Section </w:t>
            </w:r>
            <w:r w:rsidRPr="008730AC">
              <w:rPr>
                <w:rFonts w:asciiTheme="minorHAnsi" w:eastAsia="Cambria" w:hAnsiTheme="minorHAnsi"/>
                <w:sz w:val="18"/>
                <w:szCs w:val="18"/>
              </w:rPr>
              <w:t>150.0(m)9</w:t>
            </w:r>
            <w:r>
              <w:rPr>
                <w:rFonts w:asciiTheme="minorHAnsi" w:eastAsia="Cambria" w:hAnsiTheme="minorHAnsi"/>
                <w:sz w:val="18"/>
                <w:szCs w:val="18"/>
              </w:rPr>
              <w:t>.</w:t>
            </w:r>
          </w:p>
        </w:tc>
      </w:tr>
      <w:tr w:rsidR="00125592" w:rsidRPr="007E2934" w14:paraId="6A44371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8B4476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072324B7"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Pr>
                <w:rFonts w:asciiTheme="minorHAnsi" w:eastAsia="Cambria" w:hAnsiTheme="minorHAnsi"/>
                <w:sz w:val="18"/>
                <w:szCs w:val="18"/>
              </w:rPr>
              <w:t>A.</w:t>
            </w:r>
          </w:p>
        </w:tc>
      </w:tr>
      <w:tr w:rsidR="00125592" w:rsidRPr="007E2934" w14:paraId="0B8DCFE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602CA3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441598A5" w14:textId="4F0BFDC3"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F33883">
              <w:rPr>
                <w:rFonts w:asciiTheme="minorHAnsi" w:eastAsia="Cambria" w:hAnsiTheme="minorHAnsi"/>
                <w:sz w:val="18"/>
                <w:szCs w:val="18"/>
              </w:rPr>
              <w:t>150.0(h)3B</w:t>
            </w:r>
            <w:r>
              <w:rPr>
                <w:rFonts w:asciiTheme="minorHAnsi" w:eastAsia="Cambria" w:hAnsiTheme="minorHAnsi"/>
                <w:sz w:val="18"/>
                <w:szCs w:val="18"/>
              </w:rPr>
              <w:t>.</w:t>
            </w:r>
          </w:p>
        </w:tc>
      </w:tr>
      <w:tr w:rsidR="00125592" w:rsidRPr="007E2934" w14:paraId="6263B1A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6DA23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AF4F4E4"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0930DD0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25A36A47"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125592" w:rsidRPr="007E2934" w14:paraId="22A60C1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29BB7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1AD2C396" w14:textId="1A131143" w:rsidR="00125592"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Pr>
                <w:rFonts w:asciiTheme="minorHAnsi" w:eastAsia="Cambria" w:hAnsiTheme="minorHAnsi"/>
                <w:sz w:val="18"/>
                <w:szCs w:val="18"/>
              </w:rPr>
              <w:t xml:space="preserve"> The </w:t>
            </w:r>
            <w:r w:rsidRPr="008730AC">
              <w:rPr>
                <w:rFonts w:asciiTheme="minorHAnsi" w:eastAsia="Cambria" w:hAnsiTheme="minorHAnsi"/>
                <w:sz w:val="18"/>
                <w:szCs w:val="18"/>
              </w:rPr>
              <w:t xml:space="preserve">the minimum duct insulation value is R-6. Note that higher values may be required by the prescriptive or performance requirements. </w:t>
            </w:r>
            <w:r>
              <w:rPr>
                <w:rFonts w:asciiTheme="minorHAnsi" w:eastAsia="Cambria" w:hAnsiTheme="minorHAnsi"/>
                <w:sz w:val="18"/>
                <w:szCs w:val="18"/>
              </w:rPr>
              <w:t xml:space="preserve">See Section </w:t>
            </w:r>
            <w:r w:rsidRPr="008730AC">
              <w:rPr>
                <w:rFonts w:asciiTheme="minorHAnsi" w:eastAsia="Cambria" w:hAnsiTheme="minorHAnsi"/>
                <w:sz w:val="18"/>
                <w:szCs w:val="18"/>
              </w:rPr>
              <w:t>150.0(m)1</w:t>
            </w:r>
            <w:r>
              <w:rPr>
                <w:rFonts w:asciiTheme="minorHAnsi" w:eastAsia="Cambria" w:hAnsiTheme="minorHAnsi"/>
                <w:sz w:val="18"/>
                <w:szCs w:val="18"/>
              </w:rPr>
              <w:t>.</w:t>
            </w:r>
          </w:p>
        </w:tc>
      </w:tr>
      <w:tr w:rsidR="00125592" w:rsidRPr="007E2934" w14:paraId="2906D7B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72A837B"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1502D735" w14:textId="1EC91407" w:rsidR="00125592" w:rsidRDefault="00125592" w:rsidP="00C01F8F">
            <w:pPr>
              <w:keepNext/>
              <w:rPr>
                <w:rFonts w:asciiTheme="minorHAnsi" w:eastAsia="Cambria" w:hAnsiTheme="minorHAnsi"/>
                <w:sz w:val="18"/>
                <w:szCs w:val="18"/>
              </w:rPr>
            </w:pPr>
            <w:r w:rsidRPr="008730AC">
              <w:rPr>
                <w:rFonts w:asciiTheme="minorHAnsi" w:eastAsia="Cambria" w:hAnsiTheme="minorHAnsi"/>
                <w:sz w:val="18"/>
                <w:szCs w:val="18"/>
              </w:rPr>
              <w:t>Connections and Closures: All installed air-distribution system ducts and plenums</w:t>
            </w:r>
            <w:r>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Pr>
                <w:rFonts w:asciiTheme="minorHAnsi" w:eastAsia="Cambria" w:hAnsiTheme="minorHAnsi"/>
                <w:sz w:val="18"/>
                <w:szCs w:val="18"/>
              </w:rPr>
              <w:t>must be</w:t>
            </w:r>
            <w:r w:rsidRPr="008730AC">
              <w:rPr>
                <w:rFonts w:asciiTheme="minorHAnsi" w:eastAsia="Cambria" w:hAnsiTheme="minorHAnsi"/>
                <w:sz w:val="18"/>
                <w:szCs w:val="18"/>
              </w:rPr>
              <w:t xml:space="preserve"> insulated to a minimum installed level of R-6.0 </w:t>
            </w:r>
            <w:r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Pr>
                <w:rFonts w:asciiTheme="minorHAnsi" w:eastAsia="Cambria" w:hAnsiTheme="minorHAnsi"/>
                <w:sz w:val="18"/>
                <w:szCs w:val="18"/>
              </w:rPr>
              <w:t xml:space="preserve"> </w:t>
            </w:r>
            <w:r w:rsidRPr="00AF38CD">
              <w:rPr>
                <w:rFonts w:asciiTheme="minorHAnsi" w:eastAsia="Cambria" w:hAnsiTheme="minorHAnsi"/>
                <w:sz w:val="18"/>
                <w:szCs w:val="18"/>
              </w:rPr>
              <w:t>through field verification and diagnostic testing in accordance with the requirements of Reference</w:t>
            </w:r>
            <w:r>
              <w:rPr>
                <w:rFonts w:asciiTheme="minorHAnsi" w:eastAsia="Cambria" w:hAnsiTheme="minorHAnsi"/>
                <w:sz w:val="18"/>
                <w:szCs w:val="18"/>
              </w:rPr>
              <w:t xml:space="preserve"> </w:t>
            </w:r>
            <w:r w:rsidRPr="00AF38CD">
              <w:rPr>
                <w:rFonts w:asciiTheme="minorHAnsi" w:eastAsia="Cambria" w:hAnsiTheme="minorHAnsi"/>
                <w:sz w:val="18"/>
                <w:szCs w:val="18"/>
              </w:rPr>
              <w:t>Residential Appendix RA3.1.4.3.8.</w:t>
            </w:r>
            <w:r>
              <w:rPr>
                <w:rFonts w:asciiTheme="minorHAnsi" w:eastAsia="Cambria" w:hAnsiTheme="minorHAnsi"/>
                <w:sz w:val="18"/>
                <w:szCs w:val="18"/>
              </w:rPr>
              <w:t xml:space="preserve"> </w:t>
            </w:r>
            <w:r w:rsidRPr="00BB0F9B">
              <w:rPr>
                <w:rFonts w:asciiTheme="minorHAnsi" w:eastAsia="Cambria" w:hAnsiTheme="minorHAnsi"/>
                <w:sz w:val="18"/>
                <w:szCs w:val="18"/>
              </w:rPr>
              <w:t>Exceptions for ducts in interior wall cavities or exposed ducts entirely in conditioned space are specified in Section 150.0(m)1B.</w:t>
            </w:r>
          </w:p>
        </w:tc>
      </w:tr>
      <w:tr w:rsidR="00125592" w:rsidRPr="007E2934" w14:paraId="133782B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68E113A" w14:textId="77777777" w:rsidR="00125592" w:rsidRPr="00D159F0" w:rsidRDefault="00125592" w:rsidP="00C01F8F">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125592" w:rsidRPr="007E2934" w14:paraId="19566B3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39E5323"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7BE8497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Pr>
                <w:rFonts w:ascii="Calibri" w:hAnsi="Calibri"/>
                <w:sz w:val="18"/>
                <w:szCs w:val="18"/>
              </w:rPr>
              <w:t>.</w:t>
            </w:r>
          </w:p>
        </w:tc>
      </w:tr>
      <w:tr w:rsidR="00125592" w:rsidRPr="007E2934" w14:paraId="0ABE341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35AE316"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70C683E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125592" w:rsidRPr="007E2934" w14:paraId="67C24F9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DE23399"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29E2401D"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 xml:space="preserve">First stage of heating </w:t>
            </w:r>
            <w:r>
              <w:rPr>
                <w:rFonts w:ascii="Calibri" w:hAnsi="Calibri"/>
                <w:sz w:val="18"/>
                <w:szCs w:val="18"/>
              </w:rPr>
              <w:t>shall be assigned to</w:t>
            </w:r>
            <w:r w:rsidRPr="007E2934">
              <w:rPr>
                <w:rFonts w:ascii="Calibri" w:hAnsi="Calibri"/>
                <w:sz w:val="18"/>
                <w:szCs w:val="18"/>
              </w:rPr>
              <w:t xml:space="preserve"> heat pump</w:t>
            </w:r>
            <w:r>
              <w:rPr>
                <w:rFonts w:ascii="Calibri" w:hAnsi="Calibri"/>
                <w:sz w:val="18"/>
                <w:szCs w:val="18"/>
              </w:rPr>
              <w:t xml:space="preserve"> heating.</w:t>
            </w:r>
          </w:p>
        </w:tc>
      </w:tr>
      <w:tr w:rsidR="00125592" w:rsidRPr="007E2934" w14:paraId="1123196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474DA8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1F14CFB"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Second stage back up heat</w:t>
            </w:r>
            <w:r>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125592" w14:paraId="1C45134B" w14:textId="77777777" w:rsidTr="00C670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0A91F3DD" w14:textId="77777777" w:rsidR="00125592" w:rsidRPr="007E2934" w:rsidRDefault="00125592" w:rsidP="00C01F8F">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2101EBF4" w14:textId="77777777" w:rsidR="00125592" w:rsidRDefault="00125592" w:rsidP="00125592">
      <w:pPr>
        <w:rPr>
          <w:rFonts w:ascii="Calibri" w:hAnsi="Calibri"/>
          <w:sz w:val="18"/>
          <w:szCs w:val="18"/>
        </w:rPr>
      </w:pPr>
    </w:p>
    <w:p w14:paraId="11449C56" w14:textId="528074F5" w:rsidR="00900B93" w:rsidRPr="007E2934" w:rsidRDefault="00900B93" w:rsidP="00C2497D">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0F413D" w:rsidRPr="007E2934" w14:paraId="3DF6E351" w14:textId="77777777" w:rsidTr="000631C9">
        <w:trPr>
          <w:trHeight w:val="206"/>
        </w:trPr>
        <w:tc>
          <w:tcPr>
            <w:tcW w:w="10943" w:type="dxa"/>
            <w:gridSpan w:val="4"/>
            <w:vAlign w:val="center"/>
          </w:tcPr>
          <w:p w14:paraId="3DF6E350" w14:textId="77777777" w:rsidR="000F413D" w:rsidRPr="007E293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0F413D" w:rsidRPr="007E2934" w14:paraId="3DF6E353" w14:textId="77777777" w:rsidTr="000631C9">
        <w:trPr>
          <w:trHeight w:hRule="exact" w:val="360"/>
        </w:trPr>
        <w:tc>
          <w:tcPr>
            <w:tcW w:w="10943" w:type="dxa"/>
            <w:gridSpan w:val="4"/>
            <w:vAlign w:val="center"/>
          </w:tcPr>
          <w:p w14:paraId="3DF6E352" w14:textId="77777777" w:rsidR="000F413D" w:rsidRPr="007E2934" w:rsidRDefault="000F413D" w:rsidP="0032048E">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0F413D" w:rsidRPr="007E2934" w14:paraId="3DF6E356" w14:textId="77777777" w:rsidTr="000631C9">
        <w:trPr>
          <w:trHeight w:val="360"/>
        </w:trPr>
        <w:tc>
          <w:tcPr>
            <w:tcW w:w="5577" w:type="dxa"/>
            <w:gridSpan w:val="2"/>
          </w:tcPr>
          <w:p w14:paraId="3DF6E354"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355"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Signature:</w:t>
            </w:r>
          </w:p>
        </w:tc>
      </w:tr>
      <w:tr w:rsidR="000F413D" w:rsidRPr="007E2934" w14:paraId="3DF6E359" w14:textId="77777777" w:rsidTr="000631C9">
        <w:trPr>
          <w:trHeight w:val="360"/>
        </w:trPr>
        <w:tc>
          <w:tcPr>
            <w:tcW w:w="5577" w:type="dxa"/>
            <w:gridSpan w:val="2"/>
          </w:tcPr>
          <w:p w14:paraId="3DF6E357"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358" w14:textId="77777777" w:rsidR="000F413D" w:rsidRPr="007E2934" w:rsidRDefault="000F413D" w:rsidP="000631C9">
            <w:pPr>
              <w:keepNext/>
              <w:rPr>
                <w:rFonts w:ascii="Calibri" w:hAnsi="Calibri"/>
                <w:sz w:val="14"/>
                <w:szCs w:val="14"/>
              </w:rPr>
            </w:pPr>
            <w:r w:rsidRPr="007E2934">
              <w:rPr>
                <w:rFonts w:ascii="Calibri" w:hAnsi="Calibri"/>
                <w:sz w:val="14"/>
                <w:szCs w:val="14"/>
              </w:rPr>
              <w:t>Date Signed:</w:t>
            </w:r>
          </w:p>
        </w:tc>
      </w:tr>
      <w:tr w:rsidR="000F413D" w:rsidRPr="007E2934" w14:paraId="3DF6E35C" w14:textId="77777777" w:rsidTr="000631C9">
        <w:trPr>
          <w:trHeight w:val="360"/>
        </w:trPr>
        <w:tc>
          <w:tcPr>
            <w:tcW w:w="5577" w:type="dxa"/>
            <w:gridSpan w:val="2"/>
          </w:tcPr>
          <w:p w14:paraId="3DF6E35A" w14:textId="77777777" w:rsidR="000F413D" w:rsidRPr="007E2934" w:rsidRDefault="000F413D" w:rsidP="000631C9">
            <w:pPr>
              <w:keepNext/>
              <w:rPr>
                <w:rFonts w:ascii="Calibri" w:hAnsi="Calibri"/>
                <w:sz w:val="14"/>
                <w:szCs w:val="14"/>
              </w:rPr>
            </w:pPr>
            <w:r w:rsidRPr="007E2934">
              <w:rPr>
                <w:rFonts w:ascii="Calibri" w:hAnsi="Calibri"/>
                <w:sz w:val="14"/>
                <w:szCs w:val="14"/>
              </w:rPr>
              <w:t>Address:</w:t>
            </w:r>
          </w:p>
        </w:tc>
        <w:tc>
          <w:tcPr>
            <w:tcW w:w="5366" w:type="dxa"/>
            <w:gridSpan w:val="2"/>
          </w:tcPr>
          <w:p w14:paraId="3DF6E35B" w14:textId="77777777" w:rsidR="000F413D" w:rsidRPr="007E2934" w:rsidRDefault="000F413D" w:rsidP="000631C9">
            <w:pPr>
              <w:keepNext/>
              <w:rPr>
                <w:rFonts w:ascii="Calibri" w:hAnsi="Calibri"/>
                <w:sz w:val="14"/>
                <w:szCs w:val="14"/>
              </w:rPr>
            </w:pPr>
            <w:r w:rsidRPr="007E2934">
              <w:rPr>
                <w:rFonts w:ascii="Calibri" w:hAnsi="Calibri"/>
                <w:sz w:val="14"/>
                <w:szCs w:val="14"/>
              </w:rPr>
              <w:t>CEA/HERS Certification Identification (If applicable):</w:t>
            </w:r>
          </w:p>
        </w:tc>
      </w:tr>
      <w:tr w:rsidR="000F413D" w:rsidRPr="007E2934" w14:paraId="3DF6E35F" w14:textId="77777777" w:rsidTr="000631C9">
        <w:trPr>
          <w:trHeight w:val="360"/>
        </w:trPr>
        <w:tc>
          <w:tcPr>
            <w:tcW w:w="5577" w:type="dxa"/>
            <w:gridSpan w:val="2"/>
          </w:tcPr>
          <w:p w14:paraId="3DF6E35D" w14:textId="77777777" w:rsidR="000F413D" w:rsidRPr="007E2934" w:rsidRDefault="000F413D" w:rsidP="000631C9">
            <w:pPr>
              <w:keepNext/>
              <w:rPr>
                <w:rFonts w:ascii="Calibri" w:hAnsi="Calibri"/>
                <w:sz w:val="14"/>
                <w:szCs w:val="14"/>
              </w:rPr>
            </w:pPr>
            <w:r w:rsidRPr="007E2934">
              <w:rPr>
                <w:rFonts w:ascii="Calibri" w:hAnsi="Calibri"/>
                <w:sz w:val="14"/>
                <w:szCs w:val="14"/>
              </w:rPr>
              <w:t>City/State/Zip:</w:t>
            </w:r>
          </w:p>
        </w:tc>
        <w:tc>
          <w:tcPr>
            <w:tcW w:w="5366" w:type="dxa"/>
            <w:gridSpan w:val="2"/>
          </w:tcPr>
          <w:p w14:paraId="3DF6E35E" w14:textId="77777777" w:rsidR="000F413D" w:rsidRPr="007E2934" w:rsidRDefault="000F413D" w:rsidP="000631C9">
            <w:pPr>
              <w:keepNext/>
              <w:rPr>
                <w:rFonts w:ascii="Calibri" w:hAnsi="Calibri"/>
                <w:sz w:val="14"/>
                <w:szCs w:val="14"/>
              </w:rPr>
            </w:pPr>
            <w:r w:rsidRPr="007E2934">
              <w:rPr>
                <w:rFonts w:ascii="Calibri" w:hAnsi="Calibri"/>
                <w:sz w:val="14"/>
                <w:szCs w:val="14"/>
              </w:rPr>
              <w:t>Phone:</w:t>
            </w:r>
          </w:p>
        </w:tc>
      </w:tr>
      <w:tr w:rsidR="000F413D" w:rsidRPr="007E2934" w14:paraId="3DF6E361" w14:textId="77777777" w:rsidTr="000631C9">
        <w:tblPrEx>
          <w:tblCellMar>
            <w:left w:w="115" w:type="dxa"/>
            <w:right w:w="115" w:type="dxa"/>
          </w:tblCellMar>
        </w:tblPrEx>
        <w:trPr>
          <w:trHeight w:val="296"/>
        </w:trPr>
        <w:tc>
          <w:tcPr>
            <w:tcW w:w="10943" w:type="dxa"/>
            <w:gridSpan w:val="4"/>
            <w:vAlign w:val="center"/>
          </w:tcPr>
          <w:p w14:paraId="3DF6E360" w14:textId="77777777" w:rsidR="000F413D" w:rsidRPr="0050021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00214">
              <w:rPr>
                <w:rFonts w:asciiTheme="minorHAnsi" w:hAnsiTheme="minorHAnsi" w:cs="Arial"/>
                <w:caps/>
                <w:sz w:val="18"/>
                <w:szCs w:val="18"/>
              </w:rPr>
              <w:t>Responsible Person's Declaration statement</w:t>
            </w:r>
          </w:p>
        </w:tc>
      </w:tr>
      <w:tr w:rsidR="000F413D" w:rsidRPr="007E2934" w14:paraId="3DF6E368" w14:textId="77777777" w:rsidTr="000631C9">
        <w:tblPrEx>
          <w:tblCellMar>
            <w:left w:w="115" w:type="dxa"/>
            <w:right w:w="115" w:type="dxa"/>
          </w:tblCellMar>
        </w:tblPrEx>
        <w:trPr>
          <w:trHeight w:val="504"/>
        </w:trPr>
        <w:tc>
          <w:tcPr>
            <w:tcW w:w="10943" w:type="dxa"/>
            <w:gridSpan w:val="4"/>
          </w:tcPr>
          <w:p w14:paraId="4C0FF380"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1AFD50FD" w14:textId="77777777" w:rsidR="00500214" w:rsidRPr="00500214" w:rsidRDefault="00500214" w:rsidP="00500214">
            <w:pPr>
              <w:pStyle w:val="Heading3"/>
              <w:numPr>
                <w:ilvl w:val="0"/>
                <w:numId w:val="39"/>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0318CB70" w14:textId="77777777" w:rsidR="00500214" w:rsidRPr="00500214" w:rsidRDefault="00500214" w:rsidP="00500214">
            <w:pPr>
              <w:keepNext/>
              <w:widowControl w:val="0"/>
              <w:numPr>
                <w:ilvl w:val="0"/>
                <w:numId w:val="39"/>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69412CC6" w14:textId="77777777" w:rsidR="00500214" w:rsidRPr="00500214" w:rsidRDefault="00500214" w:rsidP="00500214">
            <w:pPr>
              <w:pStyle w:val="ListParagraph"/>
              <w:keepNext/>
              <w:numPr>
                <w:ilvl w:val="0"/>
                <w:numId w:val="39"/>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367" w14:textId="3AEAF4F2" w:rsidR="000F413D" w:rsidRPr="00500214" w:rsidRDefault="00500214" w:rsidP="00970AC4">
            <w:pPr>
              <w:pStyle w:val="ListParagraph"/>
              <w:keepNext/>
              <w:numPr>
                <w:ilvl w:val="0"/>
                <w:numId w:val="5"/>
              </w:numPr>
              <w:rPr>
                <w:rFonts w:asciiTheme="minorHAnsi" w:hAnsiTheme="minorHAnsi"/>
              </w:r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7E2934" w14:paraId="3DF6E36B" w14:textId="77777777" w:rsidTr="000631C9">
        <w:tblPrEx>
          <w:tblCellMar>
            <w:left w:w="108" w:type="dxa"/>
            <w:right w:w="108" w:type="dxa"/>
          </w:tblCellMar>
        </w:tblPrEx>
        <w:trPr>
          <w:trHeight w:val="360"/>
        </w:trPr>
        <w:tc>
          <w:tcPr>
            <w:tcW w:w="5307" w:type="dxa"/>
          </w:tcPr>
          <w:p w14:paraId="3DF6E369"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36A"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0F413D" w:rsidRPr="007E2934" w14:paraId="3DF6E36E" w14:textId="77777777" w:rsidTr="000631C9">
        <w:tblPrEx>
          <w:tblCellMar>
            <w:left w:w="108" w:type="dxa"/>
            <w:right w:w="108" w:type="dxa"/>
          </w:tblCellMar>
        </w:tblPrEx>
        <w:trPr>
          <w:trHeight w:val="360"/>
        </w:trPr>
        <w:tc>
          <w:tcPr>
            <w:tcW w:w="5307" w:type="dxa"/>
          </w:tcPr>
          <w:p w14:paraId="3DF6E36C" w14:textId="13B1301A"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36D"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0F413D" w:rsidRPr="007E2934" w14:paraId="3DF6E371" w14:textId="77777777" w:rsidTr="000631C9">
        <w:tblPrEx>
          <w:tblCellMar>
            <w:left w:w="108" w:type="dxa"/>
            <w:right w:w="108" w:type="dxa"/>
          </w:tblCellMar>
        </w:tblPrEx>
        <w:trPr>
          <w:trHeight w:val="360"/>
        </w:trPr>
        <w:tc>
          <w:tcPr>
            <w:tcW w:w="5307" w:type="dxa"/>
          </w:tcPr>
          <w:p w14:paraId="3DF6E36F"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370"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0F413D" w:rsidRPr="007E2934" w14:paraId="3DF6E375" w14:textId="77777777" w:rsidTr="000631C9">
        <w:tblPrEx>
          <w:tblCellMar>
            <w:left w:w="108" w:type="dxa"/>
            <w:right w:w="108" w:type="dxa"/>
          </w:tblCellMar>
        </w:tblPrEx>
        <w:trPr>
          <w:trHeight w:val="360"/>
        </w:trPr>
        <w:tc>
          <w:tcPr>
            <w:tcW w:w="5307" w:type="dxa"/>
          </w:tcPr>
          <w:p w14:paraId="3DF6E372"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373"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p>
        </w:tc>
        <w:tc>
          <w:tcPr>
            <w:tcW w:w="2815" w:type="dxa"/>
          </w:tcPr>
          <w:p w14:paraId="3DF6E374"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376" w14:textId="77777777" w:rsidR="000F413D" w:rsidRPr="007E2934" w:rsidRDefault="000F413D" w:rsidP="00C2497D">
      <w:pPr>
        <w:rPr>
          <w:rFonts w:ascii="Calibri" w:hAnsi="Calibri"/>
          <w:sz w:val="18"/>
          <w:szCs w:val="18"/>
        </w:rPr>
      </w:pPr>
    </w:p>
    <w:p w14:paraId="3DF6E377" w14:textId="77777777" w:rsidR="000F413D" w:rsidRPr="007E2934" w:rsidRDefault="000F413D" w:rsidP="00C2497D">
      <w:pPr>
        <w:rPr>
          <w:rFonts w:ascii="Calibri" w:hAnsi="Calibri"/>
          <w:sz w:val="18"/>
          <w:szCs w:val="18"/>
        </w:rPr>
      </w:pPr>
    </w:p>
    <w:p w14:paraId="3DF6E378" w14:textId="77777777" w:rsidR="000F413D" w:rsidRPr="007E2934" w:rsidRDefault="000F413D" w:rsidP="00C2497D">
      <w:pPr>
        <w:rPr>
          <w:rFonts w:ascii="Calibri" w:hAnsi="Calibri"/>
          <w:sz w:val="18"/>
          <w:szCs w:val="18"/>
        </w:rPr>
        <w:sectPr w:rsidR="000F413D" w:rsidRPr="007E2934" w:rsidSect="005E69C6">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1296" w:right="720" w:bottom="1008" w:left="720" w:header="432" w:footer="432" w:gutter="0"/>
          <w:cols w:space="720"/>
          <w:docGrid w:linePitch="272"/>
        </w:sectPr>
      </w:pPr>
    </w:p>
    <w:p w14:paraId="3DF6E379" w14:textId="77777777" w:rsidR="00D070C6" w:rsidRPr="003322A6" w:rsidRDefault="00D070C6" w:rsidP="003322A6">
      <w:pPr>
        <w:jc w:val="center"/>
        <w:rPr>
          <w:rFonts w:asciiTheme="minorHAnsi" w:hAnsiTheme="minorHAnsi" w:cs="Arial"/>
          <w:b/>
          <w:sz w:val="28"/>
          <w:szCs w:val="22"/>
        </w:rPr>
      </w:pPr>
      <w:r w:rsidRPr="00970AC4">
        <w:rPr>
          <w:rFonts w:asciiTheme="minorHAnsi" w:hAnsiTheme="minorHAnsi" w:cs="Arial"/>
          <w:b/>
          <w:szCs w:val="22"/>
        </w:rPr>
        <w:lastRenderedPageBreak/>
        <w:t>CF2R-MCH-01b-E User Instructions</w:t>
      </w:r>
    </w:p>
    <w:p w14:paraId="3DF6E37A" w14:textId="77777777" w:rsidR="00252FCD" w:rsidRPr="00970AC4" w:rsidRDefault="00252FCD" w:rsidP="009148E8"/>
    <w:p w14:paraId="3DF6E37B" w14:textId="77777777" w:rsidR="00252FCD" w:rsidRPr="00970AC4" w:rsidRDefault="00252FCD" w:rsidP="00252FCD">
      <w:pPr>
        <w:rPr>
          <w:rFonts w:asciiTheme="minorHAnsi" w:hAnsiTheme="minorHAnsi" w:cs="Arial"/>
        </w:rPr>
      </w:pPr>
      <w:r w:rsidRPr="00970AC4">
        <w:rPr>
          <w:rFonts w:asciiTheme="minorHAnsi" w:hAnsiTheme="minorHAnsi" w:cs="Arial"/>
        </w:rPr>
        <w:t>Minimum requirements for prescriptive HVAC installation compliance can be found in Building Energy Efficiency Standards Section 150.2(b)1C.</w:t>
      </w:r>
    </w:p>
    <w:p w14:paraId="3DF6E37C" w14:textId="77777777" w:rsidR="00252FCD" w:rsidRPr="00970AC4" w:rsidRDefault="00252FCD" w:rsidP="00252FCD">
      <w:pPr>
        <w:rPr>
          <w:rFonts w:asciiTheme="minorHAnsi" w:hAnsiTheme="minorHAnsi" w:cs="Arial"/>
        </w:rPr>
      </w:pPr>
    </w:p>
    <w:p w14:paraId="3DF6E37D" w14:textId="7F24E295" w:rsidR="00252FCD" w:rsidRPr="00970AC4" w:rsidRDefault="00252FCD" w:rsidP="00252FCD">
      <w:pPr>
        <w:rPr>
          <w:rFonts w:asciiTheme="minorHAnsi" w:hAnsiTheme="minorHAnsi" w:cs="Arial"/>
        </w:rPr>
      </w:pPr>
      <w:r w:rsidRPr="00970AC4">
        <w:rPr>
          <w:rFonts w:asciiTheme="minorHAnsi" w:hAnsiTheme="minorHAnsi" w:cs="Arial"/>
        </w:rPr>
        <w:t xml:space="preserve">Completing these </w:t>
      </w:r>
      <w:r w:rsidR="000E59FB">
        <w:rPr>
          <w:rFonts w:asciiTheme="minorHAnsi" w:hAnsiTheme="minorHAnsi" w:cs="Arial"/>
        </w:rPr>
        <w:t>documents</w:t>
      </w:r>
      <w:r w:rsidR="000E59FB" w:rsidRPr="00970AC4">
        <w:rPr>
          <w:rFonts w:asciiTheme="minorHAnsi" w:hAnsiTheme="minorHAnsi" w:cs="Arial"/>
        </w:rPr>
        <w:t xml:space="preserve"> </w:t>
      </w:r>
      <w:r w:rsidRPr="00970AC4">
        <w:rPr>
          <w:rFonts w:asciiTheme="minorHAnsi" w:hAnsiTheme="minorHAnsi" w:cs="Arial"/>
        </w:rPr>
        <w:t xml:space="preserve">will require that you have the Reference Appendices for the </w:t>
      </w:r>
      <w:r w:rsidR="004B1078">
        <w:rPr>
          <w:rFonts w:asciiTheme="minorHAnsi" w:hAnsiTheme="minorHAnsi" w:cs="Arial"/>
        </w:rPr>
        <w:t>2016</w:t>
      </w:r>
      <w:r w:rsidRPr="00970AC4">
        <w:rPr>
          <w:rFonts w:asciiTheme="minorHAnsi" w:hAnsiTheme="minorHAnsi" w:cs="Arial"/>
        </w:rPr>
        <w:t xml:space="preserve"> Building Energy Efficiency Standards. This document contains the Joint Appendices which are used to determine climate zone and to complete the section for opaque surfaces.</w:t>
      </w:r>
    </w:p>
    <w:p w14:paraId="3DF6E37E" w14:textId="45156291" w:rsidR="00252FCD" w:rsidRPr="00970AC4" w:rsidRDefault="00252FCD" w:rsidP="00252FCD">
      <w:pPr>
        <w:rPr>
          <w:rFonts w:asciiTheme="minorHAnsi" w:hAnsiTheme="minorHAnsi" w:cs="Arial"/>
        </w:rPr>
      </w:pPr>
      <w:r w:rsidRPr="00970AC4">
        <w:rPr>
          <w:rFonts w:asciiTheme="minorHAnsi" w:hAnsiTheme="minorHAnsi" w:cs="Arial"/>
        </w:rPr>
        <w:t xml:space="preserve">When the term CF2R is used it means the </w:t>
      </w:r>
      <w:r w:rsidRPr="00970AC4">
        <w:rPr>
          <w:rFonts w:asciiTheme="minorHAnsi" w:hAnsiTheme="minorHAnsi" w:cs="Arial"/>
          <w:bCs/>
        </w:rPr>
        <w:t>CF2R-MCH-01-H</w:t>
      </w:r>
      <w:r w:rsidRPr="00970AC4">
        <w:rPr>
          <w:rFonts w:asciiTheme="minorHAnsi" w:hAnsiTheme="minorHAnsi" w:cs="Arial"/>
        </w:rPr>
        <w:t>.</w:t>
      </w:r>
    </w:p>
    <w:p w14:paraId="3DF6E37F" w14:textId="77777777" w:rsidR="00252FCD" w:rsidRPr="00970AC4" w:rsidRDefault="00252FCD" w:rsidP="00252FCD">
      <w:pPr>
        <w:rPr>
          <w:rFonts w:asciiTheme="minorHAnsi" w:hAnsiTheme="minorHAnsi" w:cs="Arial"/>
        </w:rPr>
      </w:pPr>
    </w:p>
    <w:p w14:paraId="3DF6E380" w14:textId="77777777" w:rsidR="00252FCD" w:rsidRPr="00970AC4" w:rsidRDefault="00252FCD" w:rsidP="00252FCD">
      <w:pPr>
        <w:rPr>
          <w:rFonts w:asciiTheme="minorHAnsi" w:hAnsiTheme="minorHAnsi" w:cs="Arial"/>
        </w:rPr>
      </w:pPr>
      <w:r w:rsidRPr="00970AC4">
        <w:rPr>
          <w:rFonts w:asciiTheme="minorHAnsi" w:hAnsiTheme="minorHAnsi" w:cs="Arial"/>
        </w:rPr>
        <w:t xml:space="preserve">Instructions for sections with column numbers and row numbers are given separately.  </w:t>
      </w:r>
    </w:p>
    <w:p w14:paraId="3DF6E381" w14:textId="77777777" w:rsidR="00252FCD" w:rsidRPr="00970AC4" w:rsidRDefault="00252FCD" w:rsidP="00252FCD">
      <w:pPr>
        <w:keepNext/>
        <w:rPr>
          <w:rFonts w:ascii="Calibri" w:hAnsi="Calibri"/>
          <w:b/>
        </w:rPr>
      </w:pPr>
    </w:p>
    <w:p w14:paraId="3DF6E382" w14:textId="77777777" w:rsidR="00252FCD" w:rsidRPr="00970AC4" w:rsidRDefault="00252FCD" w:rsidP="00252FCD">
      <w:pPr>
        <w:keepNext/>
        <w:rPr>
          <w:rFonts w:ascii="Calibri" w:hAnsi="Calibri"/>
          <w:b/>
        </w:rPr>
      </w:pPr>
      <w:r w:rsidRPr="00970AC4">
        <w:rPr>
          <w:rFonts w:ascii="Calibri" w:hAnsi="Calibri"/>
          <w:b/>
        </w:rPr>
        <w:t>A. General Information</w:t>
      </w:r>
    </w:p>
    <w:p w14:paraId="3DF6E383"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4"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5" w14:textId="3F58FDC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r w:rsidR="002F07ED" w:rsidRPr="00970AC4">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3DF6E386" w14:textId="540C9B6D"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0E59FB">
        <w:rPr>
          <w:rFonts w:ascii="Calibri" w:hAnsi="Calibri"/>
        </w:rPr>
        <w:t>uncommon</w:t>
      </w:r>
      <w:r w:rsidRPr="00970AC4">
        <w:rPr>
          <w:rFonts w:ascii="Calibri" w:hAnsi="Calibri"/>
        </w:rPr>
        <w:t>. Overwriting the default value will automatically flag this entry and subject it to additional scrutiny by QA and enforcement personnel.</w:t>
      </w:r>
    </w:p>
    <w:p w14:paraId="3DF6E387"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8"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r w:rsidR="00D070C6" w:rsidRPr="00970AC4">
        <w:rPr>
          <w:rFonts w:ascii="Calibri" w:hAnsi="Calibri"/>
        </w:rPr>
        <w:t xml:space="preserve"> </w:t>
      </w:r>
      <w:r w:rsidRPr="00970AC4">
        <w:rPr>
          <w:rFonts w:ascii="Calibri" w:hAnsi="Calibri"/>
        </w:rPr>
        <w:t>Load calculations are always recommended, especially if the loads of the house have been changed since the original equipment has been installed (reduced via weatherization, other improvements).</w:t>
      </w:r>
      <w:r w:rsidR="00D070C6" w:rsidRPr="00970AC4">
        <w:rPr>
          <w:rFonts w:ascii="Calibri" w:hAnsi="Calibri"/>
        </w:rPr>
        <w:t xml:space="preserve"> </w:t>
      </w:r>
    </w:p>
    <w:p w14:paraId="3DF6E389"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sensible cooling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623B67A1" w14:textId="02B3802A" w:rsidR="00970AC4"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heating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3DF6E38B" w14:textId="77777777" w:rsidR="00E12DCB" w:rsidRPr="00970AC4" w:rsidRDefault="00E12DCB" w:rsidP="00970AC4">
      <w:pPr>
        <w:pStyle w:val="ListParagraph"/>
        <w:numPr>
          <w:ilvl w:val="0"/>
          <w:numId w:val="30"/>
        </w:numPr>
        <w:ind w:left="360" w:hanging="360"/>
        <w:rPr>
          <w:rFonts w:ascii="Calibri" w:hAnsi="Calibri"/>
        </w:rPr>
      </w:pPr>
      <w:r w:rsidRPr="00970AC4">
        <w:rPr>
          <w:rFonts w:ascii="Calibri" w:hAnsi="Calibri"/>
        </w:rPr>
        <w:t xml:space="preserve">Enter the number of bedrooms in the dwelling unit.  </w:t>
      </w:r>
    </w:p>
    <w:p w14:paraId="3DF6E38C" w14:textId="77777777" w:rsidR="00252FCD" w:rsidRPr="00970AC4" w:rsidRDefault="00252FCD" w:rsidP="00252FCD">
      <w:pPr>
        <w:rPr>
          <w:rFonts w:ascii="Calibri" w:hAnsi="Calibri"/>
          <w:b/>
        </w:rPr>
      </w:pPr>
    </w:p>
    <w:p w14:paraId="3DF6E38D" w14:textId="77777777" w:rsidR="00D070C6" w:rsidRPr="00970AC4" w:rsidRDefault="00D070C6" w:rsidP="00252FCD">
      <w:pPr>
        <w:rPr>
          <w:rFonts w:ascii="Calibri" w:hAnsi="Calibri"/>
          <w:b/>
        </w:rPr>
      </w:pPr>
    </w:p>
    <w:p w14:paraId="3DF6E38E" w14:textId="77777777" w:rsidR="00D070C6" w:rsidRPr="00970AC4" w:rsidRDefault="00D070C6" w:rsidP="00252FCD">
      <w:pPr>
        <w:rPr>
          <w:rFonts w:ascii="Calibri" w:hAnsi="Calibri"/>
          <w:b/>
        </w:rPr>
      </w:pPr>
    </w:p>
    <w:p w14:paraId="6DDED3FB" w14:textId="77777777" w:rsidR="00A4026A" w:rsidRDefault="00A4026A">
      <w:pPr>
        <w:rPr>
          <w:rFonts w:ascii="Calibri" w:hAnsi="Calibri"/>
          <w:b/>
        </w:rPr>
      </w:pPr>
      <w:r>
        <w:rPr>
          <w:rFonts w:ascii="Calibri" w:hAnsi="Calibri"/>
          <w:b/>
        </w:rPr>
        <w:br w:type="page"/>
      </w:r>
    </w:p>
    <w:p w14:paraId="3DF6E38F" w14:textId="77777777" w:rsidR="00252FCD" w:rsidRPr="00970AC4" w:rsidRDefault="00252FCD" w:rsidP="00252FCD">
      <w:pPr>
        <w:keepNext/>
        <w:rPr>
          <w:rFonts w:ascii="Calibri" w:hAnsi="Calibri"/>
          <w:b/>
        </w:rPr>
      </w:pPr>
      <w:r w:rsidRPr="00970AC4">
        <w:rPr>
          <w:rFonts w:ascii="Calibri" w:hAnsi="Calibri"/>
          <w:b/>
        </w:rPr>
        <w:lastRenderedPageBreak/>
        <w:t>B.</w:t>
      </w:r>
      <w:r w:rsidR="00D070C6" w:rsidRPr="00970AC4">
        <w:rPr>
          <w:rFonts w:ascii="Calibri" w:hAnsi="Calibri"/>
          <w:b/>
        </w:rPr>
        <w:t xml:space="preserve"> </w:t>
      </w:r>
      <w:r w:rsidRPr="00970AC4">
        <w:rPr>
          <w:rFonts w:ascii="Calibri" w:hAnsi="Calibri"/>
          <w:b/>
        </w:rPr>
        <w:t xml:space="preserve">Space Conditioning (SC) System Information </w:t>
      </w:r>
    </w:p>
    <w:p w14:paraId="3DF6E390" w14:textId="77B92D3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w:t>
      </w:r>
      <w:r w:rsidR="00D070C6" w:rsidRPr="00970AC4">
        <w:rPr>
          <w:rFonts w:ascii="Calibri" w:hAnsi="Calibri"/>
        </w:rPr>
        <w:t xml:space="preserve"> </w:t>
      </w:r>
      <w:r w:rsidRPr="00970AC4">
        <w:rPr>
          <w:rFonts w:ascii="Calibri" w:hAnsi="Calibri"/>
        </w:rPr>
        <w:t>Revising the CF1R to match is recommended and may be required.</w:t>
      </w:r>
    </w:p>
    <w:p w14:paraId="3DF6E391" w14:textId="66FF064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2" w14:textId="60A17F74"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3" w14:textId="2EA369E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4" w14:textId="4E2341F9"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5" w14:textId="39A6D2F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6" w14:textId="4FF8EC1B"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7" w14:textId="1B86AA7E"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8" w14:textId="18475FB8"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9" w14:textId="77777777"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 based on the entries in the previous columns.</w:t>
      </w:r>
      <w:r w:rsidR="00D070C6" w:rsidRPr="00970AC4">
        <w:rPr>
          <w:rFonts w:ascii="Calibri" w:hAnsi="Calibri"/>
        </w:rPr>
        <w:t xml:space="preserve"> </w:t>
      </w:r>
    </w:p>
    <w:p w14:paraId="3DF6E39A" w14:textId="77777777" w:rsidR="00252FCD" w:rsidRPr="00970AC4" w:rsidRDefault="00252FCD" w:rsidP="00252FCD">
      <w:pPr>
        <w:rPr>
          <w:rFonts w:ascii="Calibri" w:hAnsi="Calibri"/>
        </w:rPr>
      </w:pPr>
    </w:p>
    <w:p w14:paraId="3DF6E39B" w14:textId="77777777" w:rsidR="00D070C6" w:rsidRPr="00970AC4" w:rsidRDefault="00D070C6" w:rsidP="00252FCD">
      <w:pPr>
        <w:rPr>
          <w:rFonts w:ascii="Calibri" w:hAnsi="Calibri"/>
        </w:rPr>
      </w:pPr>
    </w:p>
    <w:p w14:paraId="3DF6E39C" w14:textId="77777777" w:rsidR="00D070C6" w:rsidRPr="00970AC4" w:rsidRDefault="00D070C6" w:rsidP="00252FCD">
      <w:pPr>
        <w:rPr>
          <w:rFonts w:ascii="Calibri" w:hAnsi="Calibri"/>
        </w:rPr>
      </w:pPr>
    </w:p>
    <w:p w14:paraId="3DF6E39D" w14:textId="77777777" w:rsidR="00D070C6" w:rsidRPr="00970AC4" w:rsidRDefault="00D070C6" w:rsidP="00252FCD">
      <w:pPr>
        <w:rPr>
          <w:rFonts w:ascii="Calibri" w:hAnsi="Calibri"/>
        </w:rPr>
      </w:pPr>
    </w:p>
    <w:p w14:paraId="4E272194" w14:textId="77777777" w:rsidR="00970AC4" w:rsidRDefault="00970AC4">
      <w:pPr>
        <w:rPr>
          <w:rFonts w:ascii="Calibri" w:hAnsi="Calibri"/>
          <w:b/>
        </w:rPr>
      </w:pPr>
      <w:r>
        <w:rPr>
          <w:rFonts w:ascii="Calibri" w:hAnsi="Calibri"/>
          <w:b/>
        </w:rPr>
        <w:br w:type="page"/>
      </w:r>
    </w:p>
    <w:p w14:paraId="3DF6E39E" w14:textId="1C03858D" w:rsidR="00252FCD" w:rsidRPr="00970AC4" w:rsidRDefault="00252FCD" w:rsidP="00252FCD">
      <w:pPr>
        <w:keepNext/>
        <w:rPr>
          <w:rFonts w:ascii="Calibri" w:hAnsi="Calibri"/>
          <w:b/>
        </w:rPr>
      </w:pPr>
      <w:r w:rsidRPr="00970AC4">
        <w:rPr>
          <w:rFonts w:ascii="Calibri" w:hAnsi="Calibri"/>
          <w:b/>
        </w:rPr>
        <w:lastRenderedPageBreak/>
        <w:t>C.</w:t>
      </w:r>
      <w:r w:rsidR="00D070C6" w:rsidRPr="00970AC4">
        <w:rPr>
          <w:rFonts w:ascii="Calibri" w:hAnsi="Calibri"/>
          <w:b/>
        </w:rPr>
        <w:t xml:space="preserve"> </w:t>
      </w:r>
      <w:r w:rsidRPr="00970AC4">
        <w:rPr>
          <w:rFonts w:ascii="Calibri" w:hAnsi="Calibri"/>
          <w:b/>
        </w:rPr>
        <w:t>Space Conditioning (SC) System Alterations Compliance Information</w:t>
      </w:r>
    </w:p>
    <w:p w14:paraId="3DF6E39F" w14:textId="180051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3DF6E3A0" w14:textId="1CF6D68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18C0EDD2" w14:textId="3921EEB3" w:rsidR="00E41DF7" w:rsidRPr="00E41DF7" w:rsidRDefault="00E41DF7" w:rsidP="00E41DF7">
      <w:pPr>
        <w:pStyle w:val="ListParagraph"/>
        <w:numPr>
          <w:ilvl w:val="0"/>
          <w:numId w:val="32"/>
        </w:numPr>
        <w:rPr>
          <w:rFonts w:ascii="Calibri" w:hAnsi="Calibri"/>
        </w:rPr>
      </w:pPr>
      <w:r w:rsidRPr="00E41DF7">
        <w:rPr>
          <w:rFonts w:ascii="Calibri" w:hAnsi="Calibri"/>
        </w:rPr>
        <w:t>This field is filled out automatically. It is referenced from the Certificate of Compliance (CF1R), which must be completed prior to this document. This value may be overwritten in this document but valid discrepancies with the CF1R are uncommon. Overwriting the default value will automatically flag this entry and subject it to additional scrutiny by QA and enforcement personnel. Revising the CF1R to match is recommended and may be required.</w:t>
      </w:r>
    </w:p>
    <w:p w14:paraId="3DF6E3A1" w14:textId="4E226671"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2" w14:textId="1BAC5A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3" w14:textId="3E1E43A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4" w14:textId="2A175E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5" w14:textId="5DA269F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6" w14:textId="3AC812D4"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7" w14:textId="288730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8" w14:textId="7777777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entries in previous columns.</w:t>
      </w:r>
    </w:p>
    <w:p w14:paraId="3DF6E3A9" w14:textId="2D98D4BE" w:rsidR="00252FCD" w:rsidRPr="00970AC4" w:rsidRDefault="00FE01F3" w:rsidP="00BA478A">
      <w:pPr>
        <w:pStyle w:val="ListParagraph"/>
        <w:numPr>
          <w:ilvl w:val="0"/>
          <w:numId w:val="32"/>
        </w:numPr>
        <w:rPr>
          <w:rFonts w:ascii="Calibri" w:hAnsi="Calibri"/>
        </w:rPr>
      </w:pPr>
      <w:r w:rsidRPr="00FE01F3">
        <w:rPr>
          <w:rFonts w:ascii="Calibri" w:hAnsi="Calibri"/>
        </w:rPr>
        <w:t>If the space conditioning system is a multiple-split system, then enter the</w:t>
      </w:r>
      <w:r w:rsidR="00DC0280">
        <w:rPr>
          <w:rFonts w:ascii="Calibri" w:hAnsi="Calibri"/>
        </w:rPr>
        <w:t xml:space="preserve"> total</w:t>
      </w:r>
      <w:r w:rsidRPr="00FE01F3">
        <w:rPr>
          <w:rFonts w:ascii="Calibri" w:hAnsi="Calibri"/>
        </w:rPr>
        <w:t xml:space="preserve"> number of indoor units </w:t>
      </w:r>
      <w:r w:rsidR="00DC0280">
        <w:rPr>
          <w:rFonts w:ascii="Calibri" w:hAnsi="Calibri"/>
        </w:rPr>
        <w:t>(</w:t>
      </w:r>
      <w:r w:rsidR="00DC0280" w:rsidRPr="00DC0280">
        <w:rPr>
          <w:rFonts w:ascii="Calibri" w:hAnsi="Calibri"/>
        </w:rPr>
        <w:t>ducted and ductless</w:t>
      </w:r>
      <w:r w:rsidR="00DC0280">
        <w:rPr>
          <w:rFonts w:ascii="Calibri" w:hAnsi="Calibri"/>
        </w:rPr>
        <w:t>)</w:t>
      </w:r>
      <w:r w:rsidRPr="00FE01F3">
        <w:rPr>
          <w:rFonts w:ascii="Calibri" w:hAnsi="Calibri"/>
        </w:rPr>
        <w:t xml:space="preserve"> connected to the outdoor unit.  </w:t>
      </w:r>
      <w:r w:rsidR="00BA478A" w:rsidRPr="00BA478A">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0798CD69" w14:textId="23ADEACB" w:rsidR="00DC0280" w:rsidRDefault="00DC0280" w:rsidP="00BA478A">
      <w:pPr>
        <w:pStyle w:val="ListParagraph"/>
        <w:numPr>
          <w:ilvl w:val="0"/>
          <w:numId w:val="32"/>
        </w:numPr>
        <w:rPr>
          <w:rFonts w:ascii="Calibri" w:hAnsi="Calibri"/>
        </w:rPr>
      </w:pPr>
      <w:r w:rsidRPr="00DC0280">
        <w:rPr>
          <w:rFonts w:ascii="Calibri" w:hAnsi="Calibri"/>
        </w:rPr>
        <w:t>If the space conditioning system is a multiple-split system, then enter the number of ducted indoor units (AHU) connected to the outdoor unit</w:t>
      </w:r>
      <w:r w:rsidR="00BA478A">
        <w:rPr>
          <w:rFonts w:ascii="Calibri" w:hAnsi="Calibri"/>
        </w:rPr>
        <w:t xml:space="preserve">. </w:t>
      </w:r>
      <w:r w:rsidR="00BA478A" w:rsidRPr="00BA478A">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3DF6E3AA" w14:textId="0947190D" w:rsidR="00252FCD" w:rsidRPr="00970AC4" w:rsidRDefault="00FE01F3" w:rsidP="00FE01F3">
      <w:pPr>
        <w:pStyle w:val="ListParagraph"/>
        <w:numPr>
          <w:ilvl w:val="0"/>
          <w:numId w:val="32"/>
        </w:numPr>
        <w:rPr>
          <w:rFonts w:ascii="Calibri" w:hAnsi="Calibri"/>
        </w:rPr>
      </w:pPr>
      <w:r w:rsidRPr="00FE01F3">
        <w:rPr>
          <w:rFonts w:ascii="Calibri" w:hAnsi="Calibri"/>
        </w:rPr>
        <w:t>If the indoor unit is used to bring outdoor air into the dwelling, the system may be used to comply with the IAQ mechanical ventilation requirements.  This is called central fan integrated ventilation (CFI).</w:t>
      </w:r>
      <w:r>
        <w:rPr>
          <w:rFonts w:ascii="Calibri" w:hAnsi="Calibri"/>
        </w:rPr>
        <w:t xml:space="preserve"> Select CFI System if the system is used to provide IAQ ventilation.</w:t>
      </w:r>
    </w:p>
    <w:p w14:paraId="3DF6E3AB" w14:textId="77777777" w:rsidR="00252FCD" w:rsidRPr="00970AC4" w:rsidRDefault="00252FCD" w:rsidP="00252FCD">
      <w:pPr>
        <w:ind w:left="360"/>
        <w:rPr>
          <w:rFonts w:asciiTheme="minorHAnsi" w:hAnsiTheme="minorHAnsi"/>
        </w:rPr>
      </w:pPr>
    </w:p>
    <w:p w14:paraId="07D28D6F" w14:textId="4824986A" w:rsidR="00970AC4" w:rsidRDefault="00970AC4">
      <w:pPr>
        <w:rPr>
          <w:rFonts w:ascii="Calibri" w:hAnsi="Calibri"/>
          <w:b/>
        </w:rPr>
      </w:pPr>
    </w:p>
    <w:p w14:paraId="3DF6E3AE" w14:textId="001D5475" w:rsidR="00252FCD" w:rsidRPr="00970AC4" w:rsidRDefault="00252FCD" w:rsidP="00252FCD">
      <w:pPr>
        <w:keepNext/>
        <w:rPr>
          <w:rFonts w:ascii="Calibri" w:hAnsi="Calibri"/>
          <w:b/>
        </w:rPr>
      </w:pPr>
      <w:r w:rsidRPr="00970AC4">
        <w:rPr>
          <w:rFonts w:ascii="Calibri" w:hAnsi="Calibri"/>
          <w:b/>
        </w:rPr>
        <w:t>D.</w:t>
      </w:r>
      <w:r w:rsidR="00D070C6" w:rsidRPr="00970AC4">
        <w:rPr>
          <w:rFonts w:ascii="Calibri" w:hAnsi="Calibri"/>
          <w:b/>
        </w:rPr>
        <w:t xml:space="preserve"> </w:t>
      </w:r>
      <w:r w:rsidRPr="00970AC4">
        <w:rPr>
          <w:rFonts w:ascii="Calibri" w:hAnsi="Calibri"/>
          <w:b/>
        </w:rPr>
        <w:t xml:space="preserve">Installed Heating Equipment </w:t>
      </w:r>
      <w:r w:rsidR="00970AC4">
        <w:rPr>
          <w:rFonts w:ascii="Calibri" w:hAnsi="Calibri"/>
          <w:b/>
        </w:rPr>
        <w:t>I</w:t>
      </w:r>
      <w:r w:rsidRPr="00970AC4">
        <w:rPr>
          <w:rFonts w:ascii="Calibri" w:hAnsi="Calibri"/>
          <w:b/>
        </w:rPr>
        <w:t>nformation</w:t>
      </w:r>
    </w:p>
    <w:p w14:paraId="3DF6E3AF" w14:textId="6801C673"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FE01F3">
        <w:rPr>
          <w:rFonts w:ascii="Calibri" w:hAnsi="Calibri"/>
        </w:rPr>
        <w:t xml:space="preserve">a </w:t>
      </w:r>
      <w:r w:rsidRPr="00970AC4">
        <w:rPr>
          <w:rFonts w:ascii="Calibri" w:hAnsi="Calibri"/>
        </w:rPr>
        <w:t>previous section.</w:t>
      </w:r>
    </w:p>
    <w:p w14:paraId="3DF6E3B0" w14:textId="2727294F" w:rsidR="00252FCD" w:rsidRPr="00970AC4" w:rsidRDefault="00252FCD" w:rsidP="0032048E">
      <w:pPr>
        <w:pStyle w:val="ListParagraph"/>
        <w:numPr>
          <w:ilvl w:val="0"/>
          <w:numId w:val="33"/>
        </w:numPr>
        <w:rPr>
          <w:rFonts w:ascii="Calibri" w:hAnsi="Calibri"/>
        </w:rPr>
      </w:pPr>
      <w:r w:rsidRPr="00970AC4">
        <w:rPr>
          <w:rFonts w:ascii="Calibri" w:hAnsi="Calibri"/>
        </w:rPr>
        <w:lastRenderedPageBreak/>
        <w:t>This field is filled out automatically.</w:t>
      </w:r>
      <w:r w:rsidR="00D070C6" w:rsidRPr="00970AC4">
        <w:rPr>
          <w:rFonts w:ascii="Calibri" w:hAnsi="Calibri"/>
        </w:rPr>
        <w:t xml:space="preserve"> </w:t>
      </w:r>
      <w:r w:rsidRPr="00970AC4">
        <w:rPr>
          <w:rFonts w:ascii="Calibri" w:hAnsi="Calibri"/>
        </w:rPr>
        <w:t>It is referenced from</w:t>
      </w:r>
      <w:r w:rsidR="00FE01F3">
        <w:rPr>
          <w:rFonts w:ascii="Calibri" w:hAnsi="Calibri"/>
        </w:rPr>
        <w:t xml:space="preserve"> a previous section.</w:t>
      </w:r>
    </w:p>
    <w:p w14:paraId="22AA9DAF" w14:textId="24706E6E" w:rsidR="00FE01F3" w:rsidRDefault="00FE01F3" w:rsidP="00FE01F3">
      <w:pPr>
        <w:pStyle w:val="ListParagraph"/>
        <w:numPr>
          <w:ilvl w:val="0"/>
          <w:numId w:val="33"/>
        </w:numPr>
        <w:rPr>
          <w:rFonts w:ascii="Calibri" w:hAnsi="Calibri"/>
        </w:rPr>
      </w:pPr>
      <w:r w:rsidRPr="00FE01F3">
        <w:rPr>
          <w:rFonts w:ascii="Calibri" w:hAnsi="Calibri"/>
        </w:rPr>
        <w:t>This field is filled out automatically. It is referenced from a previous section</w:t>
      </w:r>
    </w:p>
    <w:p w14:paraId="3DF6E3B1" w14:textId="23A2412A"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certified heating efficiency of the </w:t>
      </w:r>
      <w:r w:rsidRPr="00970AC4">
        <w:rPr>
          <w:rFonts w:ascii="Calibri" w:hAnsi="Calibri"/>
          <w:i/>
        </w:rPr>
        <w:t>installed</w:t>
      </w:r>
      <w:r w:rsidRPr="00970AC4">
        <w:rPr>
          <w:rFonts w:ascii="Calibri" w:hAnsi="Calibri"/>
        </w:rPr>
        <w:t xml:space="preserve"> equipment.</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2"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Manufacturer as shown on the equipment nameplate.</w:t>
      </w:r>
    </w:p>
    <w:p w14:paraId="3DF6E3B3"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Model Number as shown on the equipment nameplate.</w:t>
      </w:r>
    </w:p>
    <w:p w14:paraId="3DF6E3B4"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Serial number as shown on the equipment nameplate.</w:t>
      </w:r>
    </w:p>
    <w:p w14:paraId="3DF6E3B5"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rated heating capacity (output) of the </w:t>
      </w:r>
      <w:r w:rsidRPr="00970AC4">
        <w:rPr>
          <w:rFonts w:ascii="Calibri" w:hAnsi="Calibri"/>
          <w:i/>
        </w:rPr>
        <w:t>installed</w:t>
      </w:r>
      <w:r w:rsidRPr="00970AC4">
        <w:rPr>
          <w:rFonts w:ascii="Calibri" w:hAnsi="Calibri"/>
        </w:rPr>
        <w:t xml:space="preserve"> Heating Unit in BTUs per hour.</w:t>
      </w:r>
    </w:p>
    <w:p w14:paraId="3DF6E3B6" w14:textId="2D7979CB" w:rsidR="00252FCD" w:rsidRPr="00DE7F30" w:rsidRDefault="00C8726A" w:rsidP="00DE7F30">
      <w:pPr>
        <w:pStyle w:val="ListParagraph"/>
        <w:numPr>
          <w:ilvl w:val="0"/>
          <w:numId w:val="33"/>
        </w:numPr>
        <w:rPr>
          <w:rFonts w:ascii="Calibri" w:hAnsi="Calibri"/>
        </w:rPr>
      </w:pPr>
      <w:r w:rsidRPr="00DE7F30">
        <w:rPr>
          <w:rFonts w:ascii="Calibri" w:hAnsi="Calibri"/>
        </w:rPr>
        <w:t>Enter text to provide a name for multi-split indoor units if prompted to do so, otherwise the field is filled out automatically.</w:t>
      </w:r>
    </w:p>
    <w:p w14:paraId="3E51A562" w14:textId="23884186" w:rsidR="00C8726A" w:rsidRPr="00DE7F30" w:rsidRDefault="00C8726A" w:rsidP="00DE7F30">
      <w:pPr>
        <w:pStyle w:val="ListParagraph"/>
        <w:numPr>
          <w:ilvl w:val="0"/>
          <w:numId w:val="33"/>
        </w:numPr>
        <w:rPr>
          <w:rFonts w:ascii="Calibri" w:hAnsi="Calibri"/>
        </w:rPr>
      </w:pPr>
      <w:r w:rsidRPr="00DE7F30">
        <w:rPr>
          <w:rFonts w:ascii="Calibri" w:hAnsi="Calibri"/>
        </w:rPr>
        <w:t>Select the description that best describes the distribution system if prompted to do so (allowed values are 1:[Ductless] 2:[Ducted &gt;10ft length] 3:[Ducted ≤10ft length], otherwise the field</w:t>
      </w:r>
      <w:r w:rsidR="00DE7F30" w:rsidRPr="00DE7F30">
        <w:rPr>
          <w:rFonts w:ascii="Calibri" w:hAnsi="Calibri"/>
        </w:rPr>
        <w:t xml:space="preserve"> is filled out automatically</w:t>
      </w:r>
      <w:r w:rsidR="00DE7F30">
        <w:rPr>
          <w:rFonts w:ascii="Calibri" w:hAnsi="Calibri"/>
        </w:rPr>
        <w:t>.</w:t>
      </w:r>
    </w:p>
    <w:p w14:paraId="6311A111" w14:textId="213FC12F" w:rsidR="00C8726A" w:rsidRDefault="00C8726A" w:rsidP="00252FCD">
      <w:pPr>
        <w:rPr>
          <w:rFonts w:ascii="Calibri" w:hAnsi="Calibri"/>
        </w:rPr>
      </w:pPr>
    </w:p>
    <w:p w14:paraId="25E2FCE5" w14:textId="21E6C3D2" w:rsidR="00C8726A" w:rsidRDefault="00C8726A" w:rsidP="00252FCD">
      <w:pPr>
        <w:rPr>
          <w:rFonts w:ascii="Calibri" w:hAnsi="Calibri"/>
        </w:rPr>
      </w:pPr>
    </w:p>
    <w:p w14:paraId="2CF30C0F" w14:textId="77777777" w:rsidR="00C8726A" w:rsidRPr="00970AC4" w:rsidRDefault="00C8726A" w:rsidP="00252FCD">
      <w:pPr>
        <w:rPr>
          <w:rFonts w:ascii="Calibri" w:hAnsi="Calibri"/>
        </w:rPr>
      </w:pPr>
    </w:p>
    <w:p w14:paraId="3DF6E3B7" w14:textId="003DB4F8" w:rsidR="00252FCD" w:rsidRPr="00970AC4" w:rsidRDefault="00252FCD" w:rsidP="00252FCD">
      <w:pPr>
        <w:rPr>
          <w:rFonts w:ascii="Calibri" w:hAnsi="Calibri"/>
          <w:b/>
        </w:rPr>
      </w:pPr>
      <w:r w:rsidRPr="00970AC4">
        <w:rPr>
          <w:rFonts w:ascii="Calibri" w:hAnsi="Calibri"/>
          <w:b/>
        </w:rPr>
        <w:t>E.</w:t>
      </w:r>
      <w:r w:rsidR="00D070C6" w:rsidRPr="00970AC4">
        <w:rPr>
          <w:rFonts w:ascii="Calibri" w:hAnsi="Calibri"/>
          <w:b/>
        </w:rPr>
        <w:t xml:space="preserve"> </w:t>
      </w:r>
      <w:r w:rsidRPr="00970AC4">
        <w:rPr>
          <w:rFonts w:ascii="Calibri" w:hAnsi="Calibri"/>
          <w:b/>
        </w:rPr>
        <w:t xml:space="preserve">Installed Cooling Equipment </w:t>
      </w:r>
      <w:r w:rsidR="00970AC4">
        <w:rPr>
          <w:rFonts w:ascii="Calibri" w:hAnsi="Calibri"/>
          <w:b/>
        </w:rPr>
        <w:t>I</w:t>
      </w:r>
      <w:r w:rsidRPr="00970AC4">
        <w:rPr>
          <w:rFonts w:ascii="Calibri" w:hAnsi="Calibri"/>
          <w:b/>
        </w:rPr>
        <w:t xml:space="preserve">nformation: </w:t>
      </w:r>
    </w:p>
    <w:p w14:paraId="3DF6E3B8" w14:textId="24687505"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4B19AF">
        <w:rPr>
          <w:rFonts w:ascii="Calibri" w:hAnsi="Calibri"/>
        </w:rPr>
        <w:t xml:space="preserve">a </w:t>
      </w:r>
      <w:r w:rsidRPr="00970AC4">
        <w:rPr>
          <w:rFonts w:ascii="Calibri" w:hAnsi="Calibri"/>
        </w:rPr>
        <w:t>previous section.</w:t>
      </w:r>
    </w:p>
    <w:p w14:paraId="39410740" w14:textId="2858D944" w:rsidR="004B19AF" w:rsidRPr="004B19AF" w:rsidRDefault="004B19AF" w:rsidP="004B19AF">
      <w:pPr>
        <w:pStyle w:val="ListParagraph"/>
        <w:numPr>
          <w:ilvl w:val="0"/>
          <w:numId w:val="34"/>
        </w:numPr>
        <w:rPr>
          <w:rFonts w:ascii="Calibri" w:hAnsi="Calibri"/>
        </w:rPr>
      </w:pPr>
      <w:r w:rsidRPr="004B19AF">
        <w:rPr>
          <w:rFonts w:ascii="Calibri" w:hAnsi="Calibri"/>
        </w:rPr>
        <w:t>This field is filled out automatically. It is referenced from a previous section</w:t>
      </w:r>
      <w:r>
        <w:rPr>
          <w:rFonts w:ascii="Calibri" w:hAnsi="Calibri"/>
        </w:rPr>
        <w:t>.</w:t>
      </w:r>
    </w:p>
    <w:p w14:paraId="3DF6E3B9" w14:textId="32170C5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Section C.</w:t>
      </w:r>
    </w:p>
    <w:p w14:paraId="3DF6E3BA"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certified cooling efficiency of the </w:t>
      </w:r>
      <w:r w:rsidRPr="00970AC4">
        <w:rPr>
          <w:rFonts w:ascii="Calibri" w:hAnsi="Calibri"/>
          <w:i/>
        </w:rPr>
        <w:t>installed</w:t>
      </w:r>
      <w:r w:rsidRPr="00970AC4">
        <w:rPr>
          <w:rFonts w:ascii="Calibri" w:hAnsi="Calibri"/>
        </w:rPr>
        <w:t xml:space="preserve"> equipment that corresponds to the type shown in the previous column.</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B"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Manufacturer as shown on the equipment nameplate.</w:t>
      </w:r>
    </w:p>
    <w:p w14:paraId="3DF6E3BC"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Model Number as shown on the equipment nameplate.</w:t>
      </w:r>
    </w:p>
    <w:p w14:paraId="3DF6E3BD"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Serial Number as shown on the equipment nameplate.</w:t>
      </w:r>
    </w:p>
    <w:p w14:paraId="3DF6E3BE" w14:textId="565E18EE"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sensible cooling capacity at design conditions of the </w:t>
      </w:r>
      <w:r w:rsidRPr="00970AC4">
        <w:rPr>
          <w:rFonts w:ascii="Calibri" w:hAnsi="Calibri"/>
          <w:i/>
        </w:rPr>
        <w:t>installed</w:t>
      </w:r>
      <w:r w:rsidRPr="00970AC4">
        <w:rPr>
          <w:rFonts w:ascii="Calibri" w:hAnsi="Calibri"/>
        </w:rPr>
        <w:t xml:space="preserve"> cooling system in BTUs per hour.</w:t>
      </w:r>
    </w:p>
    <w:p w14:paraId="3DF6E3BF" w14:textId="72EF53AD"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r w:rsidRPr="00970AC4">
        <w:rPr>
          <w:rFonts w:ascii="Calibri" w:hAnsi="Calibri"/>
          <w:i/>
        </w:rPr>
        <w:t xml:space="preserve">installed </w:t>
      </w:r>
      <w:r w:rsidRPr="00970AC4">
        <w:rPr>
          <w:rFonts w:ascii="Calibri" w:hAnsi="Calibri"/>
        </w:rPr>
        <w:t>Condenser Nominal Cooling Capacity in tons.</w:t>
      </w:r>
      <w:r w:rsidR="00D070C6" w:rsidRPr="00970AC4">
        <w:rPr>
          <w:rFonts w:ascii="Calibri" w:hAnsi="Calibri"/>
        </w:rPr>
        <w:t xml:space="preserve"> </w:t>
      </w:r>
      <w:r w:rsidRPr="00970AC4">
        <w:rPr>
          <w:rFonts w:ascii="Calibri" w:hAnsi="Calibri"/>
        </w:rPr>
        <w:t>Note that this is based on the condenser, not the coil or air handler.</w:t>
      </w:r>
      <w:r w:rsidR="00D070C6" w:rsidRPr="00970AC4">
        <w:rPr>
          <w:rFonts w:ascii="Calibri" w:hAnsi="Calibri"/>
        </w:rPr>
        <w:t xml:space="preserve"> </w:t>
      </w:r>
      <w:r w:rsidRPr="00970AC4">
        <w:rPr>
          <w:rFonts w:ascii="Calibri" w:hAnsi="Calibri"/>
        </w:rPr>
        <w:t>This can usually be determined by the condenser model number.</w:t>
      </w:r>
    </w:p>
    <w:p w14:paraId="3DF6E3C0" w14:textId="77777777" w:rsidR="00252FCD" w:rsidRPr="00970AC4" w:rsidRDefault="00252FCD" w:rsidP="00252FCD">
      <w:pPr>
        <w:rPr>
          <w:rFonts w:ascii="Calibri" w:hAnsi="Calibri"/>
          <w:b/>
        </w:rPr>
      </w:pPr>
    </w:p>
    <w:p w14:paraId="3DF6E3C1" w14:textId="77777777" w:rsidR="00252FCD" w:rsidRPr="00970AC4" w:rsidRDefault="00252FCD" w:rsidP="00252FCD">
      <w:pPr>
        <w:rPr>
          <w:rFonts w:ascii="Calibri" w:hAnsi="Calibri"/>
          <w:b/>
        </w:rPr>
      </w:pPr>
      <w:r w:rsidRPr="00970AC4">
        <w:rPr>
          <w:rFonts w:ascii="Calibri" w:hAnsi="Calibri"/>
          <w:b/>
        </w:rPr>
        <w:t>F.</w:t>
      </w:r>
      <w:r w:rsidR="00D070C6" w:rsidRPr="00970AC4">
        <w:rPr>
          <w:rFonts w:ascii="Calibri" w:hAnsi="Calibri"/>
          <w:b/>
        </w:rPr>
        <w:t xml:space="preserve"> </w:t>
      </w:r>
      <w:r w:rsidRPr="00970AC4">
        <w:rPr>
          <w:rFonts w:ascii="Calibri" w:hAnsi="Calibri"/>
          <w:b/>
        </w:rPr>
        <w:t xml:space="preserve">Extension of Existing Duct System, Greater Than 40 Feet </w:t>
      </w:r>
    </w:p>
    <w:p w14:paraId="3DF6E3C2" w14:textId="4ECC60E9"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121927">
        <w:rPr>
          <w:rFonts w:ascii="Calibri" w:hAnsi="Calibri"/>
        </w:rPr>
        <w:t xml:space="preserve">a </w:t>
      </w:r>
      <w:r w:rsidRPr="00970AC4">
        <w:rPr>
          <w:rFonts w:ascii="Calibri" w:hAnsi="Calibri"/>
        </w:rPr>
        <w:t>previous section.</w:t>
      </w:r>
    </w:p>
    <w:p w14:paraId="7827E5A2" w14:textId="112AB29A" w:rsidR="00121927" w:rsidRDefault="00121927" w:rsidP="00121927">
      <w:pPr>
        <w:pStyle w:val="ListParagraph"/>
        <w:numPr>
          <w:ilvl w:val="0"/>
          <w:numId w:val="35"/>
        </w:numPr>
        <w:tabs>
          <w:tab w:val="clear" w:pos="1080"/>
          <w:tab w:val="num" w:pos="360"/>
        </w:tabs>
        <w:ind w:left="360"/>
        <w:rPr>
          <w:rFonts w:ascii="Calibri" w:hAnsi="Calibri"/>
        </w:rPr>
      </w:pPr>
      <w:r>
        <w:rPr>
          <w:rFonts w:ascii="Calibri" w:hAnsi="Calibri"/>
        </w:rPr>
        <w:t>T</w:t>
      </w:r>
      <w:r w:rsidRPr="00121927">
        <w:rPr>
          <w:rFonts w:ascii="Calibri" w:hAnsi="Calibri"/>
        </w:rPr>
        <w:t xml:space="preserve">his field is filled out automatically. It is referenced from </w:t>
      </w:r>
      <w:r>
        <w:rPr>
          <w:rFonts w:ascii="Calibri" w:hAnsi="Calibri"/>
        </w:rPr>
        <w:t>a previous section.</w:t>
      </w:r>
    </w:p>
    <w:p w14:paraId="2E128A26" w14:textId="1FD602D4" w:rsidR="00661C7F" w:rsidRDefault="00661C7F" w:rsidP="00661C7F">
      <w:pPr>
        <w:pStyle w:val="ListParagraph"/>
        <w:numPr>
          <w:ilvl w:val="0"/>
          <w:numId w:val="35"/>
        </w:numPr>
        <w:tabs>
          <w:tab w:val="clear" w:pos="1080"/>
          <w:tab w:val="num" w:pos="360"/>
        </w:tabs>
        <w:ind w:left="360"/>
        <w:rPr>
          <w:rFonts w:ascii="Calibri" w:hAnsi="Calibri"/>
        </w:rPr>
      </w:pPr>
      <w:r w:rsidRPr="00661C7F">
        <w:rPr>
          <w:rFonts w:ascii="Calibri" w:hAnsi="Calibri"/>
        </w:rPr>
        <w:t>Enter a brief name or description of the indoor unit area served. Examples: Master Bedroom, Dining Room, Living Room, etc</w:t>
      </w:r>
      <w:r w:rsidR="00442492">
        <w:rPr>
          <w:rFonts w:ascii="Calibri" w:hAnsi="Calibri"/>
        </w:rPr>
        <w:t>.</w:t>
      </w:r>
    </w:p>
    <w:p w14:paraId="69DBC635" w14:textId="166EF108" w:rsidR="00DC0280" w:rsidRDefault="00DC0280" w:rsidP="0032048E">
      <w:pPr>
        <w:pStyle w:val="ListParagraph"/>
        <w:numPr>
          <w:ilvl w:val="0"/>
          <w:numId w:val="35"/>
        </w:numPr>
        <w:tabs>
          <w:tab w:val="clear" w:pos="1080"/>
          <w:tab w:val="num" w:pos="360"/>
        </w:tabs>
        <w:ind w:left="360"/>
        <w:rPr>
          <w:rFonts w:ascii="Calibri" w:hAnsi="Calibri"/>
        </w:rPr>
      </w:pPr>
      <w:r>
        <w:rPr>
          <w:rFonts w:ascii="Calibri" w:hAnsi="Calibri"/>
        </w:rPr>
        <w:t>If any lengths of new ducts were installed, answer yes, otherwise if new ducts were</w:t>
      </w:r>
      <w:r w:rsidR="005229AB">
        <w:rPr>
          <w:rFonts w:ascii="Calibri" w:hAnsi="Calibri"/>
        </w:rPr>
        <w:t xml:space="preserve"> not</w:t>
      </w:r>
      <w:r>
        <w:rPr>
          <w:rFonts w:ascii="Calibri" w:hAnsi="Calibri"/>
        </w:rPr>
        <w:t xml:space="preserve"> installed, answer no.</w:t>
      </w:r>
    </w:p>
    <w:p w14:paraId="2403AC5B" w14:textId="77777777" w:rsidR="00795D04" w:rsidRDefault="005229AB" w:rsidP="00795D04">
      <w:pPr>
        <w:pStyle w:val="ListParagraph"/>
        <w:numPr>
          <w:ilvl w:val="0"/>
          <w:numId w:val="35"/>
        </w:numPr>
        <w:tabs>
          <w:tab w:val="clear" w:pos="1080"/>
          <w:tab w:val="num" w:pos="360"/>
        </w:tabs>
        <w:ind w:left="360"/>
        <w:rPr>
          <w:rFonts w:ascii="Calibri" w:hAnsi="Calibri"/>
        </w:rPr>
      </w:pPr>
      <w:r>
        <w:rPr>
          <w:rFonts w:ascii="Calibri" w:hAnsi="Calibri"/>
        </w:rPr>
        <w:t>This field is filled out automatical</w:t>
      </w:r>
      <w:r w:rsidR="00795D04">
        <w:rPr>
          <w:rFonts w:ascii="Calibri" w:hAnsi="Calibri"/>
        </w:rPr>
        <w:t>ly based on values referenced from</w:t>
      </w:r>
      <w:r>
        <w:rPr>
          <w:rFonts w:ascii="Calibri" w:hAnsi="Calibri"/>
        </w:rPr>
        <w:t xml:space="preserve"> other sections.</w:t>
      </w:r>
    </w:p>
    <w:p w14:paraId="3A6ACE97" w14:textId="4522D50C"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Select the choice that best describes the predominant location of the supply ducts for this system</w:t>
      </w:r>
    </w:p>
    <w:p w14:paraId="7D80A5EA" w14:textId="77777777" w:rsidR="00795D04" w:rsidRDefault="00252FCD" w:rsidP="00795D04">
      <w:pPr>
        <w:pStyle w:val="ListParagraph"/>
        <w:numPr>
          <w:ilvl w:val="0"/>
          <w:numId w:val="35"/>
        </w:numPr>
        <w:tabs>
          <w:tab w:val="clear" w:pos="1080"/>
          <w:tab w:val="num" w:pos="360"/>
        </w:tabs>
        <w:ind w:left="360"/>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 xml:space="preserve">This value is verified against the minimum value </w:t>
      </w:r>
      <w:r w:rsidR="00442492">
        <w:rPr>
          <w:rFonts w:ascii="Calibri" w:hAnsi="Calibri"/>
        </w:rPr>
        <w:t>required by the standards</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27E3972F" w14:textId="77777777"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Select the choice that best describes the predominant location of the </w:t>
      </w:r>
      <w:r>
        <w:rPr>
          <w:rFonts w:ascii="Calibri" w:hAnsi="Calibri"/>
        </w:rPr>
        <w:t>return</w:t>
      </w:r>
      <w:r w:rsidRPr="00795D04">
        <w:rPr>
          <w:rFonts w:ascii="Calibri" w:hAnsi="Calibri"/>
        </w:rPr>
        <w:t xml:space="preserve"> ducts for this system</w:t>
      </w:r>
    </w:p>
    <w:p w14:paraId="6EDCC07A" w14:textId="3F99A92A"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R-value of the installed </w:t>
      </w:r>
      <w:r>
        <w:rPr>
          <w:rFonts w:ascii="Calibri" w:hAnsi="Calibri"/>
        </w:rPr>
        <w:t>return</w:t>
      </w:r>
      <w:r w:rsidRPr="00795D04">
        <w:rPr>
          <w:rFonts w:ascii="Calibri" w:hAnsi="Calibri"/>
        </w:rPr>
        <w:t xml:space="preserve"> ducts. This value is verified against the minimum value required by the standards. The installed R-value must be greater than or equal to the required minimum R-value</w:t>
      </w:r>
    </w:p>
    <w:p w14:paraId="1187D48D" w14:textId="77777777" w:rsidR="004D6C4A" w:rsidRDefault="00795D04" w:rsidP="004D6C4A">
      <w:pPr>
        <w:pStyle w:val="ListParagraph"/>
        <w:numPr>
          <w:ilvl w:val="0"/>
          <w:numId w:val="35"/>
        </w:numPr>
        <w:tabs>
          <w:tab w:val="clear" w:pos="1080"/>
          <w:tab w:val="num" w:pos="360"/>
        </w:tabs>
        <w:ind w:left="360"/>
        <w:rPr>
          <w:rFonts w:ascii="Calibri" w:hAnsi="Calibri"/>
        </w:rPr>
      </w:pPr>
      <w:r w:rsidRPr="00795D04">
        <w:rPr>
          <w:rFonts w:ascii="Calibri" w:hAnsi="Calibri"/>
        </w:rPr>
        <w:lastRenderedPageBreak/>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C5CD65F" w14:textId="3C5AFE83" w:rsidR="00795D04" w:rsidRPr="004D6C4A" w:rsidRDefault="004D6C4A" w:rsidP="004D6C4A">
      <w:pPr>
        <w:pStyle w:val="ListParagraph"/>
        <w:numPr>
          <w:ilvl w:val="0"/>
          <w:numId w:val="35"/>
        </w:numPr>
        <w:tabs>
          <w:tab w:val="clear" w:pos="1080"/>
          <w:tab w:val="num" w:pos="360"/>
        </w:tabs>
        <w:ind w:left="360"/>
        <w:rPr>
          <w:rFonts w:ascii="Calibri" w:hAnsi="Calibri"/>
        </w:rPr>
      </w:pPr>
      <w:r w:rsidRPr="004D6C4A">
        <w:rPr>
          <w:rFonts w:ascii="Calibri" w:hAnsi="Calibri"/>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2276B316" w14:textId="69CDB64F"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w:t>
      </w:r>
      <w:r w:rsidRPr="004D6C4A">
        <w:rPr>
          <w:rFonts w:ascii="Calibri" w:hAnsi="Calibri"/>
          <w:u w:val="single"/>
        </w:rPr>
        <w:t>indoor unit</w:t>
      </w:r>
      <w:r w:rsidRPr="00795D04">
        <w:rPr>
          <w:rFonts w:ascii="Calibri" w:hAnsi="Calibri"/>
        </w:rPr>
        <w:t xml:space="preserve"> </w:t>
      </w:r>
      <w:r w:rsidR="004D6C4A">
        <w:rPr>
          <w:rFonts w:ascii="Calibri" w:hAnsi="Calibri"/>
        </w:rPr>
        <w:t xml:space="preserve">nominal </w:t>
      </w:r>
      <w:r w:rsidRPr="00795D04">
        <w:rPr>
          <w:rFonts w:ascii="Calibri" w:hAnsi="Calibri"/>
        </w:rPr>
        <w:t>cooling capacity</w:t>
      </w:r>
      <w:r w:rsidR="004D6C4A">
        <w:rPr>
          <w:rFonts w:ascii="Calibri" w:hAnsi="Calibri"/>
        </w:rPr>
        <w:t xml:space="preserve"> (ton)</w:t>
      </w:r>
      <w:r w:rsidRPr="00795D04">
        <w:rPr>
          <w:rFonts w:ascii="Calibri" w:hAnsi="Calibri"/>
        </w:rPr>
        <w:t xml:space="preserve"> if the indoor unit is </w:t>
      </w:r>
      <w:r>
        <w:rPr>
          <w:rFonts w:ascii="Calibri" w:hAnsi="Calibri"/>
        </w:rPr>
        <w:t>a multiple-split system type</w:t>
      </w:r>
      <w:r w:rsidRPr="00795D04">
        <w:rPr>
          <w:rFonts w:ascii="Calibri" w:hAnsi="Calibri"/>
        </w:rPr>
        <w:t>, otherwise this field is not needed</w:t>
      </w:r>
      <w:r w:rsidR="004D6C4A">
        <w:rPr>
          <w:rFonts w:ascii="Calibri" w:hAnsi="Calibri"/>
        </w:rPr>
        <w:t xml:space="preserve">. </w:t>
      </w:r>
    </w:p>
    <w:p w14:paraId="3DF6E3C4" w14:textId="77777777" w:rsidR="00252FCD" w:rsidRPr="00970AC4" w:rsidRDefault="00252FCD" w:rsidP="00252FCD">
      <w:pPr>
        <w:rPr>
          <w:rFonts w:ascii="Calibri" w:hAnsi="Calibri"/>
        </w:rPr>
      </w:pPr>
    </w:p>
    <w:p w14:paraId="3DF6E3C5" w14:textId="77777777" w:rsidR="00252FCD" w:rsidRPr="00970AC4" w:rsidRDefault="00252FCD" w:rsidP="004D6C4A">
      <w:pPr>
        <w:keepNext/>
        <w:rPr>
          <w:rFonts w:ascii="Calibri" w:hAnsi="Calibri"/>
          <w:b/>
        </w:rPr>
      </w:pPr>
      <w:r w:rsidRPr="00970AC4">
        <w:rPr>
          <w:rFonts w:ascii="Calibri" w:hAnsi="Calibri"/>
          <w:b/>
        </w:rPr>
        <w:t>G.</w:t>
      </w:r>
      <w:r w:rsidR="00D070C6" w:rsidRPr="00970AC4">
        <w:rPr>
          <w:rFonts w:ascii="Calibri" w:hAnsi="Calibri"/>
          <w:b/>
        </w:rPr>
        <w:t xml:space="preserve"> </w:t>
      </w:r>
      <w:r w:rsidRPr="00970AC4">
        <w:rPr>
          <w:rFonts w:ascii="Calibri" w:hAnsi="Calibri"/>
          <w:b/>
        </w:rPr>
        <w:t xml:space="preserve">Installed Duct System information </w:t>
      </w:r>
    </w:p>
    <w:p w14:paraId="3DF6E3C6"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C7"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1846989A" w14:textId="7E04DCDA" w:rsidR="00442492" w:rsidRDefault="00442492" w:rsidP="00442492">
      <w:pPr>
        <w:pStyle w:val="ListParagraph"/>
        <w:numPr>
          <w:ilvl w:val="0"/>
          <w:numId w:val="36"/>
        </w:numPr>
        <w:rPr>
          <w:rFonts w:ascii="Calibri" w:hAnsi="Calibri"/>
        </w:rPr>
      </w:pPr>
      <w:r>
        <w:rPr>
          <w:rFonts w:ascii="Calibri" w:hAnsi="Calibri"/>
        </w:rPr>
        <w:t>E</w:t>
      </w:r>
      <w:r w:rsidRPr="00442492">
        <w:rPr>
          <w:rFonts w:ascii="Calibri" w:hAnsi="Calibri"/>
        </w:rPr>
        <w:t>nter a brief name or description of the indoor unit area served. Examples: Master Bedroom, Dining Room, Living Room, etc..</w:t>
      </w:r>
    </w:p>
    <w:p w14:paraId="2A6B1307" w14:textId="063EAE3D" w:rsidR="000C2BB4" w:rsidRDefault="000C2BB4" w:rsidP="000C2BB4">
      <w:pPr>
        <w:pStyle w:val="ListParagraph"/>
        <w:numPr>
          <w:ilvl w:val="0"/>
          <w:numId w:val="36"/>
        </w:numPr>
        <w:rPr>
          <w:rFonts w:ascii="Calibri" w:hAnsi="Calibri"/>
        </w:rPr>
      </w:pPr>
      <w:r w:rsidRPr="000C2BB4">
        <w:rPr>
          <w:rFonts w:ascii="Calibri" w:hAnsi="Calibri"/>
        </w:rPr>
        <w:t xml:space="preserve">Enter the description of the </w:t>
      </w:r>
      <w:r>
        <w:rPr>
          <w:rFonts w:ascii="Calibri" w:hAnsi="Calibri"/>
        </w:rPr>
        <w:t xml:space="preserve">total combined length of the supply and return </w:t>
      </w:r>
      <w:r w:rsidRPr="000C2BB4">
        <w:rPr>
          <w:rFonts w:ascii="Calibri" w:hAnsi="Calibri"/>
        </w:rPr>
        <w:t>ducts on this indoor unit.  The possible choices are</w:t>
      </w:r>
      <w:r>
        <w:rPr>
          <w:rFonts w:ascii="Calibri" w:hAnsi="Calibri"/>
        </w:rPr>
        <w:t>:</w:t>
      </w:r>
      <w:r w:rsidRPr="000C2BB4">
        <w:rPr>
          <w:rFonts w:ascii="Calibri" w:hAnsi="Calibri"/>
        </w:rPr>
        <w:t xml:space="preserve"> &gt;10f</w:t>
      </w:r>
      <w:r>
        <w:rPr>
          <w:rFonts w:ascii="Calibri" w:hAnsi="Calibri"/>
        </w:rPr>
        <w:t xml:space="preserve">t length, and </w:t>
      </w:r>
      <w:r w:rsidRPr="000C2BB4">
        <w:rPr>
          <w:rFonts w:ascii="Calibri" w:hAnsi="Calibri"/>
        </w:rPr>
        <w:t xml:space="preserve"> ≤10ft length.</w:t>
      </w:r>
      <w:r>
        <w:rPr>
          <w:rFonts w:ascii="Calibri" w:hAnsi="Calibri"/>
        </w:rPr>
        <w:t xml:space="preserve">  </w:t>
      </w:r>
    </w:p>
    <w:p w14:paraId="2BAD9BCC" w14:textId="5EEC9CE3" w:rsidR="000C2BB4" w:rsidRDefault="00B116A7" w:rsidP="0032048E">
      <w:pPr>
        <w:pStyle w:val="ListParagraph"/>
        <w:numPr>
          <w:ilvl w:val="0"/>
          <w:numId w:val="36"/>
        </w:numPr>
        <w:rPr>
          <w:rFonts w:ascii="Calibri" w:hAnsi="Calibri"/>
        </w:rPr>
      </w:pPr>
      <w:r>
        <w:rPr>
          <w:rFonts w:ascii="Calibri" w:hAnsi="Calibri"/>
        </w:rPr>
        <w:t>This field is filled out automatically.  This is the minimum R-value for new ducts in this climate zone.</w:t>
      </w:r>
    </w:p>
    <w:p w14:paraId="3DF6E3C8" w14:textId="6304012A"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supply ducts for this system.</w:t>
      </w:r>
    </w:p>
    <w:p w14:paraId="3DF6E3C9" w14:textId="04BB5AB3"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This value is verified against the minimum value</w:t>
      </w:r>
      <w:r w:rsidR="00B116A7">
        <w:rPr>
          <w:rFonts w:ascii="Calibri" w:hAnsi="Calibri"/>
        </w:rPr>
        <w:t xml:space="preserve"> in G05</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minimum R-value.</w:t>
      </w:r>
    </w:p>
    <w:p w14:paraId="3DF6E3CA" w14:textId="77777777"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return ducts for this system.</w:t>
      </w:r>
    </w:p>
    <w:p w14:paraId="3DF6E3CB" w14:textId="77777777"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return ducts.</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6CD0C9B1" w14:textId="33B17AFC" w:rsidR="00B116A7" w:rsidRPr="00B116A7" w:rsidRDefault="00B116A7" w:rsidP="00B116A7">
      <w:pPr>
        <w:pStyle w:val="ListParagraph"/>
        <w:numPr>
          <w:ilvl w:val="0"/>
          <w:numId w:val="36"/>
        </w:numPr>
        <w:rPr>
          <w:rFonts w:ascii="Calibri" w:hAnsi="Calibri"/>
        </w:rPr>
      </w:pPr>
      <w:r w:rsidRPr="00B116A7">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DF6E3CC" w14:textId="670662EE" w:rsidR="00252FCD" w:rsidRPr="00970AC4" w:rsidRDefault="00252FCD" w:rsidP="0032048E">
      <w:pPr>
        <w:pStyle w:val="ListParagraph"/>
        <w:numPr>
          <w:ilvl w:val="0"/>
          <w:numId w:val="36"/>
        </w:numPr>
        <w:rPr>
          <w:rFonts w:ascii="Calibri" w:hAnsi="Calibri"/>
        </w:rPr>
      </w:pPr>
      <w:r w:rsidRPr="00970AC4">
        <w:rPr>
          <w:rFonts w:ascii="Calibri" w:hAnsi="Calibri"/>
        </w:rPr>
        <w:t>Pick the appropriate choice.</w:t>
      </w:r>
      <w:r w:rsidR="00D070C6" w:rsidRPr="00970AC4">
        <w:rPr>
          <w:rFonts w:ascii="Calibri" w:hAnsi="Calibri"/>
        </w:rPr>
        <w:t xml:space="preserve"> </w:t>
      </w:r>
      <w:r w:rsidRPr="00970AC4">
        <w:rPr>
          <w:rFonts w:ascii="Calibri" w:hAnsi="Calibri"/>
        </w:rPr>
        <w:t xml:space="preserve">Refer to section 150.0(m)13 of the </w:t>
      </w:r>
      <w:r w:rsidR="00B116A7">
        <w:rPr>
          <w:rFonts w:ascii="Calibri" w:hAnsi="Calibri"/>
        </w:rPr>
        <w:t>2019</w:t>
      </w:r>
      <w:r w:rsidR="00B116A7" w:rsidRPr="00970AC4">
        <w:rPr>
          <w:rFonts w:ascii="Calibri" w:hAnsi="Calibri"/>
        </w:rPr>
        <w:t xml:space="preserve"> </w:t>
      </w:r>
      <w:r w:rsidRPr="00970AC4">
        <w:rPr>
          <w:rFonts w:ascii="Calibri" w:hAnsi="Calibri"/>
        </w:rPr>
        <w:t xml:space="preserve">Building Energy Efficiency Standards, and Section 4.4 of Chapter 4 of the </w:t>
      </w:r>
      <w:r w:rsidR="00B116A7">
        <w:rPr>
          <w:rFonts w:ascii="Calibri" w:hAnsi="Calibri"/>
        </w:rPr>
        <w:t>2019</w:t>
      </w:r>
      <w:r w:rsidR="00B116A7" w:rsidRPr="00970AC4">
        <w:rPr>
          <w:rFonts w:ascii="Calibri" w:hAnsi="Calibri"/>
        </w:rPr>
        <w:t xml:space="preserve"> </w:t>
      </w:r>
      <w:r w:rsidRPr="00970AC4">
        <w:rPr>
          <w:rFonts w:ascii="Calibri" w:hAnsi="Calibri"/>
        </w:rPr>
        <w:t>Residential Compliance Manual for more information.</w:t>
      </w:r>
    </w:p>
    <w:p w14:paraId="3DF6E3CD" w14:textId="7B0E3C6B" w:rsidR="00252FCD" w:rsidRDefault="00252FCD" w:rsidP="0032048E">
      <w:pPr>
        <w:pStyle w:val="ListParagraph"/>
        <w:numPr>
          <w:ilvl w:val="0"/>
          <w:numId w:val="36"/>
        </w:numPr>
        <w:rPr>
          <w:rFonts w:ascii="Calibri" w:hAnsi="Calibri"/>
        </w:rPr>
      </w:pPr>
      <w:r w:rsidRPr="00970AC4">
        <w:rPr>
          <w:rFonts w:ascii="Calibri" w:hAnsi="Calibri"/>
        </w:rPr>
        <w:t xml:space="preserve">Specify the number of air filter devices installed </w:t>
      </w:r>
      <w:r w:rsidR="00B116A7">
        <w:rPr>
          <w:rFonts w:ascii="Calibri" w:hAnsi="Calibri"/>
        </w:rPr>
        <w:t>on this indoor unit</w:t>
      </w:r>
      <w:r w:rsidRPr="00970AC4">
        <w:rPr>
          <w:rFonts w:ascii="Calibri" w:hAnsi="Calibri"/>
        </w:rPr>
        <w:t>.</w:t>
      </w:r>
      <w:r w:rsidR="00D070C6" w:rsidRPr="00970AC4">
        <w:rPr>
          <w:rFonts w:ascii="Calibri" w:hAnsi="Calibri"/>
        </w:rPr>
        <w:t xml:space="preserve"> </w:t>
      </w:r>
      <w:r w:rsidRPr="00970AC4">
        <w:rPr>
          <w:rFonts w:ascii="Calibri" w:hAnsi="Calibri"/>
        </w:rPr>
        <w:t>Air filter devices installed in completely new systems must be properly sized, as documented in the next section.</w:t>
      </w:r>
      <w:r w:rsidR="00D070C6" w:rsidRPr="00970AC4">
        <w:rPr>
          <w:rFonts w:ascii="Calibri" w:hAnsi="Calibri"/>
        </w:rPr>
        <w:t xml:space="preserve"> </w:t>
      </w:r>
      <w:r w:rsidRPr="00970AC4">
        <w:rPr>
          <w:rFonts w:ascii="Calibri" w:hAnsi="Calibri"/>
        </w:rPr>
        <w:t>The value entered here will determine the number of rows needed in the following section.</w:t>
      </w:r>
    </w:p>
    <w:p w14:paraId="5622EF32" w14:textId="11AE9D4B" w:rsidR="009120FF" w:rsidRDefault="009120FF" w:rsidP="006509B1">
      <w:pPr>
        <w:pStyle w:val="ListParagraph"/>
        <w:numPr>
          <w:ilvl w:val="0"/>
          <w:numId w:val="36"/>
        </w:numPr>
        <w:rPr>
          <w:rFonts w:ascii="Calibri" w:hAnsi="Calibri"/>
        </w:rPr>
      </w:pPr>
      <w:r>
        <w:rPr>
          <w:rFonts w:ascii="Calibri" w:hAnsi="Calibri"/>
        </w:rPr>
        <w:t xml:space="preserve">If the system is of a type that can use one of the </w:t>
      </w:r>
      <w:r w:rsidR="00795D04">
        <w:rPr>
          <w:rFonts w:ascii="Calibri" w:hAnsi="Calibri"/>
        </w:rPr>
        <w:t>approved</w:t>
      </w:r>
      <w:r>
        <w:rPr>
          <w:rFonts w:ascii="Calibri" w:hAnsi="Calibri"/>
        </w:rPr>
        <w:t xml:space="preserve"> protocols for testing the airflow rate, then enter yes. Otherwise enter no.</w:t>
      </w:r>
      <w:r w:rsidR="006509B1" w:rsidRPr="006509B1">
        <w:t xml:space="preserve"> </w:t>
      </w:r>
      <w:r w:rsidR="006509B1" w:rsidRPr="006509B1">
        <w:rPr>
          <w:rFonts w:ascii="Calibri" w:hAnsi="Calibri"/>
        </w:rPr>
        <w:t>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35544456" w14:textId="4E6F680A" w:rsidR="004D6C4A" w:rsidRDefault="004D6C4A" w:rsidP="004D6C4A">
      <w:pPr>
        <w:pStyle w:val="ListParagraph"/>
        <w:numPr>
          <w:ilvl w:val="0"/>
          <w:numId w:val="36"/>
        </w:numPr>
        <w:rPr>
          <w:rFonts w:ascii="Calibri" w:hAnsi="Calibri"/>
        </w:rPr>
      </w:pPr>
      <w:r w:rsidRPr="004D6C4A">
        <w:rPr>
          <w:rFonts w:ascii="Calibri" w:hAnsi="Calibri"/>
        </w:rPr>
        <w:t xml:space="preserve">If the system is of a type that can use one of the approved protocols for testing the </w:t>
      </w:r>
      <w:r>
        <w:rPr>
          <w:rFonts w:ascii="Calibri" w:hAnsi="Calibri"/>
        </w:rPr>
        <w:t>fan efficacy</w:t>
      </w:r>
      <w:r w:rsidRPr="004D6C4A">
        <w:rPr>
          <w:rFonts w:ascii="Calibri" w:hAnsi="Calibri"/>
        </w:rPr>
        <w:t>, then enter yes. Otherwise enter no.</w:t>
      </w:r>
    </w:p>
    <w:p w14:paraId="4AA1500B" w14:textId="5A41C28E" w:rsidR="004D6C4A" w:rsidRPr="004D6C4A" w:rsidRDefault="004D6C4A" w:rsidP="004D6C4A">
      <w:pPr>
        <w:pStyle w:val="ListParagraph"/>
        <w:numPr>
          <w:ilvl w:val="0"/>
          <w:numId w:val="36"/>
        </w:numPr>
        <w:rPr>
          <w:rFonts w:ascii="Calibri" w:hAnsi="Calibri"/>
        </w:rPr>
      </w:pPr>
      <w:r w:rsidRPr="004D6C4A">
        <w:rPr>
          <w:rFonts w:ascii="Calibri" w:hAnsi="Calibri"/>
        </w:rPr>
        <w:t xml:space="preserve">Enter the </w:t>
      </w:r>
      <w:r w:rsidRPr="004D6C4A">
        <w:rPr>
          <w:rFonts w:ascii="Calibri" w:hAnsi="Calibri"/>
          <w:u w:val="single"/>
        </w:rPr>
        <w:t>indoor unit</w:t>
      </w:r>
      <w:r w:rsidRPr="004D6C4A">
        <w:rPr>
          <w:rFonts w:ascii="Calibri" w:hAnsi="Calibri"/>
        </w:rPr>
        <w:t xml:space="preserve"> cooling capacity if the indoor unit is a multiple-split system type, otherwise this field is not needed</w:t>
      </w:r>
      <w:r w:rsidR="000126D5">
        <w:rPr>
          <w:rFonts w:ascii="Calibri" w:hAnsi="Calibri"/>
        </w:rPr>
        <w:t>.</w:t>
      </w:r>
      <w:r w:rsidR="00685BF5">
        <w:rPr>
          <w:rFonts w:ascii="Calibri" w:hAnsi="Calibri"/>
        </w:rPr>
        <w:t xml:space="preserve"> </w:t>
      </w:r>
    </w:p>
    <w:p w14:paraId="153F2503" w14:textId="77777777" w:rsidR="009120FF" w:rsidRPr="004D6C4A" w:rsidRDefault="009120FF" w:rsidP="004D6C4A">
      <w:pPr>
        <w:pStyle w:val="ListParagraph"/>
        <w:ind w:left="360"/>
        <w:rPr>
          <w:rFonts w:ascii="Calibri" w:hAnsi="Calibri"/>
        </w:rPr>
      </w:pPr>
    </w:p>
    <w:p w14:paraId="4AFDF9A4" w14:textId="77777777" w:rsidR="009120FF" w:rsidRDefault="009120FF">
      <w:pPr>
        <w:rPr>
          <w:rFonts w:ascii="Calibri" w:hAnsi="Calibri"/>
          <w:b/>
        </w:rPr>
      </w:pPr>
      <w:r>
        <w:rPr>
          <w:rFonts w:ascii="Calibri" w:hAnsi="Calibri"/>
          <w:b/>
        </w:rPr>
        <w:br w:type="page"/>
      </w:r>
    </w:p>
    <w:p w14:paraId="3DF6E3CF" w14:textId="3EF7FEFD" w:rsidR="00252FCD" w:rsidRPr="00970AC4" w:rsidRDefault="00252FCD" w:rsidP="00252FCD">
      <w:pPr>
        <w:keepNext/>
        <w:rPr>
          <w:rFonts w:ascii="Calibri" w:hAnsi="Calibri"/>
          <w:b/>
        </w:rPr>
      </w:pPr>
      <w:r w:rsidRPr="00970AC4">
        <w:rPr>
          <w:rFonts w:ascii="Calibri" w:hAnsi="Calibri"/>
          <w:b/>
        </w:rPr>
        <w:lastRenderedPageBreak/>
        <w:t>H.</w:t>
      </w:r>
      <w:r w:rsidR="00D070C6" w:rsidRPr="00970AC4">
        <w:rPr>
          <w:rFonts w:ascii="Calibri" w:hAnsi="Calibri"/>
          <w:b/>
        </w:rPr>
        <w:t xml:space="preserve"> </w:t>
      </w:r>
      <w:r w:rsidRPr="00970AC4">
        <w:rPr>
          <w:rFonts w:ascii="Calibri" w:hAnsi="Calibri"/>
          <w:b/>
        </w:rPr>
        <w:t>Installed Air Filter Device Information</w:t>
      </w:r>
    </w:p>
    <w:p w14:paraId="3DF6E3D0"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D1"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4C649C50" w14:textId="40BE0448" w:rsidR="00666250" w:rsidRPr="00666250" w:rsidRDefault="00666250" w:rsidP="00666250">
      <w:pPr>
        <w:pStyle w:val="ListParagraph"/>
        <w:numPr>
          <w:ilvl w:val="0"/>
          <w:numId w:val="37"/>
        </w:numPr>
        <w:rPr>
          <w:rFonts w:ascii="Calibri" w:hAnsi="Calibri"/>
        </w:rPr>
      </w:pPr>
      <w:r w:rsidRPr="00666250">
        <w:rPr>
          <w:rFonts w:ascii="Calibri" w:hAnsi="Calibri"/>
        </w:rPr>
        <w:t>This field is filled out automatically. It is referenced from the same row and column in the previous sections</w:t>
      </w:r>
      <w:r>
        <w:rPr>
          <w:rFonts w:ascii="Calibri" w:hAnsi="Calibri"/>
        </w:rPr>
        <w:t>.</w:t>
      </w:r>
    </w:p>
    <w:p w14:paraId="3DF6E3D2" w14:textId="03F0EA99" w:rsidR="00252FCD" w:rsidRPr="00970AC4" w:rsidRDefault="00252FCD" w:rsidP="0032048E">
      <w:pPr>
        <w:pStyle w:val="ListParagraph"/>
        <w:numPr>
          <w:ilvl w:val="0"/>
          <w:numId w:val="37"/>
        </w:numPr>
        <w:rPr>
          <w:rFonts w:ascii="Calibri" w:hAnsi="Calibri"/>
        </w:rPr>
      </w:pPr>
      <w:r w:rsidRPr="00970AC4">
        <w:rPr>
          <w:rFonts w:ascii="Calibri" w:hAnsi="Calibri"/>
        </w:rPr>
        <w:t>Enter a descriptive name of each air filter device so that it may be distinguished from others in the same system.</w:t>
      </w:r>
      <w:r w:rsidR="00D070C6" w:rsidRPr="00970AC4">
        <w:rPr>
          <w:rFonts w:ascii="Calibri" w:hAnsi="Calibri"/>
        </w:rPr>
        <w:t xml:space="preserve"> </w:t>
      </w:r>
      <w:r w:rsidRPr="00970AC4">
        <w:rPr>
          <w:rFonts w:ascii="Calibri" w:hAnsi="Calibri"/>
        </w:rPr>
        <w:t xml:space="preserve"> Examples: FG1, filter2, etc.</w:t>
      </w:r>
    </w:p>
    <w:p w14:paraId="3DF6E3D3" w14:textId="77777777" w:rsidR="00252FCD" w:rsidRPr="00970AC4" w:rsidRDefault="00252FCD" w:rsidP="0032048E">
      <w:pPr>
        <w:pStyle w:val="ListParagraph"/>
        <w:numPr>
          <w:ilvl w:val="0"/>
          <w:numId w:val="37"/>
        </w:numPr>
        <w:rPr>
          <w:rFonts w:ascii="Calibri" w:hAnsi="Calibri"/>
        </w:rPr>
      </w:pPr>
      <w:r w:rsidRPr="00970AC4">
        <w:rPr>
          <w:rFonts w:ascii="Calibri" w:hAnsi="Calibri"/>
        </w:rPr>
        <w:t>Select the appropriate type of filter device from the list.</w:t>
      </w:r>
    </w:p>
    <w:p w14:paraId="3DF6E3D5" w14:textId="77777777" w:rsidR="00252FCD" w:rsidRPr="00970AC4" w:rsidRDefault="00252FCD" w:rsidP="0032048E">
      <w:pPr>
        <w:pStyle w:val="ListParagraph"/>
        <w:numPr>
          <w:ilvl w:val="0"/>
          <w:numId w:val="37"/>
        </w:numPr>
        <w:rPr>
          <w:rFonts w:ascii="Calibri" w:hAnsi="Calibri"/>
        </w:rPr>
      </w:pPr>
      <w:r w:rsidRPr="00970AC4">
        <w:rPr>
          <w:rFonts w:ascii="Calibri" w:hAnsi="Calibri"/>
        </w:rPr>
        <w:t>Enter the design flow in CFM of the filter device.</w:t>
      </w:r>
      <w:r w:rsidR="00D070C6" w:rsidRPr="00970AC4">
        <w:rPr>
          <w:rFonts w:ascii="Calibri" w:hAnsi="Calibri"/>
        </w:rPr>
        <w:t xml:space="preserve"> </w:t>
      </w:r>
      <w:r w:rsidRPr="00970AC4">
        <w:rPr>
          <w:rFonts w:ascii="Calibri" w:hAnsi="Calibri"/>
        </w:rPr>
        <w:t>The total for all filter devices in a single system should be greater than or equal to the total system design CFM in cooling mode (or heating mode for heat-only systems).</w:t>
      </w:r>
    </w:p>
    <w:p w14:paraId="4EA1C0BD" w14:textId="0DD38C63" w:rsidR="00666250" w:rsidRPr="00666250" w:rsidRDefault="00666250" w:rsidP="00666250">
      <w:pPr>
        <w:pStyle w:val="ListParagraph"/>
        <w:numPr>
          <w:ilvl w:val="0"/>
          <w:numId w:val="37"/>
        </w:numPr>
        <w:rPr>
          <w:rFonts w:ascii="Calibri" w:hAnsi="Calibri"/>
        </w:rPr>
      </w:pPr>
      <w:r w:rsidRPr="00666250">
        <w:rPr>
          <w:rFonts w:ascii="Calibri" w:hAnsi="Calibri"/>
        </w:rPr>
        <w:t xml:space="preserve">Enter the nominal depth of the filter in inches.  This is the dimension that is parallel to the airflow. many filters available for sale are 1-inch depth.  The 2019 standards </w:t>
      </w:r>
      <w:r w:rsidR="00C60DF3" w:rsidRPr="00666250">
        <w:rPr>
          <w:rFonts w:ascii="Calibri" w:hAnsi="Calibri"/>
        </w:rPr>
        <w:t>encourage</w:t>
      </w:r>
      <w:r w:rsidRPr="00666250">
        <w:rPr>
          <w:rFonts w:ascii="Calibri" w:hAnsi="Calibri"/>
        </w:rPr>
        <w:t xml:space="preserve"> use of 2-inch depth filters.</w:t>
      </w:r>
    </w:p>
    <w:p w14:paraId="2E6BFCAF"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length of the filter.  for example, if the filter is 20" x 30", enter 30.</w:t>
      </w:r>
    </w:p>
    <w:p w14:paraId="7FC9A03C"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width of the filter, for example, if the filter is a 20" x 30", enter 20.</w:t>
      </w:r>
    </w:p>
    <w:p w14:paraId="751515C1"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field is calculated automatically based on your entries in 8 and 9.</w:t>
      </w:r>
    </w:p>
    <w:p w14:paraId="44F085F9"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value is calculated automatically for 1-inch depth filters.  2-inch depth or greater filters may use a value determined by the system designer.</w:t>
      </w:r>
    </w:p>
    <w:p w14:paraId="21BE4145" w14:textId="5BE93BB3" w:rsidR="00666250" w:rsidRPr="00666250" w:rsidRDefault="00666250" w:rsidP="00666250">
      <w:pPr>
        <w:pStyle w:val="ListParagraph"/>
        <w:numPr>
          <w:ilvl w:val="0"/>
          <w:numId w:val="37"/>
        </w:numPr>
        <w:rPr>
          <w:rFonts w:ascii="Calibri" w:hAnsi="Calibri"/>
        </w:rPr>
      </w:pPr>
      <w:r w:rsidRPr="00666250">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3DF6E3D6" w14:textId="1C4BAF8C" w:rsidR="00252FCD" w:rsidRPr="00970AC4" w:rsidRDefault="00252FCD" w:rsidP="00666250">
      <w:pPr>
        <w:pStyle w:val="ListParagraph"/>
        <w:numPr>
          <w:ilvl w:val="0"/>
          <w:numId w:val="37"/>
        </w:numPr>
        <w:rPr>
          <w:rFonts w:ascii="Calibri" w:hAnsi="Calibri"/>
        </w:rPr>
      </w:pPr>
      <w:r w:rsidRPr="00970AC4">
        <w:rPr>
          <w:rFonts w:ascii="Calibri" w:hAnsi="Calibri"/>
        </w:rPr>
        <w:t xml:space="preserve">Enter the design static pressure drop </w:t>
      </w:r>
      <w:r w:rsidR="00666250" w:rsidRPr="00666250">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label</w:t>
      </w:r>
      <w:r w:rsidRPr="00970AC4">
        <w:rPr>
          <w:rFonts w:ascii="Calibri" w:hAnsi="Calibri"/>
        </w:rPr>
        <w:t>.</w:t>
      </w:r>
      <w:r w:rsidR="00D070C6" w:rsidRPr="00970AC4">
        <w:rPr>
          <w:rFonts w:ascii="Calibri" w:hAnsi="Calibri"/>
        </w:rPr>
        <w:t xml:space="preserve"> </w:t>
      </w:r>
      <w:r w:rsidRPr="00970AC4">
        <w:rPr>
          <w:rFonts w:ascii="Calibri" w:hAnsi="Calibri"/>
        </w:rPr>
        <w:t>Not accounting for higher filter pressure drops will result in poor system airflow characteristics, reduced capacity and reduced efficiency.</w:t>
      </w:r>
      <w:r w:rsidR="00D070C6" w:rsidRPr="00970AC4">
        <w:rPr>
          <w:rFonts w:ascii="Calibri" w:hAnsi="Calibri"/>
        </w:rPr>
        <w:t xml:space="preserve"> </w:t>
      </w:r>
      <w:r w:rsidRPr="00970AC4">
        <w:rPr>
          <w:rFonts w:ascii="Calibri" w:hAnsi="Calibri"/>
        </w:rPr>
        <w:t>This may result in not passing field verification.</w:t>
      </w:r>
    </w:p>
    <w:p w14:paraId="3DF6E3D7" w14:textId="77777777" w:rsidR="00252FCD" w:rsidRPr="00970AC4" w:rsidRDefault="00252FCD" w:rsidP="00252FCD">
      <w:pPr>
        <w:rPr>
          <w:rFonts w:ascii="Calibri" w:hAnsi="Calibri"/>
        </w:rPr>
      </w:pPr>
    </w:p>
    <w:p w14:paraId="3DF6E3D8" w14:textId="77777777" w:rsidR="00252FCD" w:rsidRPr="00970AC4" w:rsidRDefault="00252FCD" w:rsidP="00252FCD">
      <w:pPr>
        <w:rPr>
          <w:rFonts w:ascii="Calibri" w:hAnsi="Calibri"/>
        </w:rPr>
      </w:pPr>
      <w:r w:rsidRPr="00970AC4">
        <w:rPr>
          <w:rFonts w:ascii="Calibri" w:hAnsi="Calibri"/>
          <w:b/>
        </w:rPr>
        <w:t>I.</w:t>
      </w:r>
      <w:r w:rsidR="00D070C6" w:rsidRPr="00970AC4">
        <w:rPr>
          <w:rFonts w:ascii="Calibri" w:hAnsi="Calibri"/>
          <w:b/>
        </w:rPr>
        <w:t xml:space="preserve"> </w:t>
      </w:r>
      <w:r w:rsidRPr="00970AC4">
        <w:rPr>
          <w:rFonts w:ascii="Calibri" w:hAnsi="Calibri"/>
          <w:b/>
        </w:rPr>
        <w:t>Air Filter Device Requirements</w:t>
      </w:r>
      <w:r w:rsidR="00D070C6" w:rsidRPr="00970AC4">
        <w:rPr>
          <w:rFonts w:ascii="Calibri" w:hAnsi="Calibri"/>
          <w:b/>
        </w:rPr>
        <w:t xml:space="preserve"> </w:t>
      </w:r>
    </w:p>
    <w:p w14:paraId="3DF6E3D9" w14:textId="29B8313F" w:rsidR="00252FCD" w:rsidRPr="00970AC4" w:rsidRDefault="00A4026A" w:rsidP="00252FCD">
      <w:pPr>
        <w:rPr>
          <w:rFonts w:ascii="Calibri" w:hAnsi="Calibri"/>
        </w:rPr>
      </w:pPr>
      <w:r>
        <w:rPr>
          <w:rFonts w:ascii="Calibri" w:hAnsi="Calibri"/>
        </w:rPr>
        <w:t>This table is a list of requirements for air filter devices.</w:t>
      </w:r>
    </w:p>
    <w:p w14:paraId="3DF6E3DA" w14:textId="77777777" w:rsidR="00252FCD" w:rsidRPr="00970AC4" w:rsidRDefault="00252FCD" w:rsidP="00252FCD">
      <w:pPr>
        <w:rPr>
          <w:rFonts w:ascii="Calibri" w:hAnsi="Calibri"/>
        </w:rPr>
      </w:pPr>
    </w:p>
    <w:p w14:paraId="3DF6E3DB" w14:textId="77777777" w:rsidR="00252FCD" w:rsidRPr="00970AC4" w:rsidRDefault="00252FCD" w:rsidP="00252FCD">
      <w:pPr>
        <w:keepNext/>
        <w:rPr>
          <w:rFonts w:ascii="Calibri" w:hAnsi="Calibri"/>
        </w:rPr>
      </w:pPr>
      <w:r w:rsidRPr="00970AC4">
        <w:rPr>
          <w:rFonts w:ascii="Calibri" w:hAnsi="Calibri"/>
          <w:b/>
        </w:rPr>
        <w:t xml:space="preserve">J. HERS Verification Requirements </w:t>
      </w:r>
    </w:p>
    <w:p w14:paraId="3DF6E3DC"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3DF6E3DD"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4EB917A3" w14:textId="3D702A9C" w:rsidR="00472167" w:rsidRDefault="00472167" w:rsidP="00472167">
      <w:pPr>
        <w:pStyle w:val="ListParagraph"/>
        <w:numPr>
          <w:ilvl w:val="0"/>
          <w:numId w:val="38"/>
        </w:numPr>
        <w:rPr>
          <w:rFonts w:ascii="Calibri" w:hAnsi="Calibri"/>
        </w:rPr>
      </w:pPr>
      <w:r w:rsidRPr="00472167">
        <w:rPr>
          <w:rFonts w:ascii="Calibri" w:hAnsi="Calibri"/>
        </w:rPr>
        <w:t>This field is filled out automatically. It references previous sections in this document</w:t>
      </w:r>
      <w:r>
        <w:rPr>
          <w:rFonts w:ascii="Calibri" w:hAnsi="Calibri"/>
        </w:rPr>
        <w:t>.</w:t>
      </w:r>
    </w:p>
    <w:p w14:paraId="3DF6E3DE" w14:textId="1EB532D2" w:rsidR="00252FCD" w:rsidRPr="00970AC4" w:rsidRDefault="00252FCD" w:rsidP="0032048E">
      <w:pPr>
        <w:pStyle w:val="ListParagraph"/>
        <w:numPr>
          <w:ilvl w:val="0"/>
          <w:numId w:val="38"/>
        </w:numPr>
        <w:rPr>
          <w:rFonts w:ascii="Calibri" w:hAnsi="Calibri"/>
        </w:rPr>
      </w:pPr>
      <w:r w:rsidRPr="00970AC4">
        <w:rPr>
          <w:rFonts w:ascii="Calibri" w:hAnsi="Calibri"/>
        </w:rPr>
        <w:t xml:space="preserve">If applicable, select </w:t>
      </w:r>
      <w:r w:rsidR="00472167">
        <w:rPr>
          <w:rFonts w:ascii="Calibri" w:hAnsi="Calibri"/>
        </w:rPr>
        <w:t xml:space="preserve">from </w:t>
      </w:r>
      <w:r w:rsidRPr="00970AC4">
        <w:rPr>
          <w:rFonts w:ascii="Calibri" w:hAnsi="Calibri"/>
        </w:rPr>
        <w:t xml:space="preserve">the </w:t>
      </w:r>
      <w:r w:rsidR="00472167">
        <w:rPr>
          <w:rFonts w:ascii="Calibri" w:hAnsi="Calibri"/>
        </w:rPr>
        <w:t xml:space="preserve">available </w:t>
      </w:r>
      <w:r w:rsidRPr="00970AC4">
        <w:rPr>
          <w:rFonts w:ascii="Calibri" w:hAnsi="Calibri"/>
        </w:rPr>
        <w:t>exemptions listed.</w:t>
      </w:r>
      <w:r w:rsidR="00D070C6" w:rsidRPr="00970AC4">
        <w:rPr>
          <w:rFonts w:ascii="Calibri" w:hAnsi="Calibri"/>
        </w:rPr>
        <w:t xml:space="preserve"> </w:t>
      </w:r>
      <w:r w:rsidRPr="00970AC4">
        <w:rPr>
          <w:rFonts w:ascii="Calibri" w:hAnsi="Calibri"/>
        </w:rPr>
        <w:t xml:space="preserve">Exemptions will be flagged </w:t>
      </w:r>
      <w:r w:rsidR="000E59FB">
        <w:rPr>
          <w:rFonts w:ascii="Calibri" w:hAnsi="Calibri"/>
        </w:rPr>
        <w:t xml:space="preserve">and </w:t>
      </w:r>
      <w:r w:rsidRPr="00970AC4">
        <w:rPr>
          <w:rFonts w:ascii="Calibri" w:hAnsi="Calibri"/>
        </w:rPr>
        <w:t>may subject the system to additional enforcement scrutiny.</w:t>
      </w:r>
    </w:p>
    <w:p w14:paraId="3DF6E3DF"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1"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2"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3"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4"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6" w14:textId="10F58670" w:rsidR="00252FCD" w:rsidRDefault="00252FCD" w:rsidP="00252FCD">
      <w:pPr>
        <w:keepNext/>
        <w:rPr>
          <w:rFonts w:ascii="Calibri" w:hAnsi="Calibri"/>
        </w:rPr>
      </w:pPr>
    </w:p>
    <w:p w14:paraId="36332B83" w14:textId="18B71E3D" w:rsidR="00AC14C2" w:rsidRDefault="00AC14C2" w:rsidP="00252FCD">
      <w:pPr>
        <w:keepNext/>
        <w:rPr>
          <w:rFonts w:ascii="Calibri" w:hAnsi="Calibri"/>
          <w:b/>
        </w:rPr>
      </w:pPr>
      <w:r w:rsidRPr="00AC14C2">
        <w:rPr>
          <w:rFonts w:ascii="Calibri" w:hAnsi="Calibri"/>
          <w:b/>
        </w:rPr>
        <w:t>K. HERS Verification Requirements for Space Conditioning Equipment</w:t>
      </w:r>
    </w:p>
    <w:p w14:paraId="70060C01" w14:textId="1F7FE7F3" w:rsidR="00AC14C2" w:rsidRDefault="00AC14C2" w:rsidP="00AC14C2">
      <w:pPr>
        <w:pStyle w:val="ListParagraph"/>
        <w:numPr>
          <w:ilvl w:val="0"/>
          <w:numId w:val="41"/>
        </w:numPr>
        <w:rPr>
          <w:rFonts w:ascii="Calibri" w:hAnsi="Calibri"/>
        </w:rPr>
      </w:pPr>
      <w:r w:rsidRPr="00970AC4">
        <w:rPr>
          <w:rFonts w:ascii="Calibri" w:hAnsi="Calibri"/>
        </w:rPr>
        <w:t>This field is filled out automatically. It is calculated based on data from the CF1R and from previous sections in this document.</w:t>
      </w:r>
    </w:p>
    <w:p w14:paraId="08F208D5" w14:textId="72EDE798" w:rsidR="00AC14C2"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2BDAB02D" w14:textId="6010B6DE" w:rsidR="00AC14C2" w:rsidRPr="00970AC4"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3ADE5240" w14:textId="7AD232F5" w:rsidR="00AC14C2" w:rsidRPr="00AC14C2" w:rsidRDefault="00AC14C2" w:rsidP="00252FCD">
      <w:pPr>
        <w:keepNext/>
        <w:rPr>
          <w:rFonts w:ascii="Calibri" w:hAnsi="Calibri"/>
          <w:b/>
        </w:rPr>
      </w:pPr>
    </w:p>
    <w:p w14:paraId="1D849AC1" w14:textId="77777777" w:rsidR="00AC14C2" w:rsidRPr="00970AC4" w:rsidRDefault="00AC14C2" w:rsidP="00252FCD">
      <w:pPr>
        <w:keepNext/>
        <w:rPr>
          <w:rFonts w:ascii="Calibri" w:hAnsi="Calibri"/>
        </w:rPr>
      </w:pPr>
    </w:p>
    <w:p w14:paraId="3DF6E3E7" w14:textId="62474D8F" w:rsidR="00252FCD" w:rsidRPr="00970AC4" w:rsidRDefault="00AC14C2" w:rsidP="00252FCD">
      <w:pPr>
        <w:keepNext/>
        <w:rPr>
          <w:rFonts w:ascii="Calibri" w:hAnsi="Calibri"/>
          <w:b/>
        </w:rPr>
      </w:pPr>
      <w:r>
        <w:rPr>
          <w:rFonts w:ascii="Calibri" w:hAnsi="Calibri"/>
          <w:b/>
        </w:rPr>
        <w:t>L</w:t>
      </w:r>
      <w:r w:rsidR="00252FCD" w:rsidRPr="00970AC4">
        <w:rPr>
          <w:rFonts w:ascii="Calibri" w:hAnsi="Calibri"/>
          <w:b/>
        </w:rPr>
        <w:t>.</w:t>
      </w:r>
      <w:r w:rsidR="00D070C6" w:rsidRPr="00970AC4">
        <w:rPr>
          <w:rFonts w:ascii="Calibri" w:hAnsi="Calibri"/>
          <w:b/>
        </w:rPr>
        <w:t xml:space="preserve"> </w:t>
      </w:r>
      <w:r w:rsidR="00252FCD" w:rsidRPr="00970AC4">
        <w:rPr>
          <w:rFonts w:ascii="Calibri" w:hAnsi="Calibri"/>
          <w:b/>
        </w:rPr>
        <w:t>Space Conditioning Systems, Ducts and Fans – Mandatory Requirements and Additional Measures</w:t>
      </w:r>
    </w:p>
    <w:p w14:paraId="3DF6E3E8" w14:textId="1A45F4E3" w:rsidR="00252FCD" w:rsidRPr="00970AC4" w:rsidRDefault="00A4026A" w:rsidP="00252FCD">
      <w:pPr>
        <w:rPr>
          <w:rFonts w:ascii="Calibri" w:hAnsi="Calibri"/>
        </w:rPr>
      </w:pPr>
      <w:r>
        <w:rPr>
          <w:rFonts w:ascii="Calibri" w:hAnsi="Calibri"/>
        </w:rPr>
        <w:t>This table is a list of mandatory measures and additional requirements for space conditioning systems, ducts and fans.</w:t>
      </w:r>
    </w:p>
    <w:p w14:paraId="3DF6E3E9" w14:textId="77777777" w:rsidR="00252FCD" w:rsidRDefault="00252FCD" w:rsidP="009148E8">
      <w:pPr>
        <w:rPr>
          <w:rFonts w:asciiTheme="minorHAnsi" w:hAnsiTheme="minorHAnsi" w:cs="Arial"/>
          <w:b/>
          <w:sz w:val="24"/>
          <w:szCs w:val="24"/>
        </w:rPr>
      </w:pPr>
    </w:p>
    <w:p w14:paraId="3DF6E3EA" w14:textId="77777777" w:rsidR="000F413D" w:rsidRPr="003322A6" w:rsidRDefault="000F413D" w:rsidP="0035199F">
      <w:pPr>
        <w:rPr>
          <w:rFonts w:ascii="Calibri" w:hAnsi="Calibri"/>
          <w:sz w:val="18"/>
          <w:szCs w:val="18"/>
        </w:rPr>
      </w:pPr>
    </w:p>
    <w:p w14:paraId="3DF6E3EB" w14:textId="77777777" w:rsidR="000F413D" w:rsidRPr="007E2934" w:rsidRDefault="000F413D" w:rsidP="0035199F">
      <w:pPr>
        <w:rPr>
          <w:rFonts w:ascii="Calibri" w:hAnsi="Calibri"/>
          <w:sz w:val="18"/>
          <w:szCs w:val="18"/>
        </w:rPr>
        <w:sectPr w:rsidR="000F413D" w:rsidRPr="007E2934" w:rsidSect="00970AC4">
          <w:headerReference w:type="even" r:id="rId17"/>
          <w:headerReference w:type="default" r:id="rId18"/>
          <w:footerReference w:type="default" r:id="rId19"/>
          <w:headerReference w:type="first" r:id="rId20"/>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7E2934" w14:paraId="3DF6E3ED" w14:textId="77777777" w:rsidTr="00B651AA">
        <w:trPr>
          <w:cantSplit/>
          <w:trHeight w:val="288"/>
        </w:trPr>
        <w:tc>
          <w:tcPr>
            <w:tcW w:w="5000" w:type="pct"/>
            <w:gridSpan w:val="6"/>
            <w:shd w:val="clear" w:color="auto" w:fill="auto"/>
            <w:vAlign w:val="center"/>
          </w:tcPr>
          <w:p w14:paraId="3DF6E3EC" w14:textId="77777777" w:rsidR="000F413D" w:rsidRPr="007E2934" w:rsidRDefault="000F413D" w:rsidP="0035199F">
            <w:pPr>
              <w:keepNext/>
              <w:rPr>
                <w:rFonts w:ascii="Calibri" w:hAnsi="Calibri"/>
                <w:b/>
                <w:sz w:val="18"/>
                <w:szCs w:val="18"/>
              </w:rPr>
            </w:pPr>
            <w:r w:rsidRPr="007E2934">
              <w:rPr>
                <w:rFonts w:ascii="Calibri" w:hAnsi="Calibri"/>
                <w:b/>
                <w:sz w:val="18"/>
                <w:szCs w:val="18"/>
              </w:rPr>
              <w:lastRenderedPageBreak/>
              <w:t>A. General Information</w:t>
            </w:r>
          </w:p>
        </w:tc>
      </w:tr>
      <w:tr w:rsidR="000346D1" w:rsidRPr="007E2934" w14:paraId="3DF6E3F4" w14:textId="77777777" w:rsidTr="00B651AA">
        <w:trPr>
          <w:cantSplit/>
          <w:trHeight w:val="432"/>
        </w:trPr>
        <w:tc>
          <w:tcPr>
            <w:tcW w:w="103" w:type="pct"/>
            <w:shd w:val="clear" w:color="auto" w:fill="auto"/>
            <w:tcMar>
              <w:left w:w="29" w:type="dxa"/>
              <w:right w:w="29" w:type="dxa"/>
            </w:tcMar>
            <w:vAlign w:val="center"/>
          </w:tcPr>
          <w:p w14:paraId="3DF6E3E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01</w:t>
            </w:r>
          </w:p>
        </w:tc>
        <w:tc>
          <w:tcPr>
            <w:tcW w:w="1107" w:type="pct"/>
            <w:shd w:val="clear" w:color="auto" w:fill="auto"/>
            <w:vAlign w:val="center"/>
          </w:tcPr>
          <w:p w14:paraId="3DF6E3EF" w14:textId="4592C611" w:rsidR="000346D1" w:rsidRPr="007E2934" w:rsidRDefault="000346D1" w:rsidP="0035199F">
            <w:pPr>
              <w:rPr>
                <w:rFonts w:ascii="Calibri" w:hAnsi="Calibri"/>
                <w:sz w:val="18"/>
                <w:szCs w:val="18"/>
              </w:rPr>
            </w:pPr>
            <w:r w:rsidRPr="007E2934">
              <w:rPr>
                <w:rFonts w:ascii="Calibri" w:hAnsi="Calibri"/>
                <w:sz w:val="18"/>
                <w:szCs w:val="18"/>
              </w:rPr>
              <w:t>Dwelling Unit Name</w:t>
            </w:r>
          </w:p>
        </w:tc>
        <w:tc>
          <w:tcPr>
            <w:tcW w:w="1261" w:type="pct"/>
            <w:shd w:val="clear" w:color="auto" w:fill="auto"/>
            <w:vAlign w:val="center"/>
          </w:tcPr>
          <w:p w14:paraId="3DF6E3F0" w14:textId="39BDA4A2" w:rsidR="000346D1" w:rsidRPr="007E2934" w:rsidRDefault="000346D1" w:rsidP="0066142F">
            <w:pPr>
              <w:spacing w:after="60"/>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or </w:t>
            </w:r>
            <w:r>
              <w:rPr>
                <w:rFonts w:ascii="Calibri" w:hAnsi="Calibri"/>
                <w:sz w:val="18"/>
                <w:szCs w:val="18"/>
              </w:rPr>
              <w:t xml:space="preserve">allow </w:t>
            </w:r>
            <w:r w:rsidRPr="007E2934">
              <w:rPr>
                <w:rFonts w:ascii="Calibri" w:hAnsi="Calibri"/>
                <w:sz w:val="18"/>
                <w:szCs w:val="18"/>
              </w:rPr>
              <w:t>user override input: text, 15 character maximum&gt;&gt;</w:t>
            </w:r>
          </w:p>
        </w:tc>
        <w:tc>
          <w:tcPr>
            <w:tcW w:w="92" w:type="pct"/>
            <w:shd w:val="clear" w:color="auto" w:fill="auto"/>
            <w:tcMar>
              <w:left w:w="29" w:type="dxa"/>
              <w:right w:w="29" w:type="dxa"/>
            </w:tcMar>
            <w:vAlign w:val="center"/>
          </w:tcPr>
          <w:p w14:paraId="3DF6E3F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02</w:t>
            </w:r>
          </w:p>
        </w:tc>
        <w:tc>
          <w:tcPr>
            <w:tcW w:w="1260" w:type="pct"/>
            <w:shd w:val="clear" w:color="auto" w:fill="auto"/>
            <w:vAlign w:val="center"/>
          </w:tcPr>
          <w:p w14:paraId="3DF6E3F2" w14:textId="08D06862" w:rsidR="000346D1" w:rsidRPr="009909F1" w:rsidRDefault="000346D1" w:rsidP="000346D1">
            <w:pPr>
              <w:rPr>
                <w:rFonts w:ascii="Calibri" w:hAnsi="Calibri"/>
                <w:b/>
                <w:sz w:val="18"/>
                <w:szCs w:val="18"/>
              </w:rPr>
            </w:pPr>
            <w:r w:rsidRPr="000346D1">
              <w:rPr>
                <w:rFonts w:ascii="Calibri" w:hAnsi="Calibri"/>
                <w:sz w:val="18"/>
                <w:szCs w:val="18"/>
              </w:rPr>
              <w:t>Climate Zone</w:t>
            </w:r>
          </w:p>
        </w:tc>
        <w:tc>
          <w:tcPr>
            <w:tcW w:w="1177" w:type="pct"/>
            <w:shd w:val="clear" w:color="auto" w:fill="auto"/>
            <w:vAlign w:val="center"/>
          </w:tcPr>
          <w:p w14:paraId="3DF6E3F3" w14:textId="77777777" w:rsidR="000346D1" w:rsidRPr="00F2777B" w:rsidRDefault="000346D1" w:rsidP="001600E7">
            <w:pPr>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&gt;&gt;</w:t>
            </w:r>
          </w:p>
        </w:tc>
      </w:tr>
      <w:tr w:rsidR="000346D1" w:rsidRPr="007E2934" w14:paraId="3DF6E3FD" w14:textId="77777777" w:rsidTr="00B651AA">
        <w:trPr>
          <w:cantSplit/>
          <w:trHeight w:val="432"/>
        </w:trPr>
        <w:tc>
          <w:tcPr>
            <w:tcW w:w="103" w:type="pct"/>
            <w:shd w:val="clear" w:color="auto" w:fill="auto"/>
            <w:tcMar>
              <w:left w:w="29" w:type="dxa"/>
              <w:right w:w="29" w:type="dxa"/>
            </w:tcMar>
            <w:vAlign w:val="center"/>
          </w:tcPr>
          <w:p w14:paraId="3DF6E3F5"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03</w:t>
            </w:r>
          </w:p>
        </w:tc>
        <w:tc>
          <w:tcPr>
            <w:tcW w:w="1107" w:type="pct"/>
            <w:shd w:val="clear" w:color="auto" w:fill="auto"/>
            <w:vAlign w:val="center"/>
          </w:tcPr>
          <w:p w14:paraId="3DF6E3F6" w14:textId="38FF7374" w:rsidR="000346D1" w:rsidRPr="007E2934" w:rsidRDefault="000346D1" w:rsidP="0035199F">
            <w:pPr>
              <w:rPr>
                <w:rFonts w:ascii="Calibri" w:hAnsi="Calibri"/>
                <w:sz w:val="18"/>
                <w:szCs w:val="18"/>
              </w:rPr>
            </w:pPr>
            <w:r w:rsidRPr="007E2934">
              <w:rPr>
                <w:rFonts w:ascii="Calibri" w:hAnsi="Calibri"/>
                <w:sz w:val="18"/>
                <w:szCs w:val="18"/>
              </w:rPr>
              <w:t xml:space="preserve">Dwelling Unit </w:t>
            </w:r>
            <w:r w:rsidR="002F07ED">
              <w:rPr>
                <w:rFonts w:ascii="Calibri" w:hAnsi="Calibri"/>
                <w:sz w:val="18"/>
                <w:szCs w:val="18"/>
              </w:rPr>
              <w:t xml:space="preserve">Total </w:t>
            </w:r>
            <w:r w:rsidRPr="007E2934">
              <w:rPr>
                <w:rFonts w:ascii="Calibri" w:hAnsi="Calibri"/>
                <w:sz w:val="18"/>
                <w:szCs w:val="18"/>
              </w:rPr>
              <w:t>Conditioned Floor Area (ft</w:t>
            </w:r>
            <w:r w:rsidRPr="000E59FB">
              <w:rPr>
                <w:rFonts w:ascii="Calibri" w:hAnsi="Calibri"/>
                <w:sz w:val="18"/>
                <w:szCs w:val="18"/>
                <w:vertAlign w:val="superscript"/>
              </w:rPr>
              <w:t>2</w:t>
            </w:r>
            <w:r w:rsidRPr="007E2934">
              <w:rPr>
                <w:rFonts w:ascii="Calibri" w:hAnsi="Calibri"/>
                <w:sz w:val="18"/>
                <w:szCs w:val="18"/>
              </w:rPr>
              <w:t>)</w:t>
            </w:r>
          </w:p>
        </w:tc>
        <w:tc>
          <w:tcPr>
            <w:tcW w:w="1261" w:type="pct"/>
            <w:shd w:val="clear" w:color="auto" w:fill="auto"/>
            <w:vAlign w:val="center"/>
          </w:tcPr>
          <w:p w14:paraId="07395F7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&lt;&lt;numeric: xxxxx; </w:t>
            </w:r>
          </w:p>
          <w:p w14:paraId="3F11404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13DB1BD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57C8B8B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A64012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798C19F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 reference the value from CF1R endif2</w:t>
            </w:r>
          </w:p>
          <w:p w14:paraId="0ECDF84C" w14:textId="77777777" w:rsidR="00BF6A75" w:rsidRPr="00A42831" w:rsidRDefault="00BF6A75" w:rsidP="00BF6A75">
            <w:pPr>
              <w:spacing w:after="60"/>
              <w:rPr>
                <w:rFonts w:ascii="Calibri" w:hAnsi="Calibri"/>
                <w:sz w:val="12"/>
                <w:szCs w:val="12"/>
              </w:rPr>
            </w:pPr>
          </w:p>
          <w:p w14:paraId="0EBB38F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3F859F98"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04485CB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6719B1C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5FC6A65D"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62E9340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if4 building type = Single Family, then</w:t>
            </w:r>
          </w:p>
          <w:p w14:paraId="277D95C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A10</w:t>
            </w:r>
          </w:p>
          <w:p w14:paraId="17E7FE10"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A0A6E9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M02 endif4</w:t>
            </w:r>
          </w:p>
          <w:p w14:paraId="3D40D12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endif3</w:t>
            </w:r>
          </w:p>
          <w:p w14:paraId="7AA561A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35A0D16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if5 building type= Single Family, then</w:t>
            </w:r>
          </w:p>
          <w:p w14:paraId="758E7F62"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76B9D56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523D95F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J.</w:t>
            </w:r>
          </w:p>
          <w:p w14:paraId="1FAFA0DE" w14:textId="77777777" w:rsidR="00BF6A75" w:rsidRPr="00A42831" w:rsidRDefault="00BF6A75" w:rsidP="00BF6A75">
            <w:pPr>
              <w:spacing w:after="60"/>
              <w:rPr>
                <w:rFonts w:ascii="Calibri" w:hAnsi="Calibri"/>
                <w:sz w:val="12"/>
                <w:szCs w:val="12"/>
              </w:rPr>
            </w:pPr>
          </w:p>
          <w:p w14:paraId="2FBB209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8DE26A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3D7EDBA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46BD1B2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 endif5</w:t>
            </w:r>
          </w:p>
          <w:p w14:paraId="5FC6F185" w14:textId="77777777" w:rsidR="00BF6A75" w:rsidRPr="00A42831" w:rsidRDefault="00BF6A75" w:rsidP="00BF6A75">
            <w:pPr>
              <w:spacing w:after="60"/>
              <w:rPr>
                <w:rFonts w:ascii="Calibri" w:hAnsi="Calibri"/>
                <w:sz w:val="12"/>
                <w:szCs w:val="12"/>
              </w:rPr>
            </w:pPr>
          </w:p>
          <w:p w14:paraId="6E2C530E" w14:textId="77777777" w:rsidR="00BF6A75" w:rsidRPr="00A42831" w:rsidRDefault="00BF6A75" w:rsidP="00BF6A75">
            <w:pPr>
              <w:spacing w:after="60"/>
              <w:rPr>
                <w:rFonts w:ascii="Calibri" w:hAnsi="Calibri"/>
                <w:sz w:val="12"/>
                <w:szCs w:val="12"/>
              </w:rPr>
            </w:pPr>
          </w:p>
          <w:p w14:paraId="357B34D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52A65C57"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if6 building type= Single Family, then</w:t>
            </w:r>
          </w:p>
          <w:p w14:paraId="53315FB4"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28315E06"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08F0D9A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G.</w:t>
            </w:r>
          </w:p>
          <w:p w14:paraId="1ADAD4D4" w14:textId="77777777" w:rsidR="00BF6A75" w:rsidRPr="00A42831" w:rsidRDefault="00BF6A75" w:rsidP="00BF6A75">
            <w:pPr>
              <w:spacing w:after="60"/>
              <w:rPr>
                <w:rFonts w:ascii="Calibri" w:hAnsi="Calibri"/>
                <w:b/>
                <w:sz w:val="12"/>
                <w:szCs w:val="12"/>
              </w:rPr>
            </w:pPr>
          </w:p>
          <w:p w14:paraId="582397D7"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 xml:space="preserve">     elseif Building Type=Multifamily, then</w:t>
            </w:r>
          </w:p>
          <w:p w14:paraId="6884F03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4F014BE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7FC9741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letter I. endif6</w:t>
            </w:r>
          </w:p>
          <w:p w14:paraId="6E76B53F" w14:textId="77777777" w:rsidR="00BF6A75" w:rsidRPr="00A42831" w:rsidRDefault="00BF6A75" w:rsidP="00BF6A75">
            <w:pPr>
              <w:spacing w:after="60"/>
              <w:rPr>
                <w:rFonts w:ascii="Calibri" w:hAnsi="Calibri"/>
                <w:sz w:val="12"/>
                <w:szCs w:val="12"/>
              </w:rPr>
            </w:pPr>
          </w:p>
          <w:p w14:paraId="5B142281" w14:textId="77777777" w:rsidR="00BF6A75" w:rsidRPr="00A42831" w:rsidRDefault="00BF6A75" w:rsidP="00BF6A75">
            <w:pPr>
              <w:spacing w:after="60"/>
              <w:rPr>
                <w:rFonts w:ascii="Calibri" w:hAnsi="Calibri"/>
                <w:sz w:val="12"/>
                <w:szCs w:val="12"/>
              </w:rPr>
            </w:pPr>
            <w:r w:rsidRPr="00A42831">
              <w:rPr>
                <w:rFonts w:ascii="Calibri" w:hAnsi="Calibri"/>
                <w:sz w:val="12"/>
                <w:szCs w:val="12"/>
              </w:rPr>
              <w:t>elseif parent is CF1R-ALT-02, then</w:t>
            </w:r>
          </w:p>
          <w:p w14:paraId="2E7C8901" w14:textId="77777777" w:rsidR="00BF6A75" w:rsidRPr="00B9256D" w:rsidRDefault="00BF6A75" w:rsidP="00BF6A75">
            <w:pPr>
              <w:spacing w:after="60"/>
              <w:rPr>
                <w:rFonts w:ascii="Calibri" w:hAnsi="Calibri"/>
                <w:sz w:val="14"/>
                <w:szCs w:val="14"/>
              </w:rPr>
            </w:pPr>
            <w:r w:rsidRPr="00A42831">
              <w:rPr>
                <w:rFonts w:ascii="Calibri" w:hAnsi="Calibri"/>
                <w:sz w:val="12"/>
                <w:szCs w:val="12"/>
              </w:rPr>
              <w:t>reference value from CF1R-ALT-02 field A08.  endif1</w:t>
            </w:r>
          </w:p>
          <w:p w14:paraId="3DF6E3F7" w14:textId="3E600333" w:rsidR="000346D1" w:rsidRPr="007E2934" w:rsidRDefault="00BF6A75" w:rsidP="0035199F">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shd w:val="clear" w:color="auto" w:fill="auto"/>
            <w:tcMar>
              <w:left w:w="29" w:type="dxa"/>
              <w:right w:w="29" w:type="dxa"/>
            </w:tcMar>
            <w:vAlign w:val="center"/>
          </w:tcPr>
          <w:p w14:paraId="3DF6E3F8"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04</w:t>
            </w:r>
          </w:p>
        </w:tc>
        <w:tc>
          <w:tcPr>
            <w:tcW w:w="1260" w:type="pct"/>
            <w:shd w:val="clear" w:color="auto" w:fill="auto"/>
            <w:vAlign w:val="center"/>
          </w:tcPr>
          <w:p w14:paraId="3DF6E3F9" w14:textId="64C553F2" w:rsidR="000346D1" w:rsidRPr="007E2934" w:rsidRDefault="000346D1" w:rsidP="000E59FB">
            <w:pPr>
              <w:spacing w:after="60"/>
              <w:rPr>
                <w:rFonts w:ascii="Calibri" w:hAnsi="Calibri"/>
                <w:sz w:val="18"/>
                <w:szCs w:val="18"/>
              </w:rPr>
            </w:pPr>
            <w:r w:rsidRPr="007E2934">
              <w:rPr>
                <w:rFonts w:ascii="Calibri" w:hAnsi="Calibri"/>
                <w:sz w:val="18"/>
                <w:szCs w:val="18"/>
              </w:rPr>
              <w:t xml:space="preserve">Number of Space Conditioning Systems in this </w:t>
            </w:r>
            <w:r w:rsidR="000E59FB">
              <w:rPr>
                <w:rFonts w:ascii="Calibri" w:hAnsi="Calibri"/>
                <w:sz w:val="18"/>
                <w:szCs w:val="18"/>
              </w:rPr>
              <w:t>D</w:t>
            </w:r>
            <w:r w:rsidRPr="007E2934">
              <w:rPr>
                <w:rFonts w:ascii="Calibri" w:hAnsi="Calibri"/>
                <w:sz w:val="18"/>
                <w:szCs w:val="18"/>
              </w:rPr>
              <w:t xml:space="preserve">welling </w:t>
            </w:r>
            <w:r w:rsidR="000E59FB">
              <w:rPr>
                <w:rFonts w:ascii="Calibri" w:hAnsi="Calibri"/>
                <w:sz w:val="18"/>
                <w:szCs w:val="18"/>
              </w:rPr>
              <w:t>U</w:t>
            </w:r>
            <w:r w:rsidRPr="007E2934">
              <w:rPr>
                <w:rFonts w:ascii="Calibri" w:hAnsi="Calibri"/>
                <w:sz w:val="18"/>
                <w:szCs w:val="18"/>
              </w:rPr>
              <w:t>nit</w:t>
            </w:r>
          </w:p>
        </w:tc>
        <w:tc>
          <w:tcPr>
            <w:tcW w:w="1177" w:type="pct"/>
            <w:shd w:val="clear" w:color="auto" w:fill="auto"/>
            <w:vAlign w:val="center"/>
          </w:tcPr>
          <w:p w14:paraId="3DF6E3FA" w14:textId="77777777" w:rsidR="0010166D" w:rsidRDefault="000346D1" w:rsidP="000346D1">
            <w:pPr>
              <w:spacing w:after="60"/>
              <w:rPr>
                <w:rFonts w:ascii="Calibri" w:hAnsi="Calibri"/>
                <w:sz w:val="18"/>
                <w:szCs w:val="18"/>
              </w:rPr>
            </w:pPr>
            <w:r>
              <w:rPr>
                <w:rFonts w:ascii="Calibri" w:hAnsi="Calibri"/>
                <w:sz w:val="18"/>
                <w:szCs w:val="18"/>
              </w:rPr>
              <w:t xml:space="preserve">&lt;&lt;integer: xx; </w:t>
            </w:r>
          </w:p>
          <w:p w14:paraId="3DF6E3FB" w14:textId="40090DBF" w:rsidR="0010166D" w:rsidRDefault="0010166D" w:rsidP="0010166D">
            <w:pPr>
              <w:spacing w:after="60"/>
              <w:rPr>
                <w:rFonts w:ascii="Calibri" w:hAnsi="Calibri"/>
                <w:sz w:val="18"/>
                <w:szCs w:val="18"/>
              </w:rPr>
            </w:pPr>
            <w:r>
              <w:rPr>
                <w:rFonts w:ascii="Calibri" w:hAnsi="Calibri"/>
                <w:sz w:val="18"/>
                <w:szCs w:val="18"/>
              </w:rPr>
              <w:t xml:space="preserve">If parent is CF1R-ALT-02 doc type, then use as </w:t>
            </w:r>
            <w:r w:rsidR="000346D1">
              <w:rPr>
                <w:rFonts w:ascii="Calibri" w:hAnsi="Calibri"/>
                <w:sz w:val="18"/>
                <w:szCs w:val="18"/>
              </w:rPr>
              <w:t xml:space="preserve">default </w:t>
            </w:r>
            <w:r>
              <w:rPr>
                <w:rFonts w:ascii="Calibri" w:hAnsi="Calibri"/>
                <w:sz w:val="18"/>
                <w:szCs w:val="18"/>
              </w:rPr>
              <w:t xml:space="preserve">the </w:t>
            </w:r>
            <w:r w:rsidR="000346D1">
              <w:rPr>
                <w:rFonts w:ascii="Calibri" w:hAnsi="Calibri"/>
                <w:sz w:val="18"/>
                <w:szCs w:val="18"/>
              </w:rPr>
              <w:t xml:space="preserve">value </w:t>
            </w:r>
            <w:r w:rsidR="000346D1" w:rsidRPr="007E2934">
              <w:rPr>
                <w:rFonts w:ascii="Calibri" w:hAnsi="Calibri"/>
                <w:sz w:val="18"/>
                <w:szCs w:val="18"/>
              </w:rPr>
              <w:t>referenced from CF1R</w:t>
            </w:r>
            <w:r>
              <w:rPr>
                <w:rFonts w:ascii="Calibri" w:hAnsi="Calibri"/>
                <w:sz w:val="18"/>
                <w:szCs w:val="18"/>
              </w:rPr>
              <w:t>-ALT-02 Section A</w:t>
            </w:r>
            <w:r w:rsidR="004224A0">
              <w:rPr>
                <w:rFonts w:ascii="Calibri" w:hAnsi="Calibri"/>
                <w:sz w:val="18"/>
                <w:szCs w:val="18"/>
              </w:rPr>
              <w:t xml:space="preserve"> (field A10)</w:t>
            </w:r>
            <w:r w:rsidR="000346D1">
              <w:rPr>
                <w:rFonts w:ascii="Calibri" w:hAnsi="Calibri"/>
                <w:sz w:val="18"/>
                <w:szCs w:val="18"/>
              </w:rPr>
              <w:t>; or allow user to override the default and input a new value;  flag non-default values and report in project status notes field</w:t>
            </w:r>
            <w:r>
              <w:rPr>
                <w:rFonts w:ascii="Calibri" w:hAnsi="Calibri"/>
                <w:sz w:val="18"/>
                <w:szCs w:val="18"/>
              </w:rPr>
              <w:t>;</w:t>
            </w:r>
          </w:p>
          <w:p w14:paraId="3DF6E3FC" w14:textId="77777777" w:rsidR="000346D1" w:rsidRPr="007E2934" w:rsidRDefault="0010166D" w:rsidP="0010166D">
            <w:pPr>
              <w:spacing w:after="60"/>
              <w:rPr>
                <w:rFonts w:ascii="Calibri" w:hAnsi="Calibri"/>
                <w:sz w:val="18"/>
                <w:szCs w:val="18"/>
              </w:rPr>
            </w:pPr>
            <w:r>
              <w:rPr>
                <w:rFonts w:ascii="Calibri" w:hAnsi="Calibri"/>
                <w:sz w:val="18"/>
                <w:szCs w:val="18"/>
              </w:rPr>
              <w:t>elseif parent is not CF1R-ALT-02 doc type, then user input the integer value</w:t>
            </w:r>
            <w:r w:rsidR="000346D1">
              <w:rPr>
                <w:rFonts w:ascii="Calibri" w:hAnsi="Calibri"/>
                <w:sz w:val="18"/>
                <w:szCs w:val="18"/>
              </w:rPr>
              <w:t>&gt;&gt;</w:t>
            </w:r>
          </w:p>
        </w:tc>
      </w:tr>
      <w:tr w:rsidR="000346D1" w:rsidRPr="007E2934" w14:paraId="3DF6E409" w14:textId="77777777" w:rsidTr="00B651AA">
        <w:trPr>
          <w:cantSplit/>
          <w:trHeight w:val="1142"/>
        </w:trPr>
        <w:tc>
          <w:tcPr>
            <w:tcW w:w="103" w:type="pct"/>
            <w:shd w:val="clear" w:color="auto" w:fill="auto"/>
            <w:tcMar>
              <w:left w:w="29" w:type="dxa"/>
              <w:right w:w="29" w:type="dxa"/>
            </w:tcMar>
            <w:vAlign w:val="center"/>
          </w:tcPr>
          <w:p w14:paraId="3DF6E3F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05</w:t>
            </w:r>
          </w:p>
        </w:tc>
        <w:tc>
          <w:tcPr>
            <w:tcW w:w="1107" w:type="pct"/>
            <w:shd w:val="clear" w:color="auto" w:fill="auto"/>
            <w:vAlign w:val="center"/>
          </w:tcPr>
          <w:p w14:paraId="3DF6E3FF" w14:textId="178AA74E" w:rsidR="000346D1" w:rsidRPr="007E2934" w:rsidRDefault="000346D1" w:rsidP="0035199F">
            <w:pPr>
              <w:rPr>
                <w:rFonts w:ascii="Calibri" w:hAnsi="Calibri"/>
                <w:sz w:val="18"/>
                <w:szCs w:val="18"/>
              </w:rPr>
            </w:pPr>
            <w:r w:rsidRPr="007E2934">
              <w:rPr>
                <w:rFonts w:ascii="Calibri" w:hAnsi="Calibri"/>
                <w:sz w:val="18"/>
                <w:szCs w:val="18"/>
              </w:rPr>
              <w:t>Certificate of Compliance Type</w:t>
            </w:r>
          </w:p>
        </w:tc>
        <w:tc>
          <w:tcPr>
            <w:tcW w:w="1261" w:type="pct"/>
            <w:shd w:val="clear" w:color="auto" w:fill="auto"/>
            <w:vAlign w:val="center"/>
          </w:tcPr>
          <w:p w14:paraId="3DF6E400" w14:textId="77777777" w:rsidR="000346D1" w:rsidRPr="007E2934" w:rsidRDefault="000346D1" w:rsidP="001600E7">
            <w:pPr>
              <w:spacing w:after="60"/>
              <w:rPr>
                <w:rFonts w:ascii="Calibri" w:hAnsi="Calibri"/>
                <w:sz w:val="18"/>
                <w:szCs w:val="18"/>
              </w:rPr>
            </w:pPr>
            <w:r w:rsidRPr="007E2934">
              <w:rPr>
                <w:rFonts w:ascii="Calibri" w:hAnsi="Calibri"/>
                <w:sz w:val="18"/>
                <w:szCs w:val="18"/>
              </w:rPr>
              <w:t>&lt;&lt;</w:t>
            </w:r>
            <w:r>
              <w:rPr>
                <w:rFonts w:ascii="Calibri" w:hAnsi="Calibri"/>
                <w:sz w:val="18"/>
                <w:szCs w:val="18"/>
              </w:rPr>
              <w:t xml:space="preserve"> reference document type property</w:t>
            </w:r>
            <w:r w:rsidR="001600E7" w:rsidRPr="007E2934">
              <w:rPr>
                <w:rFonts w:ascii="Calibri" w:hAnsi="Calibri"/>
                <w:sz w:val="18"/>
                <w:szCs w:val="18"/>
              </w:rPr>
              <w:t xml:space="preserve"> from CF1R</w:t>
            </w:r>
            <w:r>
              <w:rPr>
                <w:rFonts w:ascii="Calibri" w:hAnsi="Calibri"/>
                <w:sz w:val="18"/>
                <w:szCs w:val="18"/>
              </w:rPr>
              <w:t xml:space="preserve">:  allowed values: </w:t>
            </w:r>
            <w:r w:rsidRPr="007E2934">
              <w:rPr>
                <w:rFonts w:ascii="Calibri" w:hAnsi="Calibri"/>
                <w:sz w:val="18"/>
                <w:szCs w:val="18"/>
                <w:u w:val="single"/>
              </w:rPr>
              <w:t>performance</w:t>
            </w:r>
            <w:r w:rsidR="001600E7">
              <w:rPr>
                <w:rFonts w:ascii="Calibri" w:hAnsi="Calibri"/>
                <w:sz w:val="18"/>
                <w:szCs w:val="18"/>
                <w:u w:val="single"/>
              </w:rPr>
              <w:t xml:space="preserve"> (CF1R-PRF)</w:t>
            </w:r>
            <w:r w:rsidRPr="007E2934">
              <w:rPr>
                <w:rFonts w:ascii="Calibri" w:hAnsi="Calibri"/>
                <w:sz w:val="18"/>
                <w:szCs w:val="18"/>
              </w:rPr>
              <w:t xml:space="preserve">; or </w:t>
            </w:r>
            <w:r w:rsidRPr="00FC14B0">
              <w:rPr>
                <w:rFonts w:ascii="Calibri" w:hAnsi="Calibri"/>
                <w:sz w:val="18"/>
                <w:szCs w:val="18"/>
                <w:u w:val="single"/>
              </w:rPr>
              <w:t xml:space="preserve">prescriptive </w:t>
            </w:r>
            <w:r w:rsidR="001600E7">
              <w:rPr>
                <w:rFonts w:ascii="Calibri" w:hAnsi="Calibri"/>
                <w:sz w:val="18"/>
                <w:szCs w:val="18"/>
                <w:u w:val="single"/>
              </w:rPr>
              <w:t>additions/</w:t>
            </w:r>
            <w:r w:rsidRPr="00FC14B0">
              <w:rPr>
                <w:rFonts w:ascii="Calibri" w:hAnsi="Calibri"/>
                <w:sz w:val="18"/>
                <w:szCs w:val="18"/>
                <w:u w:val="single"/>
              </w:rPr>
              <w:t>alterations</w:t>
            </w:r>
            <w:r w:rsidR="001600E7">
              <w:rPr>
                <w:rFonts w:ascii="Calibri" w:hAnsi="Calibri"/>
                <w:sz w:val="18"/>
                <w:szCs w:val="18"/>
                <w:u w:val="single"/>
              </w:rPr>
              <w:t xml:space="preserve"> (CF1R-ADD/CF1R-ALT); or prescriptive newly constructed (CF1R-NCB)&gt;&gt;</w:t>
            </w:r>
          </w:p>
        </w:tc>
        <w:tc>
          <w:tcPr>
            <w:tcW w:w="92" w:type="pct"/>
            <w:shd w:val="clear" w:color="auto" w:fill="auto"/>
            <w:tcMar>
              <w:left w:w="29" w:type="dxa"/>
              <w:right w:w="29" w:type="dxa"/>
            </w:tcMar>
            <w:vAlign w:val="center"/>
          </w:tcPr>
          <w:p w14:paraId="3DF6E40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06</w:t>
            </w:r>
          </w:p>
        </w:tc>
        <w:tc>
          <w:tcPr>
            <w:tcW w:w="1260" w:type="pct"/>
            <w:shd w:val="clear" w:color="auto" w:fill="auto"/>
            <w:vAlign w:val="center"/>
          </w:tcPr>
          <w:p w14:paraId="3DF6E402" w14:textId="013250F8" w:rsidR="000346D1" w:rsidRPr="007E2934" w:rsidRDefault="000346D1" w:rsidP="000E59FB">
            <w:pPr>
              <w:spacing w:after="60"/>
              <w:rPr>
                <w:rFonts w:ascii="Calibri" w:hAnsi="Calibri"/>
                <w:sz w:val="18"/>
                <w:szCs w:val="18"/>
              </w:rPr>
            </w:pPr>
            <w:r w:rsidRPr="007E2934">
              <w:rPr>
                <w:rFonts w:ascii="Calibri" w:hAnsi="Calibri"/>
                <w:sz w:val="18"/>
                <w:szCs w:val="18"/>
              </w:rPr>
              <w:t xml:space="preserve">method </w:t>
            </w:r>
            <w:r w:rsidR="000E59FB">
              <w:rPr>
                <w:rFonts w:ascii="Calibri" w:hAnsi="Calibri"/>
                <w:sz w:val="18"/>
                <w:szCs w:val="18"/>
              </w:rPr>
              <w:t>U</w:t>
            </w:r>
            <w:r w:rsidRPr="007E2934">
              <w:rPr>
                <w:rFonts w:ascii="Calibri" w:hAnsi="Calibri"/>
                <w:sz w:val="18"/>
                <w:szCs w:val="18"/>
              </w:rPr>
              <w:t>sed to calculate HVAC loads</w:t>
            </w:r>
          </w:p>
        </w:tc>
        <w:tc>
          <w:tcPr>
            <w:tcW w:w="1177" w:type="pct"/>
            <w:shd w:val="clear" w:color="auto" w:fill="auto"/>
            <w:vAlign w:val="center"/>
          </w:tcPr>
          <w:p w14:paraId="3DF6E403" w14:textId="77777777" w:rsidR="000346D1" w:rsidRDefault="000346D1" w:rsidP="00BF6480">
            <w:pPr>
              <w:rPr>
                <w:rFonts w:asciiTheme="minorHAnsi" w:hAnsiTheme="minorHAnsi"/>
                <w:sz w:val="18"/>
                <w:szCs w:val="18"/>
              </w:rPr>
            </w:pPr>
            <w:r w:rsidRPr="00BF6480">
              <w:rPr>
                <w:rFonts w:asciiTheme="minorHAnsi" w:hAnsiTheme="minorHAnsi"/>
                <w:sz w:val="18"/>
                <w:szCs w:val="18"/>
              </w:rPr>
              <w:t xml:space="preserve">&lt;&lt;user select from list: </w:t>
            </w:r>
          </w:p>
          <w:p w14:paraId="3DF6E404"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 xml:space="preserve">ASHRAE Handbook;  </w:t>
            </w:r>
          </w:p>
          <w:p w14:paraId="3DF6E405"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SMACNA Residential Comfort System In</w:t>
            </w:r>
            <w:r>
              <w:rPr>
                <w:rFonts w:asciiTheme="minorHAnsi" w:hAnsiTheme="minorHAnsi"/>
                <w:sz w:val="18"/>
                <w:szCs w:val="18"/>
              </w:rPr>
              <w:t>stallation Standards Manual;</w:t>
            </w:r>
          </w:p>
          <w:p w14:paraId="3DF6E406"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ACCA Manual J</w:t>
            </w:r>
          </w:p>
          <w:p w14:paraId="3DF6E407" w14:textId="77777777" w:rsidR="000346D1" w:rsidRPr="00BF6480" w:rsidRDefault="000346D1" w:rsidP="00BF6480">
            <w:pPr>
              <w:rPr>
                <w:rFonts w:asciiTheme="minorHAnsi" w:hAnsiTheme="minorHAnsi"/>
                <w:sz w:val="18"/>
                <w:szCs w:val="18"/>
              </w:rPr>
            </w:pPr>
            <w:r>
              <w:rPr>
                <w:rFonts w:asciiTheme="minorHAnsi" w:hAnsiTheme="minorHAnsi"/>
                <w:sz w:val="18"/>
                <w:szCs w:val="18"/>
              </w:rPr>
              <w:t>*n/a equipment changeout, like-for-like</w:t>
            </w:r>
            <w:r w:rsidRPr="00BF6480">
              <w:rPr>
                <w:rFonts w:asciiTheme="minorHAnsi" w:hAnsiTheme="minorHAnsi"/>
                <w:sz w:val="18"/>
                <w:szCs w:val="18"/>
              </w:rPr>
              <w:t>&gt;&gt;</w:t>
            </w:r>
          </w:p>
          <w:p w14:paraId="3DF6E408" w14:textId="77777777" w:rsidR="000346D1" w:rsidRPr="007E2934" w:rsidRDefault="000346D1" w:rsidP="0035199F">
            <w:pPr>
              <w:spacing w:after="60"/>
              <w:rPr>
                <w:rFonts w:ascii="Calibri" w:hAnsi="Calibri"/>
                <w:sz w:val="18"/>
                <w:szCs w:val="18"/>
              </w:rPr>
            </w:pPr>
          </w:p>
        </w:tc>
      </w:tr>
      <w:tr w:rsidR="000346D1" w:rsidRPr="007E2934" w14:paraId="3DF6E410" w14:textId="77777777" w:rsidTr="00B651AA">
        <w:trPr>
          <w:cantSplit/>
          <w:trHeight w:val="432"/>
        </w:trPr>
        <w:tc>
          <w:tcPr>
            <w:tcW w:w="103" w:type="pct"/>
            <w:shd w:val="clear" w:color="auto" w:fill="auto"/>
            <w:tcMar>
              <w:left w:w="29" w:type="dxa"/>
              <w:right w:w="29" w:type="dxa"/>
            </w:tcMar>
            <w:vAlign w:val="center"/>
          </w:tcPr>
          <w:p w14:paraId="3DF6E40A"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07</w:t>
            </w:r>
          </w:p>
        </w:tc>
        <w:tc>
          <w:tcPr>
            <w:tcW w:w="1107" w:type="pct"/>
            <w:shd w:val="clear" w:color="auto" w:fill="auto"/>
            <w:vAlign w:val="center"/>
          </w:tcPr>
          <w:p w14:paraId="3DF6E40B" w14:textId="0DB965F8"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shd w:val="clear" w:color="auto" w:fill="auto"/>
            <w:vAlign w:val="center"/>
          </w:tcPr>
          <w:p w14:paraId="3DF6E40C"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 xml:space="preserve">allow </w:t>
            </w:r>
            <w:r w:rsidR="0052329B">
              <w:rPr>
                <w:rFonts w:ascii="Calibri" w:hAnsi="Calibri"/>
                <w:sz w:val="18"/>
                <w:szCs w:val="18"/>
              </w:rPr>
              <w:t xml:space="preserve">selection of value=n/a </w:t>
            </w:r>
            <w:r>
              <w:rPr>
                <w:rFonts w:ascii="Calibri" w:hAnsi="Calibri"/>
                <w:sz w:val="18"/>
                <w:szCs w:val="18"/>
              </w:rPr>
              <w:t>if</w:t>
            </w:r>
            <w:r w:rsidR="0052329B">
              <w:rPr>
                <w:rFonts w:ascii="Calibri" w:hAnsi="Calibri"/>
                <w:sz w:val="18"/>
                <w:szCs w:val="18"/>
              </w:rPr>
              <w:t xml:space="preserve"> value in </w:t>
            </w:r>
            <w:r w:rsidR="0052329B" w:rsidRPr="00C60DF3">
              <w:rPr>
                <w:rFonts w:ascii="Calibri" w:hAnsi="Calibri"/>
                <w:sz w:val="18"/>
                <w:szCs w:val="18"/>
                <w:highlight w:val="yellow"/>
              </w:rPr>
              <w:t>A06</w:t>
            </w:r>
            <w:r w:rsidR="0052329B">
              <w:rPr>
                <w:rFonts w:ascii="Calibri" w:hAnsi="Calibri"/>
                <w:sz w:val="18"/>
                <w:szCs w:val="18"/>
              </w:rPr>
              <w:t>=</w:t>
            </w:r>
            <w:r>
              <w:rPr>
                <w:rFonts w:ascii="Calibri" w:hAnsi="Calibri"/>
                <w:sz w:val="18"/>
                <w:szCs w:val="18"/>
              </w:rPr>
              <w:t>"</w:t>
            </w:r>
            <w:r>
              <w:rPr>
                <w:rFonts w:asciiTheme="minorHAnsi" w:hAnsiTheme="minorHAnsi"/>
                <w:sz w:val="18"/>
                <w:szCs w:val="18"/>
              </w:rPr>
              <w:t xml:space="preserve">n/a equipment changeout, like-for-like" </w:t>
            </w:r>
            <w:r w:rsidRPr="007E2934">
              <w:rPr>
                <w:rFonts w:ascii="Calibri" w:hAnsi="Calibri"/>
                <w:sz w:val="18"/>
                <w:szCs w:val="18"/>
              </w:rPr>
              <w:t>&gt;&gt;</w:t>
            </w:r>
            <w:r w:rsidR="002E3D4D">
              <w:rPr>
                <w:rFonts w:ascii="Calibri" w:hAnsi="Calibri"/>
                <w:sz w:val="18"/>
                <w:szCs w:val="18"/>
              </w:rPr>
              <w:t xml:space="preserve"> </w:t>
            </w:r>
          </w:p>
        </w:tc>
        <w:tc>
          <w:tcPr>
            <w:tcW w:w="92" w:type="pct"/>
            <w:shd w:val="clear" w:color="auto" w:fill="auto"/>
            <w:tcMar>
              <w:left w:w="29" w:type="dxa"/>
              <w:right w:w="29" w:type="dxa"/>
            </w:tcMar>
            <w:vAlign w:val="center"/>
          </w:tcPr>
          <w:p w14:paraId="3DF6E40D"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08</w:t>
            </w:r>
          </w:p>
        </w:tc>
        <w:tc>
          <w:tcPr>
            <w:tcW w:w="1260" w:type="pct"/>
            <w:shd w:val="clear" w:color="auto" w:fill="auto"/>
            <w:vAlign w:val="center"/>
          </w:tcPr>
          <w:p w14:paraId="3DF6E40E" w14:textId="5571E70B"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shd w:val="clear" w:color="auto" w:fill="auto"/>
            <w:vAlign w:val="center"/>
          </w:tcPr>
          <w:p w14:paraId="3DF6E40F"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allow</w:t>
            </w:r>
            <w:r w:rsidR="0052329B">
              <w:rPr>
                <w:rFonts w:ascii="Calibri" w:hAnsi="Calibri"/>
                <w:sz w:val="18"/>
                <w:szCs w:val="18"/>
              </w:rPr>
              <w:t xml:space="preserve"> selection of value=n/a</w:t>
            </w:r>
            <w:r>
              <w:rPr>
                <w:rFonts w:ascii="Calibri" w:hAnsi="Calibri"/>
                <w:sz w:val="18"/>
                <w:szCs w:val="18"/>
              </w:rPr>
              <w:t xml:space="preserve"> if value in </w:t>
            </w:r>
            <w:r w:rsidRPr="00C60DF3">
              <w:rPr>
                <w:rFonts w:ascii="Calibri" w:hAnsi="Calibri"/>
                <w:sz w:val="18"/>
                <w:szCs w:val="18"/>
                <w:highlight w:val="yellow"/>
              </w:rPr>
              <w:t>A06</w:t>
            </w:r>
            <w:r>
              <w:rPr>
                <w:rFonts w:ascii="Calibri" w:hAnsi="Calibri"/>
                <w:sz w:val="18"/>
                <w:szCs w:val="18"/>
              </w:rPr>
              <w:t>="</w:t>
            </w:r>
            <w:r>
              <w:rPr>
                <w:rFonts w:asciiTheme="minorHAnsi" w:hAnsiTheme="minorHAnsi"/>
                <w:sz w:val="18"/>
                <w:szCs w:val="18"/>
              </w:rPr>
              <w:t>n/a equipment changeout, like-for-like"</w:t>
            </w:r>
            <w:r w:rsidRPr="007E2934">
              <w:rPr>
                <w:rFonts w:ascii="Calibri" w:hAnsi="Calibri"/>
                <w:sz w:val="18"/>
                <w:szCs w:val="18"/>
              </w:rPr>
              <w:t>&gt;&gt;</w:t>
            </w:r>
          </w:p>
        </w:tc>
      </w:tr>
      <w:tr w:rsidR="00E12DCB" w:rsidRPr="007E2934" w14:paraId="3DF6E420" w14:textId="77777777" w:rsidTr="00B651AA">
        <w:trPr>
          <w:cantSplit/>
          <w:trHeight w:val="432"/>
        </w:trPr>
        <w:tc>
          <w:tcPr>
            <w:tcW w:w="103" w:type="pct"/>
            <w:shd w:val="clear" w:color="auto" w:fill="auto"/>
            <w:tcMar>
              <w:left w:w="29" w:type="dxa"/>
              <w:right w:w="29" w:type="dxa"/>
            </w:tcMar>
            <w:vAlign w:val="center"/>
          </w:tcPr>
          <w:p w14:paraId="3DF6E411" w14:textId="77777777" w:rsidR="00E12DCB" w:rsidRPr="007E2934" w:rsidRDefault="00E12DCB" w:rsidP="00BA02F4">
            <w:pPr>
              <w:pStyle w:val="FootnoteText"/>
              <w:jc w:val="center"/>
              <w:rPr>
                <w:rFonts w:ascii="Calibri" w:hAnsi="Calibri"/>
                <w:sz w:val="18"/>
                <w:szCs w:val="18"/>
              </w:rPr>
            </w:pPr>
            <w:r w:rsidRPr="007E2934">
              <w:rPr>
                <w:rFonts w:ascii="Calibri" w:hAnsi="Calibri"/>
                <w:sz w:val="18"/>
                <w:szCs w:val="18"/>
              </w:rPr>
              <w:t>09</w:t>
            </w:r>
          </w:p>
        </w:tc>
        <w:tc>
          <w:tcPr>
            <w:tcW w:w="1107" w:type="pct"/>
            <w:shd w:val="clear" w:color="auto" w:fill="auto"/>
            <w:vAlign w:val="center"/>
          </w:tcPr>
          <w:p w14:paraId="3DF6E412" w14:textId="6E2D2E40" w:rsidR="00E12DCB" w:rsidRPr="007E2934" w:rsidRDefault="00E12DCB" w:rsidP="00281F61">
            <w:pPr>
              <w:rPr>
                <w:rFonts w:ascii="Calibri" w:hAnsi="Calibri"/>
                <w:sz w:val="18"/>
                <w:szCs w:val="18"/>
              </w:rPr>
            </w:pPr>
            <w:r>
              <w:rPr>
                <w:rFonts w:ascii="Calibri" w:hAnsi="Calibri"/>
                <w:sz w:val="18"/>
                <w:szCs w:val="18"/>
              </w:rPr>
              <w:t>Dwelling Unit Number of Bedrooms</w:t>
            </w:r>
          </w:p>
        </w:tc>
        <w:tc>
          <w:tcPr>
            <w:tcW w:w="1261" w:type="pct"/>
            <w:shd w:val="clear" w:color="auto" w:fill="auto"/>
            <w:vAlign w:val="center"/>
          </w:tcPr>
          <w:p w14:paraId="3DF6E413" w14:textId="77777777" w:rsidR="00E12DCB" w:rsidRDefault="00E12DCB" w:rsidP="00E12DCB">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3DF6E414" w14:textId="478490E7" w:rsidR="00E12DCB" w:rsidRPr="00990CE6" w:rsidRDefault="00E12DCB" w:rsidP="00E12DCB">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753DB"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3DF6E415" w14:textId="77777777" w:rsidR="00E12DCB" w:rsidRDefault="00E12DCB" w:rsidP="00E12DCB">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3DF6E416" w14:textId="77777777" w:rsidR="00E12DCB" w:rsidRPr="007E2934" w:rsidRDefault="00E12DCB" w:rsidP="001600E7">
            <w:pPr>
              <w:rPr>
                <w:rFonts w:ascii="Calibri" w:hAnsi="Calibri"/>
                <w:sz w:val="18"/>
                <w:szCs w:val="18"/>
              </w:rPr>
            </w:pPr>
          </w:p>
        </w:tc>
        <w:tc>
          <w:tcPr>
            <w:tcW w:w="92" w:type="pct"/>
            <w:shd w:val="clear" w:color="auto" w:fill="auto"/>
            <w:tcMar>
              <w:left w:w="29" w:type="dxa"/>
              <w:right w:w="29" w:type="dxa"/>
            </w:tcMar>
            <w:vAlign w:val="center"/>
          </w:tcPr>
          <w:p w14:paraId="3DF6E417" w14:textId="77777777" w:rsidR="00E12DCB" w:rsidRPr="007E2934" w:rsidRDefault="00E12DCB" w:rsidP="00BA02F4">
            <w:pPr>
              <w:spacing w:after="60"/>
              <w:jc w:val="center"/>
              <w:rPr>
                <w:rFonts w:ascii="Calibri" w:hAnsi="Calibri"/>
                <w:sz w:val="18"/>
                <w:szCs w:val="18"/>
              </w:rPr>
            </w:pPr>
            <w:r>
              <w:rPr>
                <w:rFonts w:ascii="Calibri" w:hAnsi="Calibri"/>
                <w:sz w:val="18"/>
                <w:szCs w:val="18"/>
              </w:rPr>
              <w:t>10</w:t>
            </w:r>
          </w:p>
        </w:tc>
        <w:tc>
          <w:tcPr>
            <w:tcW w:w="1260" w:type="pct"/>
            <w:shd w:val="clear" w:color="auto" w:fill="auto"/>
            <w:vAlign w:val="center"/>
          </w:tcPr>
          <w:p w14:paraId="3DF6E418" w14:textId="5654449C" w:rsidR="00E12DCB" w:rsidRPr="007E2934" w:rsidRDefault="00E12DCB" w:rsidP="0035199F">
            <w:pPr>
              <w:spacing w:after="60"/>
              <w:rPr>
                <w:rFonts w:ascii="Calibri" w:hAnsi="Calibri"/>
                <w:sz w:val="18"/>
                <w:szCs w:val="18"/>
              </w:rPr>
            </w:pPr>
            <w:r w:rsidRPr="007E2934">
              <w:rPr>
                <w:rFonts w:ascii="Calibri" w:hAnsi="Calibri"/>
                <w:sz w:val="18"/>
                <w:szCs w:val="18"/>
              </w:rPr>
              <w:t xml:space="preserve">Determination of Mech01 type (this </w:t>
            </w:r>
            <w:r>
              <w:rPr>
                <w:rFonts w:ascii="Calibri" w:hAnsi="Calibri"/>
                <w:sz w:val="18"/>
                <w:szCs w:val="18"/>
              </w:rPr>
              <w:t>field</w:t>
            </w:r>
            <w:r w:rsidRPr="007E2934">
              <w:rPr>
                <w:rFonts w:ascii="Calibri" w:hAnsi="Calibri"/>
                <w:sz w:val="18"/>
                <w:szCs w:val="18"/>
              </w:rPr>
              <w:t xml:space="preserve"> not visible to user)</w:t>
            </w:r>
          </w:p>
        </w:tc>
        <w:tc>
          <w:tcPr>
            <w:tcW w:w="1177" w:type="pct"/>
            <w:shd w:val="clear" w:color="auto" w:fill="auto"/>
            <w:vAlign w:val="center"/>
          </w:tcPr>
          <w:p w14:paraId="1A6073B9" w14:textId="77777777" w:rsidR="00BE200C" w:rsidRDefault="00BE200C" w:rsidP="00BE200C">
            <w:pPr>
              <w:rPr>
                <w:rFonts w:ascii="Calibri" w:hAnsi="Calibri"/>
                <w:sz w:val="18"/>
                <w:szCs w:val="18"/>
              </w:rPr>
            </w:pPr>
            <w:r>
              <w:rPr>
                <w:rFonts w:ascii="Calibri" w:hAnsi="Calibri"/>
                <w:sz w:val="18"/>
                <w:szCs w:val="18"/>
              </w:rPr>
              <w:t>&lt;&lt;calculated field:</w:t>
            </w:r>
          </w:p>
          <w:p w14:paraId="014450E9" w14:textId="77777777" w:rsidR="00BE200C" w:rsidRDefault="00BE200C" w:rsidP="00BE200C">
            <w:pPr>
              <w:rPr>
                <w:rFonts w:ascii="Calibri" w:hAnsi="Calibri"/>
                <w:sz w:val="18"/>
                <w:szCs w:val="18"/>
              </w:rPr>
            </w:pPr>
            <w:r>
              <w:rPr>
                <w:rFonts w:ascii="Calibri" w:hAnsi="Calibri"/>
                <w:sz w:val="18"/>
                <w:szCs w:val="18"/>
              </w:rPr>
              <w:t>if1 CertComplianceType=performance, then</w:t>
            </w:r>
          </w:p>
          <w:p w14:paraId="34E09FCF" w14:textId="77777777" w:rsidR="00BE200C" w:rsidRDefault="00BE200C" w:rsidP="00BE200C">
            <w:pPr>
              <w:rPr>
                <w:rFonts w:ascii="Calibri" w:hAnsi="Calibri"/>
                <w:sz w:val="18"/>
                <w:szCs w:val="18"/>
              </w:rPr>
            </w:pPr>
            <w:r>
              <w:rPr>
                <w:rFonts w:ascii="Calibri" w:hAnsi="Calibri"/>
                <w:sz w:val="18"/>
                <w:szCs w:val="18"/>
              </w:rPr>
              <w:t xml:space="preserve">     if2 CF1R-PRF Project Scope=one of the</w:t>
            </w:r>
          </w:p>
          <w:p w14:paraId="285FA5A3" w14:textId="77777777" w:rsidR="00BE200C" w:rsidRDefault="00BE200C" w:rsidP="00BE200C">
            <w:pPr>
              <w:rPr>
                <w:rFonts w:ascii="Calibri" w:hAnsi="Calibri"/>
                <w:sz w:val="18"/>
                <w:szCs w:val="18"/>
              </w:rPr>
            </w:pPr>
            <w:r>
              <w:rPr>
                <w:rFonts w:ascii="Calibri" w:hAnsi="Calibri"/>
                <w:sz w:val="18"/>
                <w:szCs w:val="18"/>
              </w:rPr>
              <w:t xml:space="preserve">     following two types:</w:t>
            </w:r>
          </w:p>
          <w:p w14:paraId="78623098" w14:textId="77777777" w:rsidR="00BE200C" w:rsidRDefault="00BE200C" w:rsidP="00BE200C">
            <w:pPr>
              <w:rPr>
                <w:rFonts w:ascii="Calibri" w:hAnsi="Calibri"/>
                <w:sz w:val="18"/>
                <w:szCs w:val="18"/>
              </w:rPr>
            </w:pPr>
            <w:r>
              <w:rPr>
                <w:rFonts w:ascii="Calibri" w:hAnsi="Calibri"/>
                <w:sz w:val="18"/>
                <w:szCs w:val="18"/>
              </w:rPr>
              <w:t xml:space="preserve">     **Addition and/or Alteration</w:t>
            </w:r>
          </w:p>
          <w:p w14:paraId="69EF3FA0" w14:textId="77777777" w:rsidR="00BE200C" w:rsidRDefault="00BE200C" w:rsidP="00BE200C">
            <w:pPr>
              <w:rPr>
                <w:rFonts w:ascii="Calibri" w:hAnsi="Calibri"/>
                <w:sz w:val="18"/>
                <w:szCs w:val="18"/>
              </w:rPr>
            </w:pPr>
            <w:r>
              <w:rPr>
                <w:rFonts w:ascii="Calibri" w:hAnsi="Calibri"/>
                <w:sz w:val="18"/>
                <w:szCs w:val="18"/>
              </w:rPr>
              <w:t xml:space="preserve">     **Newly Constructed - Addition Alone</w:t>
            </w:r>
          </w:p>
          <w:p w14:paraId="1A68BDB6" w14:textId="77777777" w:rsidR="00BE200C" w:rsidRDefault="00BE200C" w:rsidP="00BE200C">
            <w:pPr>
              <w:rPr>
                <w:rFonts w:ascii="Calibri" w:hAnsi="Calibri"/>
                <w:sz w:val="18"/>
                <w:szCs w:val="18"/>
              </w:rPr>
            </w:pPr>
            <w:r>
              <w:rPr>
                <w:rFonts w:ascii="Calibri" w:hAnsi="Calibri"/>
                <w:sz w:val="18"/>
                <w:szCs w:val="18"/>
              </w:rPr>
              <w:t xml:space="preserve">     then display doc variation MCH-01d;</w:t>
            </w:r>
          </w:p>
          <w:p w14:paraId="3F42A7C3" w14:textId="77777777" w:rsidR="00BE200C" w:rsidRDefault="00BE200C" w:rsidP="00BE200C">
            <w:pPr>
              <w:rPr>
                <w:rFonts w:ascii="Calibri" w:hAnsi="Calibri"/>
                <w:sz w:val="18"/>
                <w:szCs w:val="18"/>
              </w:rPr>
            </w:pPr>
            <w:r>
              <w:rPr>
                <w:rFonts w:ascii="Calibri" w:hAnsi="Calibri"/>
                <w:sz w:val="18"/>
                <w:szCs w:val="18"/>
              </w:rPr>
              <w:t xml:space="preserve">     elseif CF1R-PRF Project Scope=Newly </w:t>
            </w:r>
          </w:p>
          <w:p w14:paraId="0FD4185F" w14:textId="77777777" w:rsidR="00E07CDA" w:rsidRDefault="00BE200C" w:rsidP="00BE200C">
            <w:pPr>
              <w:rPr>
                <w:rFonts w:ascii="Calibri" w:hAnsi="Calibri"/>
                <w:sz w:val="18"/>
                <w:szCs w:val="18"/>
              </w:rPr>
            </w:pPr>
            <w:r>
              <w:rPr>
                <w:rFonts w:ascii="Calibri" w:hAnsi="Calibri"/>
                <w:sz w:val="18"/>
                <w:szCs w:val="18"/>
              </w:rPr>
              <w:t xml:space="preserve">     Constructed,</w:t>
            </w:r>
          </w:p>
          <w:p w14:paraId="7B2AC9F7" w14:textId="56B7BD6A" w:rsidR="00BE200C" w:rsidRDefault="00BE200C" w:rsidP="00BE200C">
            <w:pPr>
              <w:rPr>
                <w:rFonts w:ascii="Calibri" w:hAnsi="Calibri"/>
                <w:sz w:val="18"/>
                <w:szCs w:val="18"/>
              </w:rPr>
            </w:pPr>
            <w:r>
              <w:rPr>
                <w:rFonts w:ascii="Calibri" w:hAnsi="Calibri"/>
                <w:sz w:val="18"/>
                <w:szCs w:val="18"/>
              </w:rPr>
              <w:t xml:space="preserve">     then display doc variation MECH01a </w:t>
            </w:r>
          </w:p>
          <w:p w14:paraId="3392F8AD" w14:textId="77777777" w:rsidR="00BE200C" w:rsidRDefault="00BE200C" w:rsidP="00BE200C">
            <w:pPr>
              <w:rPr>
                <w:rFonts w:ascii="Calibri" w:hAnsi="Calibri"/>
                <w:sz w:val="18"/>
                <w:szCs w:val="18"/>
              </w:rPr>
            </w:pPr>
            <w:r>
              <w:rPr>
                <w:rFonts w:ascii="Calibri" w:hAnsi="Calibri"/>
                <w:sz w:val="18"/>
                <w:szCs w:val="18"/>
              </w:rPr>
              <w:t xml:space="preserve">      endif2</w:t>
            </w:r>
          </w:p>
          <w:p w14:paraId="285AC690" w14:textId="77777777" w:rsidR="00BE200C" w:rsidRDefault="00BE200C" w:rsidP="00BE200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3D804141" w14:textId="77777777" w:rsidR="00BE200C" w:rsidRDefault="00BE200C" w:rsidP="00BE200C">
            <w:pPr>
              <w:rPr>
                <w:rFonts w:ascii="Calibri" w:hAnsi="Calibri"/>
                <w:sz w:val="18"/>
                <w:szCs w:val="18"/>
              </w:rPr>
            </w:pPr>
            <w:r>
              <w:rPr>
                <w:rFonts w:ascii="Calibri" w:hAnsi="Calibri"/>
                <w:sz w:val="18"/>
                <w:szCs w:val="18"/>
              </w:rPr>
              <w:t>then display doc variation MECH01b,</w:t>
            </w:r>
          </w:p>
          <w:p w14:paraId="7C542444" w14:textId="77777777" w:rsidR="00BE200C" w:rsidRDefault="00BE200C" w:rsidP="00BE200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430033BF" w14:textId="77777777" w:rsidR="00BE200C" w:rsidRDefault="00BE200C" w:rsidP="00BE200C">
            <w:pPr>
              <w:rPr>
                <w:rFonts w:ascii="Calibri" w:hAnsi="Calibri"/>
                <w:sz w:val="18"/>
                <w:szCs w:val="18"/>
                <w:u w:val="single"/>
              </w:rPr>
            </w:pPr>
            <w:r>
              <w:rPr>
                <w:rFonts w:ascii="Calibri" w:hAnsi="Calibri"/>
                <w:sz w:val="18"/>
                <w:szCs w:val="18"/>
              </w:rPr>
              <w:t>then display doc variation MECH01c</w:t>
            </w:r>
          </w:p>
          <w:p w14:paraId="3DF6E41F" w14:textId="12610051" w:rsidR="00E12DCB" w:rsidRPr="007E2934" w:rsidRDefault="00BE200C" w:rsidP="0035199F">
            <w:pPr>
              <w:spacing w:after="60"/>
              <w:rPr>
                <w:rFonts w:ascii="Calibri" w:hAnsi="Calibri"/>
                <w:sz w:val="18"/>
                <w:szCs w:val="18"/>
              </w:rPr>
            </w:pPr>
            <w:r>
              <w:rPr>
                <w:rFonts w:ascii="Calibri" w:hAnsi="Calibri"/>
                <w:sz w:val="18"/>
                <w:szCs w:val="18"/>
              </w:rPr>
              <w:t>(this field not visible to user) endif1&gt;&gt;</w:t>
            </w:r>
          </w:p>
        </w:tc>
      </w:tr>
    </w:tbl>
    <w:p w14:paraId="3DF6E421" w14:textId="77777777" w:rsidR="000F413D"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14:paraId="3DF6E423" w14:textId="77777777" w:rsidTr="000A23E5">
        <w:tc>
          <w:tcPr>
            <w:tcW w:w="5000" w:type="pct"/>
          </w:tcPr>
          <w:p w14:paraId="3DF6E422" w14:textId="6DB927BC" w:rsidR="009F054B" w:rsidRDefault="000A23E5" w:rsidP="00916C50">
            <w:pPr>
              <w:keepNext/>
              <w:rPr>
                <w:rFonts w:ascii="Calibri" w:hAnsi="Calibri"/>
                <w:b/>
                <w:sz w:val="18"/>
                <w:szCs w:val="18"/>
              </w:rPr>
            </w:pPr>
            <w:r w:rsidRPr="000A23E5">
              <w:rPr>
                <w:rFonts w:ascii="Calibri" w:hAnsi="Calibri"/>
                <w:b/>
                <w:sz w:val="18"/>
                <w:szCs w:val="18"/>
              </w:rPr>
              <w:t>MCH-01</w:t>
            </w:r>
            <w:r w:rsidR="00BF6480">
              <w:rPr>
                <w:rFonts w:ascii="Calibri" w:hAnsi="Calibri"/>
                <w:b/>
                <w:sz w:val="18"/>
                <w:szCs w:val="18"/>
              </w:rPr>
              <w:t>b</w:t>
            </w:r>
            <w:r w:rsidRPr="000A23E5">
              <w:rPr>
                <w:rFonts w:ascii="Calibri" w:hAnsi="Calibri"/>
                <w:b/>
                <w:sz w:val="18"/>
                <w:szCs w:val="18"/>
              </w:rPr>
              <w:t xml:space="preserve"> </w:t>
            </w:r>
            <w:r w:rsidR="00916C50">
              <w:rPr>
                <w:rFonts w:ascii="Calibri" w:hAnsi="Calibri"/>
                <w:b/>
                <w:sz w:val="18"/>
                <w:szCs w:val="18"/>
              </w:rPr>
              <w:t xml:space="preserve"> - </w:t>
            </w:r>
            <w:r w:rsidR="005A52E4" w:rsidRPr="005A52E4">
              <w:rPr>
                <w:rFonts w:ascii="Calibri" w:hAnsi="Calibri"/>
                <w:b/>
                <w:sz w:val="18"/>
                <w:szCs w:val="18"/>
              </w:rPr>
              <w:t>Space Conditioning Systems Ducts and Fans</w:t>
            </w:r>
            <w:r w:rsidR="00916C50">
              <w:rPr>
                <w:rFonts w:ascii="Calibri" w:hAnsi="Calibri"/>
                <w:b/>
                <w:sz w:val="18"/>
                <w:szCs w:val="18"/>
              </w:rPr>
              <w:t xml:space="preserve"> - Prescriptive Alterations</w:t>
            </w:r>
          </w:p>
        </w:tc>
      </w:tr>
    </w:tbl>
    <w:p w14:paraId="3DF6E424" w14:textId="77777777" w:rsidR="00E81C65" w:rsidRDefault="00E81C65"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594"/>
        <w:gridCol w:w="1314"/>
        <w:gridCol w:w="1314"/>
        <w:gridCol w:w="1315"/>
        <w:gridCol w:w="1314"/>
        <w:gridCol w:w="1315"/>
        <w:gridCol w:w="1314"/>
        <w:gridCol w:w="1315"/>
        <w:gridCol w:w="1984"/>
      </w:tblGrid>
      <w:tr w:rsidR="004D570F" w:rsidRPr="00E81C65" w14:paraId="3DF6E427" w14:textId="77777777" w:rsidTr="00B651AA">
        <w:trPr>
          <w:trHeight w:val="222"/>
        </w:trPr>
        <w:tc>
          <w:tcPr>
            <w:tcW w:w="14616" w:type="dxa"/>
            <w:gridSpan w:val="10"/>
            <w:shd w:val="clear" w:color="auto" w:fill="auto"/>
          </w:tcPr>
          <w:p w14:paraId="3DF6E425" w14:textId="77777777" w:rsidR="004D570F" w:rsidRPr="003322A6" w:rsidRDefault="004D570F" w:rsidP="00E81C65">
            <w:pPr>
              <w:keepNext/>
              <w:rPr>
                <w:rFonts w:ascii="Calibri" w:hAnsi="Calibri"/>
                <w:b/>
                <w:sz w:val="18"/>
                <w:szCs w:val="24"/>
              </w:rPr>
            </w:pPr>
            <w:r w:rsidRPr="003322A6">
              <w:rPr>
                <w:rFonts w:ascii="Calibri" w:hAnsi="Calibri"/>
                <w:b/>
                <w:sz w:val="18"/>
                <w:szCs w:val="24"/>
              </w:rPr>
              <w:lastRenderedPageBreak/>
              <w:t xml:space="preserve">B. Space Conditioning (SC) System Information </w:t>
            </w:r>
          </w:p>
          <w:p w14:paraId="3DF6E426" w14:textId="77777777" w:rsidR="004D570F" w:rsidRPr="000D7C25" w:rsidRDefault="004D570F" w:rsidP="00437EEF">
            <w:pPr>
              <w:keepNext/>
              <w:rPr>
                <w:rFonts w:ascii="Calibri" w:hAnsi="Calibri"/>
                <w:b/>
                <w:sz w:val="18"/>
                <w:szCs w:val="18"/>
              </w:rPr>
            </w:pPr>
            <w:r w:rsidRPr="000D7C25">
              <w:rPr>
                <w:rFonts w:ascii="Calibri" w:hAnsi="Calibri"/>
                <w:sz w:val="18"/>
                <w:szCs w:val="18"/>
              </w:rPr>
              <w:t>&lt;&lt;</w:t>
            </w:r>
            <w:r w:rsidRPr="000D7C25">
              <w:rPr>
                <w:sz w:val="18"/>
                <w:szCs w:val="18"/>
              </w:rPr>
              <w:t xml:space="preserve"> </w:t>
            </w:r>
            <w:r w:rsidRPr="000D7C25">
              <w:rPr>
                <w:rFonts w:ascii="Calibri" w:hAnsi="Calibri"/>
                <w:sz w:val="18"/>
                <w:szCs w:val="18"/>
              </w:rPr>
              <w:t>require one row of data to be entered in this table for each of the quantity of space con</w:t>
            </w:r>
            <w:r w:rsidR="005A52E4">
              <w:rPr>
                <w:rFonts w:ascii="Calibri" w:hAnsi="Calibri"/>
                <w:sz w:val="18"/>
                <w:szCs w:val="18"/>
              </w:rPr>
              <w:t xml:space="preserve">ditioning systems entered in </w:t>
            </w:r>
            <w:r w:rsidR="005A52E4" w:rsidRPr="00C60DF3">
              <w:rPr>
                <w:rFonts w:ascii="Calibri" w:hAnsi="Calibri"/>
                <w:sz w:val="18"/>
                <w:szCs w:val="18"/>
                <w:highlight w:val="yellow"/>
              </w:rPr>
              <w:t>A0</w:t>
            </w:r>
            <w:r w:rsidR="00437EEF" w:rsidRPr="00C60DF3">
              <w:rPr>
                <w:rFonts w:ascii="Calibri" w:hAnsi="Calibri"/>
                <w:sz w:val="18"/>
                <w:szCs w:val="18"/>
                <w:highlight w:val="yellow"/>
              </w:rPr>
              <w:t>4</w:t>
            </w:r>
            <w:r w:rsidRPr="000D7C25">
              <w:rPr>
                <w:rFonts w:ascii="Calibri" w:hAnsi="Calibri"/>
                <w:sz w:val="18"/>
                <w:szCs w:val="18"/>
              </w:rPr>
              <w:t>&gt;&gt;</w:t>
            </w:r>
          </w:p>
        </w:tc>
      </w:tr>
      <w:tr w:rsidR="004D570F" w:rsidRPr="00E81C65" w14:paraId="3DF6E432" w14:textId="77777777" w:rsidTr="007752EC">
        <w:trPr>
          <w:trHeight w:val="223"/>
        </w:trPr>
        <w:tc>
          <w:tcPr>
            <w:tcW w:w="1638" w:type="dxa"/>
            <w:shd w:val="clear" w:color="auto" w:fill="auto"/>
            <w:vAlign w:val="bottom"/>
          </w:tcPr>
          <w:p w14:paraId="3DF6E428"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01</w:t>
            </w:r>
          </w:p>
        </w:tc>
        <w:tc>
          <w:tcPr>
            <w:tcW w:w="1620" w:type="dxa"/>
            <w:shd w:val="clear" w:color="auto" w:fill="auto"/>
          </w:tcPr>
          <w:p w14:paraId="3DF6E429"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02</w:t>
            </w:r>
          </w:p>
        </w:tc>
        <w:tc>
          <w:tcPr>
            <w:tcW w:w="1334" w:type="dxa"/>
            <w:shd w:val="clear" w:color="auto" w:fill="auto"/>
            <w:vAlign w:val="bottom"/>
          </w:tcPr>
          <w:p w14:paraId="3DF6E42A"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03</w:t>
            </w:r>
          </w:p>
        </w:tc>
        <w:tc>
          <w:tcPr>
            <w:tcW w:w="1334" w:type="dxa"/>
            <w:shd w:val="clear" w:color="auto" w:fill="auto"/>
          </w:tcPr>
          <w:p w14:paraId="3DF6E42B"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04</w:t>
            </w:r>
          </w:p>
        </w:tc>
        <w:tc>
          <w:tcPr>
            <w:tcW w:w="1335" w:type="dxa"/>
            <w:shd w:val="clear" w:color="auto" w:fill="auto"/>
          </w:tcPr>
          <w:p w14:paraId="3DF6E42C"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05</w:t>
            </w:r>
          </w:p>
        </w:tc>
        <w:tc>
          <w:tcPr>
            <w:tcW w:w="1334" w:type="dxa"/>
            <w:shd w:val="clear" w:color="auto" w:fill="auto"/>
          </w:tcPr>
          <w:p w14:paraId="3DF6E42D"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06</w:t>
            </w:r>
          </w:p>
        </w:tc>
        <w:tc>
          <w:tcPr>
            <w:tcW w:w="1335" w:type="dxa"/>
            <w:shd w:val="clear" w:color="auto" w:fill="auto"/>
          </w:tcPr>
          <w:p w14:paraId="3DF6E42E"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07</w:t>
            </w:r>
          </w:p>
        </w:tc>
        <w:tc>
          <w:tcPr>
            <w:tcW w:w="1334" w:type="dxa"/>
            <w:shd w:val="clear" w:color="auto" w:fill="auto"/>
          </w:tcPr>
          <w:p w14:paraId="3DF6E42F"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08</w:t>
            </w:r>
          </w:p>
        </w:tc>
        <w:tc>
          <w:tcPr>
            <w:tcW w:w="1335" w:type="dxa"/>
            <w:shd w:val="clear" w:color="auto" w:fill="auto"/>
          </w:tcPr>
          <w:p w14:paraId="3DF6E430"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09</w:t>
            </w:r>
          </w:p>
        </w:tc>
        <w:tc>
          <w:tcPr>
            <w:tcW w:w="2017" w:type="dxa"/>
            <w:shd w:val="clear" w:color="auto" w:fill="auto"/>
            <w:vAlign w:val="bottom"/>
          </w:tcPr>
          <w:p w14:paraId="3DF6E431"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10</w:t>
            </w:r>
          </w:p>
        </w:tc>
      </w:tr>
      <w:tr w:rsidR="0017124B" w:rsidRPr="004D570F" w14:paraId="3DF6E43F" w14:textId="77777777" w:rsidTr="007752EC">
        <w:trPr>
          <w:trHeight w:val="390"/>
        </w:trPr>
        <w:tc>
          <w:tcPr>
            <w:tcW w:w="1638" w:type="dxa"/>
            <w:shd w:val="clear" w:color="auto" w:fill="auto"/>
            <w:vAlign w:val="bottom"/>
          </w:tcPr>
          <w:p w14:paraId="3DF6E433"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4" w14:textId="6477498E" w:rsidR="0017124B" w:rsidRPr="000E59FB" w:rsidRDefault="007752EC" w:rsidP="00E81C65">
            <w:pPr>
              <w:keepNext/>
              <w:jc w:val="center"/>
              <w:rPr>
                <w:rFonts w:ascii="Calibri" w:hAnsi="Calibri"/>
                <w:sz w:val="18"/>
                <w:szCs w:val="18"/>
              </w:rPr>
            </w:pPr>
            <w:r>
              <w:rPr>
                <w:rFonts w:ascii="Calibri" w:hAnsi="Calibri"/>
                <w:sz w:val="18"/>
                <w:szCs w:val="18"/>
              </w:rPr>
              <w:t>ID/</w:t>
            </w:r>
            <w:r w:rsidR="0017124B" w:rsidRPr="000E59FB">
              <w:rPr>
                <w:rFonts w:ascii="Calibri" w:hAnsi="Calibri"/>
                <w:sz w:val="18"/>
                <w:szCs w:val="18"/>
              </w:rPr>
              <w:t>Name</w:t>
            </w:r>
            <w:r w:rsidR="001F299E">
              <w:t xml:space="preserve"> </w:t>
            </w:r>
            <w:r w:rsidR="001F299E" w:rsidRPr="001F299E">
              <w:rPr>
                <w:rFonts w:ascii="Calibri" w:hAnsi="Calibri"/>
                <w:sz w:val="18"/>
                <w:szCs w:val="18"/>
              </w:rPr>
              <w:t>from CF1R</w:t>
            </w:r>
          </w:p>
        </w:tc>
        <w:tc>
          <w:tcPr>
            <w:tcW w:w="1620" w:type="dxa"/>
            <w:shd w:val="clear" w:color="auto" w:fill="auto"/>
            <w:vAlign w:val="bottom"/>
          </w:tcPr>
          <w:p w14:paraId="3DF6E435"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6" w14:textId="712FF2AE" w:rsidR="0017124B" w:rsidRPr="000E59FB" w:rsidRDefault="007752EC" w:rsidP="00E81C65">
            <w:pPr>
              <w:keepNext/>
              <w:jc w:val="center"/>
              <w:rPr>
                <w:rFonts w:ascii="Calibri" w:hAnsi="Calibri"/>
                <w:sz w:val="18"/>
                <w:szCs w:val="18"/>
              </w:rPr>
            </w:pPr>
            <w:r w:rsidRPr="007752EC">
              <w:rPr>
                <w:rFonts w:ascii="Calibri" w:hAnsi="Calibri"/>
                <w:sz w:val="18"/>
                <w:szCs w:val="18"/>
              </w:rPr>
              <w:t xml:space="preserve">Description of </w:t>
            </w:r>
            <w:r w:rsidR="0017124B" w:rsidRPr="000E59FB">
              <w:rPr>
                <w:rFonts w:ascii="Calibri" w:hAnsi="Calibri"/>
                <w:sz w:val="18"/>
                <w:szCs w:val="18"/>
              </w:rPr>
              <w:t>Area Served</w:t>
            </w:r>
          </w:p>
        </w:tc>
        <w:tc>
          <w:tcPr>
            <w:tcW w:w="1334" w:type="dxa"/>
            <w:shd w:val="clear" w:color="auto" w:fill="auto"/>
            <w:vAlign w:val="bottom"/>
          </w:tcPr>
          <w:p w14:paraId="3DF6E437"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334" w:type="dxa"/>
            <w:shd w:val="clear" w:color="auto" w:fill="auto"/>
            <w:vAlign w:val="bottom"/>
          </w:tcPr>
          <w:p w14:paraId="3DF6E438"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335" w:type="dxa"/>
            <w:shd w:val="clear" w:color="auto" w:fill="auto"/>
            <w:vAlign w:val="bottom"/>
          </w:tcPr>
          <w:p w14:paraId="3DF6E439"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334" w:type="dxa"/>
            <w:shd w:val="clear" w:color="auto" w:fill="auto"/>
            <w:vAlign w:val="bottom"/>
          </w:tcPr>
          <w:p w14:paraId="3DF6E43A"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335" w:type="dxa"/>
            <w:shd w:val="clear" w:color="auto" w:fill="auto"/>
            <w:vAlign w:val="bottom"/>
          </w:tcPr>
          <w:p w14:paraId="3DF6E43B"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334" w:type="dxa"/>
            <w:shd w:val="clear" w:color="auto" w:fill="auto"/>
            <w:vAlign w:val="bottom"/>
          </w:tcPr>
          <w:p w14:paraId="3DF6E43C"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335" w:type="dxa"/>
            <w:shd w:val="clear" w:color="auto" w:fill="auto"/>
            <w:vAlign w:val="bottom"/>
          </w:tcPr>
          <w:p w14:paraId="3DF6E43D"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2017" w:type="dxa"/>
            <w:shd w:val="clear" w:color="auto" w:fill="auto"/>
            <w:vAlign w:val="bottom"/>
          </w:tcPr>
          <w:p w14:paraId="3DF6E43E" w14:textId="0258FCB6" w:rsidR="0017124B" w:rsidRPr="000E59FB" w:rsidRDefault="0017124B" w:rsidP="00E81C65">
            <w:pPr>
              <w:keepNext/>
              <w:jc w:val="center"/>
              <w:rPr>
                <w:rFonts w:ascii="Calibri" w:hAnsi="Calibri"/>
                <w:sz w:val="18"/>
                <w:szCs w:val="18"/>
              </w:rPr>
            </w:pPr>
            <w:r w:rsidRPr="000E59FB">
              <w:rPr>
                <w:rFonts w:ascii="Calibri" w:hAnsi="Calibri"/>
                <w:sz w:val="18"/>
                <w:szCs w:val="18"/>
              </w:rPr>
              <w:t>Alteration Type</w:t>
            </w:r>
          </w:p>
        </w:tc>
      </w:tr>
      <w:tr w:rsidR="0017124B" w:rsidRPr="004D570F" w14:paraId="3DF6E451" w14:textId="77777777" w:rsidTr="007752EC">
        <w:trPr>
          <w:trHeight w:val="432"/>
        </w:trPr>
        <w:tc>
          <w:tcPr>
            <w:tcW w:w="1638" w:type="dxa"/>
            <w:shd w:val="clear" w:color="auto" w:fill="auto"/>
          </w:tcPr>
          <w:p w14:paraId="3DF6E440" w14:textId="72D50722" w:rsidR="0017124B" w:rsidRDefault="0017124B" w:rsidP="008022E4">
            <w:pPr>
              <w:keepNext/>
              <w:rPr>
                <w:rFonts w:ascii="Calibri" w:hAnsi="Calibri"/>
                <w:sz w:val="18"/>
                <w:szCs w:val="18"/>
              </w:rPr>
            </w:pPr>
            <w:r>
              <w:rPr>
                <w:rFonts w:ascii="Calibri" w:hAnsi="Calibri"/>
                <w:sz w:val="18"/>
                <w:szCs w:val="18"/>
              </w:rPr>
              <w:t>&lt;&lt;reference values from CF1R as default; allow user to override the default and input a new value;  flag non-default values and report in project status notes field; a revised CF1R may be required</w:t>
            </w:r>
            <w:r w:rsidR="00C72974">
              <w:rPr>
                <w:rFonts w:ascii="Calibri" w:hAnsi="Calibri"/>
                <w:sz w:val="18"/>
                <w:szCs w:val="18"/>
              </w:rPr>
              <w:t>&gt;&gt;</w:t>
            </w:r>
          </w:p>
          <w:p w14:paraId="3DF6E442" w14:textId="45489874" w:rsidR="0017124B" w:rsidRPr="004D570F" w:rsidRDefault="0017124B" w:rsidP="008022E4">
            <w:pPr>
              <w:keepNext/>
              <w:rPr>
                <w:rFonts w:ascii="Calibri" w:hAnsi="Calibri"/>
                <w:sz w:val="18"/>
                <w:szCs w:val="18"/>
              </w:rPr>
            </w:pPr>
          </w:p>
        </w:tc>
        <w:tc>
          <w:tcPr>
            <w:tcW w:w="1620" w:type="dxa"/>
            <w:shd w:val="clear" w:color="auto" w:fill="auto"/>
          </w:tcPr>
          <w:p w14:paraId="1FFBA803" w14:textId="77777777" w:rsidR="00080506" w:rsidRDefault="0017124B" w:rsidP="008022E4">
            <w:pPr>
              <w:keepNext/>
              <w:rPr>
                <w:rFonts w:ascii="Calibri" w:hAnsi="Calibri"/>
                <w:sz w:val="18"/>
                <w:szCs w:val="18"/>
              </w:rPr>
            </w:pPr>
            <w:r>
              <w:rPr>
                <w:rFonts w:ascii="Calibri" w:hAnsi="Calibri"/>
                <w:sz w:val="18"/>
                <w:szCs w:val="18"/>
              </w:rPr>
              <w:t xml:space="preserve">&lt;&lt;reference values from CF1R as default; allow user to override the default and input a new value;  flag non-default values and report in project status notes field; a revised CF1R may be required </w:t>
            </w:r>
          </w:p>
          <w:p w14:paraId="74BA6023" w14:textId="77777777" w:rsidR="00080506" w:rsidRDefault="00080506" w:rsidP="008022E4">
            <w:pPr>
              <w:keepNext/>
              <w:rPr>
                <w:rFonts w:ascii="Calibri" w:hAnsi="Calibri"/>
                <w:sz w:val="18"/>
                <w:szCs w:val="18"/>
              </w:rPr>
            </w:pPr>
          </w:p>
          <w:p w14:paraId="3DF6E443" w14:textId="59BC839F" w:rsidR="0017124B" w:rsidRPr="004D570F" w:rsidRDefault="00C72974" w:rsidP="00080506">
            <w:pPr>
              <w:keepNext/>
              <w:rPr>
                <w:rFonts w:ascii="Calibri" w:hAnsi="Calibri"/>
                <w:sz w:val="18"/>
                <w:szCs w:val="18"/>
              </w:rPr>
            </w:pPr>
            <w:r w:rsidRPr="00C72974">
              <w:rPr>
                <w:rFonts w:ascii="Calibri" w:hAnsi="Calibri"/>
                <w:sz w:val="18"/>
                <w:szCs w:val="18"/>
              </w:rPr>
              <w:t>Require each entry to be unique in this dwelling unit i.e. unique within the scope of this instance of the MCH-01</w:t>
            </w:r>
            <w:r w:rsidR="0017124B">
              <w:rPr>
                <w:rFonts w:ascii="Calibri" w:hAnsi="Calibri"/>
                <w:sz w:val="18"/>
                <w:szCs w:val="18"/>
              </w:rPr>
              <w:t>&gt;&gt;</w:t>
            </w:r>
          </w:p>
        </w:tc>
        <w:tc>
          <w:tcPr>
            <w:tcW w:w="1334" w:type="dxa"/>
            <w:shd w:val="clear" w:color="auto" w:fill="auto"/>
          </w:tcPr>
          <w:p w14:paraId="3DF6E444"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5"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6"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7"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8"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9"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A"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2017" w:type="dxa"/>
            <w:shd w:val="clear" w:color="auto" w:fill="auto"/>
          </w:tcPr>
          <w:p w14:paraId="3DF6E44B" w14:textId="30123E88" w:rsidR="0017124B" w:rsidRPr="008022E4" w:rsidRDefault="0017124B" w:rsidP="008022E4">
            <w:pPr>
              <w:rPr>
                <w:rFonts w:asciiTheme="minorHAnsi" w:hAnsiTheme="minorHAnsi"/>
                <w:sz w:val="16"/>
                <w:szCs w:val="16"/>
              </w:rPr>
            </w:pPr>
            <w:r w:rsidRPr="008022E4">
              <w:rPr>
                <w:rFonts w:asciiTheme="minorHAnsi" w:hAnsiTheme="minorHAnsi"/>
                <w:sz w:val="16"/>
                <w:szCs w:val="16"/>
              </w:rPr>
              <w:t>&lt;&lt;  Calculated field: determine the correct result for "alteration type" for entry in this field by</w:t>
            </w:r>
            <w:r>
              <w:rPr>
                <w:rFonts w:asciiTheme="minorHAnsi" w:hAnsiTheme="minorHAnsi"/>
                <w:sz w:val="16"/>
                <w:szCs w:val="16"/>
              </w:rPr>
              <w:t xml:space="preserve"> the user responses in </w:t>
            </w:r>
            <w:r w:rsidRPr="00C60DF3">
              <w:rPr>
                <w:rFonts w:asciiTheme="minorHAnsi" w:hAnsiTheme="minorHAnsi"/>
                <w:sz w:val="16"/>
                <w:szCs w:val="16"/>
                <w:highlight w:val="yellow"/>
              </w:rPr>
              <w:t>B04, B05, B06, B07, B08, B09</w:t>
            </w:r>
            <w:r>
              <w:rPr>
                <w:rFonts w:asciiTheme="minorHAnsi" w:hAnsiTheme="minorHAnsi"/>
                <w:sz w:val="16"/>
                <w:szCs w:val="16"/>
              </w:rPr>
              <w:t xml:space="preserve"> and use of </w:t>
            </w:r>
            <w:r w:rsidRPr="008022E4">
              <w:rPr>
                <w:rFonts w:asciiTheme="minorHAnsi" w:hAnsiTheme="minorHAnsi"/>
                <w:sz w:val="16"/>
                <w:szCs w:val="16"/>
              </w:rPr>
              <w:t>Logic Table for Determining Alteration Type and</w:t>
            </w:r>
            <w:r>
              <w:rPr>
                <w:rFonts w:asciiTheme="minorHAnsi" w:hAnsiTheme="minorHAnsi"/>
                <w:sz w:val="16"/>
                <w:szCs w:val="16"/>
              </w:rPr>
              <w:t xml:space="preserve"> HERS Verification Requirements</w:t>
            </w:r>
            <w:r w:rsidRPr="008022E4">
              <w:rPr>
                <w:rFonts w:asciiTheme="minorHAnsi" w:hAnsiTheme="minorHAnsi"/>
                <w:sz w:val="16"/>
                <w:szCs w:val="16"/>
              </w:rPr>
              <w:t xml:space="preserve"> (inserted below this section); constrain user input for fields </w:t>
            </w:r>
            <w:r w:rsidRPr="00C60DF3">
              <w:rPr>
                <w:rFonts w:asciiTheme="minorHAnsi" w:hAnsiTheme="minorHAnsi"/>
                <w:sz w:val="16"/>
                <w:szCs w:val="16"/>
                <w:highlight w:val="yellow"/>
              </w:rPr>
              <w:t>B04-B09</w:t>
            </w:r>
            <w:r w:rsidRPr="008022E4">
              <w:rPr>
                <w:rFonts w:asciiTheme="minorHAnsi" w:hAnsiTheme="minorHAnsi"/>
                <w:sz w:val="16"/>
                <w:szCs w:val="16"/>
              </w:rPr>
              <w:t xml:space="preserve"> to allow only the available combinations of responses given in the Logic Table in rows a through </w:t>
            </w:r>
            <w:r w:rsidR="008658B8">
              <w:rPr>
                <w:rFonts w:asciiTheme="minorHAnsi" w:hAnsiTheme="minorHAnsi"/>
                <w:sz w:val="16"/>
                <w:szCs w:val="16"/>
              </w:rPr>
              <w:t>t</w:t>
            </w:r>
            <w:r w:rsidRPr="008022E4">
              <w:rPr>
                <w:rFonts w:asciiTheme="minorHAnsi" w:hAnsiTheme="minorHAnsi"/>
                <w:sz w:val="16"/>
                <w:szCs w:val="16"/>
              </w:rPr>
              <w:t>;  alteration types are:</w:t>
            </w:r>
          </w:p>
          <w:p w14:paraId="3DF6E44C"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 xml:space="preserve">*Extension </w:t>
            </w:r>
            <w:r>
              <w:rPr>
                <w:rFonts w:asciiTheme="minorHAnsi" w:hAnsiTheme="minorHAnsi"/>
                <w:sz w:val="16"/>
                <w:szCs w:val="16"/>
              </w:rPr>
              <w:t>of Existing Duct System</w:t>
            </w:r>
            <w:r w:rsidRPr="008022E4">
              <w:rPr>
                <w:rFonts w:asciiTheme="minorHAnsi" w:hAnsiTheme="minorHAnsi"/>
                <w:sz w:val="16"/>
                <w:szCs w:val="16"/>
              </w:rPr>
              <w:t xml:space="preserve">; </w:t>
            </w:r>
          </w:p>
          <w:p w14:paraId="3DF6E44D"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*Altered Sp</w:t>
            </w:r>
            <w:r>
              <w:rPr>
                <w:rFonts w:asciiTheme="minorHAnsi" w:hAnsiTheme="minorHAnsi"/>
                <w:sz w:val="16"/>
                <w:szCs w:val="16"/>
              </w:rPr>
              <w:t>ace Conditioning System</w:t>
            </w:r>
            <w:r w:rsidRPr="008022E4">
              <w:rPr>
                <w:rFonts w:asciiTheme="minorHAnsi" w:hAnsiTheme="minorHAnsi"/>
                <w:sz w:val="16"/>
                <w:szCs w:val="16"/>
              </w:rPr>
              <w:t xml:space="preserve">; </w:t>
            </w:r>
          </w:p>
          <w:p w14:paraId="3DF6E44E"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*Entirely New or Complete Replacement Duct System with or with</w:t>
            </w:r>
            <w:r>
              <w:rPr>
                <w:rFonts w:asciiTheme="minorHAnsi" w:hAnsiTheme="minorHAnsi"/>
                <w:sz w:val="16"/>
                <w:szCs w:val="16"/>
              </w:rPr>
              <w:t>out Equipment Changeout;</w:t>
            </w:r>
          </w:p>
          <w:p w14:paraId="3DF6E44F" w14:textId="77777777" w:rsidR="0017124B" w:rsidRDefault="0017124B" w:rsidP="008022E4">
            <w:pPr>
              <w:rPr>
                <w:rFonts w:asciiTheme="minorHAnsi" w:hAnsiTheme="minorHAnsi"/>
                <w:sz w:val="16"/>
                <w:szCs w:val="16"/>
              </w:rPr>
            </w:pPr>
            <w:r w:rsidRPr="008022E4">
              <w:rPr>
                <w:rFonts w:asciiTheme="minorHAnsi" w:hAnsiTheme="minorHAnsi"/>
                <w:sz w:val="16"/>
                <w:szCs w:val="16"/>
              </w:rPr>
              <w:t>*Entirely New or Complete Replacement Sp</w:t>
            </w:r>
            <w:r>
              <w:rPr>
                <w:rFonts w:asciiTheme="minorHAnsi" w:hAnsiTheme="minorHAnsi"/>
                <w:sz w:val="16"/>
                <w:szCs w:val="16"/>
              </w:rPr>
              <w:t>ace Conditioning System</w:t>
            </w:r>
          </w:p>
          <w:p w14:paraId="3DF6E450" w14:textId="77777777" w:rsidR="0017124B" w:rsidRPr="00352B76" w:rsidRDefault="0017124B" w:rsidP="003256B1">
            <w:pPr>
              <w:rPr>
                <w:rFonts w:ascii="Calibri" w:hAnsi="Calibri"/>
              </w:rPr>
            </w:pPr>
            <w:r>
              <w:rPr>
                <w:rFonts w:asciiTheme="minorHAnsi" w:hAnsiTheme="minorHAnsi"/>
                <w:sz w:val="16"/>
                <w:szCs w:val="16"/>
              </w:rPr>
              <w:t>*</w:t>
            </w:r>
            <w:r w:rsidRPr="00862A62">
              <w:rPr>
                <w:rFonts w:asciiTheme="minorHAnsi" w:hAnsiTheme="minorHAnsi" w:cs="Calibri"/>
                <w:color w:val="000000"/>
                <w:sz w:val="16"/>
                <w:szCs w:val="16"/>
              </w:rPr>
              <w:t xml:space="preserve"> </w:t>
            </w:r>
            <w:r>
              <w:rPr>
                <w:rFonts w:asciiTheme="minorHAnsi" w:hAnsiTheme="minorHAnsi" w:cs="Calibri"/>
                <w:color w:val="000000"/>
                <w:sz w:val="16"/>
                <w:szCs w:val="16"/>
              </w:rPr>
              <w:t>N</w:t>
            </w:r>
            <w:r w:rsidRPr="00862A62">
              <w:rPr>
                <w:rFonts w:asciiTheme="minorHAnsi" w:hAnsiTheme="minorHAnsi" w:cs="Calibri"/>
                <w:color w:val="000000"/>
                <w:sz w:val="16"/>
                <w:szCs w:val="16"/>
              </w:rPr>
              <w:t xml:space="preserve">o alteration </w:t>
            </w:r>
            <w:r>
              <w:rPr>
                <w:rFonts w:asciiTheme="minorHAnsi" w:hAnsiTheme="minorHAnsi" w:cs="Calibri"/>
                <w:color w:val="000000"/>
                <w:sz w:val="16"/>
                <w:szCs w:val="16"/>
              </w:rPr>
              <w:t>P</w:t>
            </w:r>
            <w:r w:rsidRPr="00862A62">
              <w:rPr>
                <w:rFonts w:asciiTheme="minorHAnsi" w:hAnsiTheme="minorHAnsi" w:cs="Calibri"/>
                <w:color w:val="000000"/>
                <w:sz w:val="16"/>
                <w:szCs w:val="16"/>
              </w:rPr>
              <w:t>erformed</w:t>
            </w:r>
            <w:r w:rsidRPr="008022E4">
              <w:rPr>
                <w:rFonts w:asciiTheme="minorHAnsi" w:hAnsiTheme="minorHAnsi"/>
                <w:sz w:val="16"/>
                <w:szCs w:val="16"/>
              </w:rPr>
              <w:t xml:space="preserve"> &gt;&gt;</w:t>
            </w:r>
          </w:p>
        </w:tc>
      </w:tr>
    </w:tbl>
    <w:p w14:paraId="3DF6E452" w14:textId="47490326" w:rsidR="00E81C65" w:rsidRDefault="00E81C65" w:rsidP="008846F4">
      <w:pPr>
        <w:rPr>
          <w:rFonts w:ascii="Calibri" w:hAnsi="Calibri"/>
          <w:sz w:val="18"/>
          <w:szCs w:val="18"/>
        </w:rPr>
      </w:pPr>
    </w:p>
    <w:p w14:paraId="570A9202" w14:textId="77777777" w:rsidR="007752EC" w:rsidRDefault="007752EC" w:rsidP="008846F4">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862A62" w:rsidRPr="00862A62" w14:paraId="3DF6E454" w14:textId="77777777" w:rsidTr="00FE3830">
        <w:trPr>
          <w:trHeight w:val="218"/>
        </w:trPr>
        <w:tc>
          <w:tcPr>
            <w:tcW w:w="14390" w:type="dxa"/>
            <w:gridSpan w:val="10"/>
            <w:tcBorders>
              <w:top w:val="single" w:sz="4" w:space="0" w:color="auto"/>
              <w:left w:val="single" w:sz="4" w:space="0" w:color="auto"/>
              <w:bottom w:val="nil"/>
              <w:right w:val="single" w:sz="4" w:space="0" w:color="auto"/>
            </w:tcBorders>
            <w:vAlign w:val="center"/>
          </w:tcPr>
          <w:p w14:paraId="3DF6E453" w14:textId="77777777" w:rsidR="00862A62" w:rsidRPr="00862A62" w:rsidRDefault="00862A62" w:rsidP="00862A62">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862A62" w:rsidRPr="00862A62" w14:paraId="3DF6E45F" w14:textId="77777777" w:rsidTr="00FE3830">
        <w:trPr>
          <w:trHeight w:val="218"/>
        </w:trPr>
        <w:tc>
          <w:tcPr>
            <w:tcW w:w="258" w:type="dxa"/>
            <w:tcBorders>
              <w:top w:val="nil"/>
              <w:left w:val="single" w:sz="4" w:space="0" w:color="auto"/>
              <w:bottom w:val="nil"/>
              <w:right w:val="nil"/>
            </w:tcBorders>
            <w:vAlign w:val="center"/>
          </w:tcPr>
          <w:p w14:paraId="3DF6E455" w14:textId="77777777" w:rsidR="00862A62" w:rsidRPr="00862A62" w:rsidRDefault="00862A62" w:rsidP="00862A62">
            <w:pPr>
              <w:keepNext/>
              <w:autoSpaceDE w:val="0"/>
              <w:autoSpaceDN w:val="0"/>
              <w:adjustRightInd w:val="0"/>
              <w:jc w:val="center"/>
              <w:rPr>
                <w:rFonts w:ascii="Calibri" w:hAnsi="Calibri" w:cs="Calibri"/>
                <w:color w:val="000000"/>
                <w:sz w:val="24"/>
                <w:szCs w:val="24"/>
              </w:rPr>
            </w:pPr>
          </w:p>
        </w:tc>
        <w:tc>
          <w:tcPr>
            <w:tcW w:w="1464" w:type="dxa"/>
            <w:tcBorders>
              <w:top w:val="single" w:sz="6" w:space="0" w:color="auto"/>
              <w:left w:val="single" w:sz="6" w:space="0" w:color="auto"/>
              <w:bottom w:val="single" w:sz="6" w:space="0" w:color="auto"/>
              <w:right w:val="single" w:sz="6" w:space="0" w:color="auto"/>
            </w:tcBorders>
            <w:vAlign w:val="center"/>
          </w:tcPr>
          <w:p w14:paraId="3DF6E456"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3DF6E457"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3DF6E458"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3DF6E459"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3DF6E45A"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3DF6E45B"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3DF6E45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3DF6E45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3DF6E45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862A62" w:rsidRPr="00862A62" w14:paraId="3DF6E46A" w14:textId="77777777" w:rsidTr="00FE3830">
        <w:trPr>
          <w:trHeight w:val="1470"/>
        </w:trPr>
        <w:tc>
          <w:tcPr>
            <w:tcW w:w="258" w:type="dxa"/>
            <w:tcBorders>
              <w:top w:val="single" w:sz="6" w:space="0" w:color="auto"/>
              <w:left w:val="single" w:sz="4" w:space="0" w:color="auto"/>
              <w:bottom w:val="nil"/>
              <w:right w:val="nil"/>
            </w:tcBorders>
            <w:vAlign w:val="bottom"/>
          </w:tcPr>
          <w:p w14:paraId="3DF6E460" w14:textId="77777777" w:rsidR="00862A62" w:rsidRPr="00862A62" w:rsidRDefault="00862A62" w:rsidP="00862A62">
            <w:pPr>
              <w:keepNext/>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3DF6E46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3DF6E46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3DF6E46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3DF6E46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3DF6E46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3DF6E46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3DF6E46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3DF6E46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3DF6E469" w14:textId="77777777" w:rsidR="00862A62" w:rsidRPr="00862A62" w:rsidRDefault="00862A62" w:rsidP="00862A62">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862A62" w:rsidRPr="00862A62" w14:paraId="3DF6E475"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6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3DF6E46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6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6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6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7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7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7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7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47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862A62" w:rsidRPr="00862A62" w14:paraId="3DF6E480"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7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3DF6E47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7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7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7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7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7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7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7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47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862A62" w:rsidRPr="00862A62" w14:paraId="3DF6E48B"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3DF6E48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8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8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8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8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8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8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8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8A" w14:textId="763C6DBE"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w:t>
            </w:r>
            <w:r w:rsidR="00FE3830">
              <w:rPr>
                <w:rFonts w:asciiTheme="minorHAnsi" w:hAnsiTheme="minorHAnsi" w:cs="Calibri"/>
                <w:color w:val="000000"/>
                <w:sz w:val="16"/>
                <w:szCs w:val="16"/>
              </w:rPr>
              <w:t xml:space="preserve"> ducted</w:t>
            </w:r>
            <w:r w:rsidRPr="00862A62">
              <w:rPr>
                <w:rFonts w:asciiTheme="minorHAnsi" w:hAnsiTheme="minorHAnsi" w:cs="Calibri"/>
                <w:color w:val="000000"/>
                <w:sz w:val="16"/>
                <w:szCs w:val="16"/>
              </w:rPr>
              <w:t xml:space="preserve"> hydronic </w:t>
            </w:r>
            <w:r w:rsidR="00FE3830">
              <w:rPr>
                <w:rFonts w:asciiTheme="minorHAnsi" w:hAnsiTheme="minorHAnsi" w:cs="Calibri"/>
                <w:color w:val="000000"/>
                <w:sz w:val="16"/>
                <w:szCs w:val="16"/>
              </w:rPr>
              <w:t xml:space="preserve">fan coil unit </w:t>
            </w:r>
            <w:r w:rsidRPr="00862A62">
              <w:rPr>
                <w:rFonts w:asciiTheme="minorHAnsi" w:hAnsiTheme="minorHAnsi" w:cs="Calibri"/>
                <w:color w:val="000000"/>
                <w:sz w:val="16"/>
                <w:szCs w:val="16"/>
              </w:rPr>
              <w:t>or furnace</w:t>
            </w:r>
          </w:p>
        </w:tc>
      </w:tr>
      <w:tr w:rsidR="00862A62" w:rsidRPr="00862A62" w14:paraId="3DF6E496"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C"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3DF6E48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8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8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9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9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9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93"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9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9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862A62" w:rsidRPr="00862A62" w14:paraId="3DF6E4A1"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97"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3DF6E49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9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9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9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9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9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9E"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9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4A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862A62" w:rsidRPr="00862A62" w14:paraId="3DF6E4AC"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2"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3DF6E4A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A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A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A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A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A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A9"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A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AB"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862A62" w:rsidRPr="00862A62" w14:paraId="3DF6E4B7"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D"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3DF6E4A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A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B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B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B4"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B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B6" w14:textId="08E6083B"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w:t>
            </w:r>
            <w:r w:rsidR="00FE3830">
              <w:rPr>
                <w:rFonts w:asciiTheme="minorHAnsi" w:hAnsiTheme="minorHAnsi" w:cs="Calibri"/>
                <w:color w:val="000000"/>
                <w:sz w:val="16"/>
                <w:szCs w:val="16"/>
              </w:rPr>
              <w:t>o</w:t>
            </w:r>
            <w:r w:rsidRPr="00862A62">
              <w:rPr>
                <w:rFonts w:asciiTheme="minorHAnsi" w:hAnsiTheme="minorHAnsi" w:cs="Calibri"/>
                <w:color w:val="000000"/>
                <w:sz w:val="16"/>
                <w:szCs w:val="16"/>
              </w:rPr>
              <w:t>nent + altered ducts</w:t>
            </w:r>
          </w:p>
        </w:tc>
      </w:tr>
      <w:tr w:rsidR="00862A62" w:rsidRPr="00862A62" w14:paraId="3DF6E4C2"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B8"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3DF6E4B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B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B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B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BF"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C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C1"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862A62" w:rsidRPr="00862A62" w14:paraId="3DF6E4CD"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3"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3DF6E4C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C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C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C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C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C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CA"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CB" w14:textId="728977EB"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C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862A62" w:rsidRPr="00862A62" w14:paraId="3DF6E4D8"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E"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3DF6E4C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D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D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D5"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D6" w14:textId="5473F750"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D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862A62" w:rsidRPr="00862A62" w14:paraId="3DF6E4E3"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D9"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3DF6E4D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D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D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D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E0"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E1" w14:textId="588C3AA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E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862A62" w:rsidRPr="00862A62" w14:paraId="3DF6E4EE"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E4"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3DF6E4E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E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E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E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E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E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EB"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EC" w14:textId="667C200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ED" w14:textId="6B5D27F9"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862A62" w:rsidRPr="00862A62" w14:paraId="3DF6E4F9"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EF"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3DF6E4F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F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F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F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F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F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4F6"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4F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DF6E4F8" w14:textId="578AD5C3"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r w:rsidR="00FE3830">
              <w:rPr>
                <w:rFonts w:asciiTheme="minorHAnsi" w:hAnsiTheme="minorHAnsi" w:cs="Calibri"/>
                <w:color w:val="000000"/>
                <w:sz w:val="16"/>
                <w:szCs w:val="16"/>
              </w:rPr>
              <w:t xml:space="preserve">entirely </w:t>
            </w:r>
            <w:r w:rsidRPr="00862A62">
              <w:rPr>
                <w:rFonts w:asciiTheme="minorHAnsi" w:hAnsiTheme="minorHAnsi" w:cs="Calibri"/>
                <w:color w:val="000000"/>
                <w:sz w:val="16"/>
                <w:szCs w:val="16"/>
              </w:rPr>
              <w:t>new ductless hydronic heating system</w:t>
            </w:r>
            <w:r w:rsidR="00FE3830">
              <w:rPr>
                <w:rFonts w:asciiTheme="minorHAnsi" w:hAnsiTheme="minorHAnsi" w:cs="Calibri"/>
                <w:color w:val="000000"/>
                <w:sz w:val="16"/>
                <w:szCs w:val="16"/>
              </w:rPr>
              <w:t xml:space="preserve"> </w:t>
            </w:r>
            <w:r w:rsidR="00FE3830">
              <w:rPr>
                <w:rFonts w:ascii="Calibri" w:hAnsi="Calibri" w:cs="Calibri"/>
                <w:color w:val="000000"/>
                <w:sz w:val="16"/>
                <w:szCs w:val="16"/>
              </w:rPr>
              <w:t>(boiler heating only); or new wall heater</w:t>
            </w:r>
          </w:p>
        </w:tc>
      </w:tr>
      <w:tr w:rsidR="00862A62" w:rsidRPr="00862A62" w14:paraId="3DF6E504"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FA"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3DF6E4F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F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F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F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F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0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501"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50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503" w14:textId="5BA6FD1A"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mini-split (weigh-in); or new room pack</w:t>
            </w:r>
            <w:r w:rsidR="00FE3830">
              <w:rPr>
                <w:rFonts w:asciiTheme="minorHAnsi" w:hAnsiTheme="minorHAnsi" w:cs="Calibri"/>
                <w:color w:val="000000"/>
                <w:sz w:val="16"/>
                <w:szCs w:val="16"/>
              </w:rPr>
              <w:t>a</w:t>
            </w:r>
            <w:r w:rsidRPr="00862A62">
              <w:rPr>
                <w:rFonts w:asciiTheme="minorHAnsi" w:hAnsiTheme="minorHAnsi" w:cs="Calibri"/>
                <w:color w:val="000000"/>
                <w:sz w:val="16"/>
                <w:szCs w:val="16"/>
              </w:rPr>
              <w:t>ged AC (factory charged)</w:t>
            </w:r>
          </w:p>
        </w:tc>
      </w:tr>
      <w:tr w:rsidR="00862A62" w:rsidRPr="00862A62" w14:paraId="3DF6E50F"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05"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3DF6E50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0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0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0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0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0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50C"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50D" w14:textId="1DE2AB4C" w:rsidR="00862A62" w:rsidRPr="00862A62" w:rsidRDefault="00862A62" w:rsidP="007E238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50E" w14:textId="4528E9CA"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7E2383">
              <w:rPr>
                <w:rFonts w:asciiTheme="minorHAnsi" w:hAnsiTheme="minorHAnsi" w:cs="Calibri"/>
                <w:color w:val="000000"/>
                <w:sz w:val="16"/>
                <w:szCs w:val="16"/>
              </w:rPr>
              <w:t xml:space="preserve">, or other new </w:t>
            </w:r>
            <w:r w:rsidR="00FE3830">
              <w:rPr>
                <w:rFonts w:asciiTheme="minorHAnsi" w:hAnsiTheme="minorHAnsi" w:cs="Calibri"/>
                <w:color w:val="000000"/>
                <w:sz w:val="16"/>
                <w:szCs w:val="16"/>
              </w:rPr>
              <w:t xml:space="preserve">ducted </w:t>
            </w:r>
            <w:r w:rsidR="007E2383">
              <w:rPr>
                <w:rFonts w:asciiTheme="minorHAnsi" w:hAnsiTheme="minorHAnsi" w:cs="Calibri"/>
                <w:color w:val="000000"/>
                <w:sz w:val="16"/>
                <w:szCs w:val="16"/>
              </w:rPr>
              <w:t>heating-only system</w:t>
            </w:r>
          </w:p>
        </w:tc>
      </w:tr>
      <w:tr w:rsidR="00862A62" w:rsidRPr="00862A62" w14:paraId="3DF6E51A"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510"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3DF6E51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1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1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517"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518" w14:textId="3272D32F"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51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862A62" w:rsidRPr="00862A62" w14:paraId="3DF6E525"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1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3DF6E51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1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1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2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52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52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52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862A62" w:rsidRPr="00862A62" w14:paraId="3DF6E530"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2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3DF6E52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2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2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52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3DF6E52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DF6E52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862A62" w:rsidRPr="00862A62" w14:paraId="3DF6E53B"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3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3DF6E53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3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3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3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3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3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53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3DF6E53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DF6E53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916C50" w:rsidRPr="00862A62" w14:paraId="7D1D0BDC"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4B469815" w14:textId="1761AF9C" w:rsidR="00916C50" w:rsidRPr="00862A62" w:rsidRDefault="00916C50" w:rsidP="00862A62">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6E4534FE" w14:textId="199AC02D"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00EEC88" w14:textId="60CB4EC8"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7950BC8" w14:textId="729A3B5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BF19A32" w14:textId="21E35153"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7EB5663F" w14:textId="28B39307"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0208948" w14:textId="0C1C3E0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4B3F5583" w14:textId="328434C9" w:rsidR="00916C50" w:rsidRPr="00862A62" w:rsidRDefault="00916C50"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57C071EF" w14:textId="14E9DD3C"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CDFB485" w14:textId="6AD914F2"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FE3830" w:rsidRPr="00862A62" w14:paraId="6BB7670B"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16F56A9" w14:textId="1E1F642E" w:rsidR="00FE3830" w:rsidRDefault="00FE3830" w:rsidP="00FE3830">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u</w:t>
            </w:r>
          </w:p>
        </w:tc>
        <w:tc>
          <w:tcPr>
            <w:tcW w:w="1464" w:type="dxa"/>
            <w:tcBorders>
              <w:top w:val="single" w:sz="6" w:space="0" w:color="auto"/>
              <w:left w:val="single" w:sz="6" w:space="0" w:color="auto"/>
              <w:bottom w:val="single" w:sz="6" w:space="0" w:color="auto"/>
              <w:right w:val="single" w:sz="6" w:space="0" w:color="auto"/>
            </w:tcBorders>
            <w:vAlign w:val="center"/>
          </w:tcPr>
          <w:p w14:paraId="775C4385" w14:textId="35530391" w:rsidR="00FE3830" w:rsidRPr="00862A62" w:rsidRDefault="00FE3830" w:rsidP="00FE3830">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9973303" w14:textId="4CBC96C2" w:rsidR="00FE3830" w:rsidRPr="00862A62" w:rsidRDefault="00FE3830" w:rsidP="00FE3830">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288CD0EF" w14:textId="79F07C72" w:rsidR="00FE3830" w:rsidRPr="00862A62" w:rsidRDefault="00FE3830" w:rsidP="00FE3830">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38284E" w14:textId="19E317CE" w:rsidR="00FE3830" w:rsidRDefault="00FE3830" w:rsidP="00FE3830">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2E6F1D1E" w14:textId="3814ED03" w:rsidR="00FE3830" w:rsidRPr="00862A62" w:rsidRDefault="00FE3830" w:rsidP="00FE3830">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7BCC723" w14:textId="15D56841" w:rsidR="00FE3830" w:rsidRPr="00862A62" w:rsidRDefault="00FE3830" w:rsidP="00FE3830">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20306F3F" w14:textId="370D4920" w:rsidR="00FE3830" w:rsidRPr="00862A62" w:rsidRDefault="00FE3830" w:rsidP="00FE3830">
            <w:pPr>
              <w:keepNext/>
              <w:autoSpaceDE w:val="0"/>
              <w:autoSpaceDN w:val="0"/>
              <w:adjustRightInd w:val="0"/>
              <w:rPr>
                <w:rFonts w:asciiTheme="minorHAnsi" w:hAnsiTheme="minorHAnsi" w:cs="Cambria"/>
                <w:color w:val="000000"/>
                <w:sz w:val="16"/>
                <w:szCs w:val="16"/>
              </w:rPr>
            </w:pPr>
            <w:r w:rsidRPr="001C741F">
              <w:rPr>
                <w:rFonts w:ascii="Calibri" w:hAnsi="Calibri" w:cs="Cambria"/>
                <w:color w:val="000000"/>
                <w:sz w:val="16"/>
                <w:szCs w:val="16"/>
              </w:rPr>
              <w:t>Altered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7D287C28" w14:textId="13BB1D5B" w:rsidR="00FE3830" w:rsidRPr="00862A62" w:rsidRDefault="00FE3830" w:rsidP="00FE3830">
            <w:pPr>
              <w:keepNext/>
              <w:autoSpaceDE w:val="0"/>
              <w:autoSpaceDN w:val="0"/>
              <w:adjustRightInd w:val="0"/>
              <w:rPr>
                <w:rFonts w:asciiTheme="minorHAnsi" w:hAnsiTheme="minorHAnsi" w:cs="Calibri"/>
                <w:color w:val="000000"/>
                <w:sz w:val="16"/>
                <w:szCs w:val="16"/>
              </w:rPr>
            </w:pPr>
            <w:r>
              <w:rPr>
                <w:rFonts w:ascii="Calibri" w:hAnsi="Calibr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152FF42F" w14:textId="0C61DF8A" w:rsidR="00FE3830" w:rsidRPr="00862A62" w:rsidRDefault="00FE3830" w:rsidP="00FE3830">
            <w:pPr>
              <w:keepNext/>
              <w:autoSpaceDE w:val="0"/>
              <w:autoSpaceDN w:val="0"/>
              <w:adjustRightInd w:val="0"/>
              <w:rPr>
                <w:rFonts w:asciiTheme="minorHAnsi" w:hAnsiTheme="minorHAnsi" w:cs="Calibri"/>
                <w:color w:val="000000"/>
                <w:sz w:val="16"/>
                <w:szCs w:val="16"/>
              </w:rPr>
            </w:pPr>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p>
        </w:tc>
      </w:tr>
      <w:tr w:rsidR="00862A62" w:rsidRPr="00862A62" w14:paraId="3DF6E540" w14:textId="77777777" w:rsidTr="00FE3830">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3DF6E53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3DF6E53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3DF6E53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3DF6E53F" w14:textId="3341CC6A"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r w:rsidRPr="00862A62">
              <w:rPr>
                <w:rFonts w:asciiTheme="minorHAnsi" w:hAnsiTheme="minorHAnsi" w:cs="Calibri"/>
                <w:color w:val="000000"/>
                <w:sz w:val="16"/>
                <w:szCs w:val="16"/>
              </w:rPr>
              <w:t xml:space="preserve"> - Fan Efficacy and Airflow Rate verification (MCH-22; MCH-23) or alternative compliance: (MCH-28)</w:t>
            </w:r>
          </w:p>
        </w:tc>
      </w:tr>
    </w:tbl>
    <w:p w14:paraId="3DF6E541" w14:textId="77777777" w:rsidR="00862A62" w:rsidRDefault="00862A62" w:rsidP="008846F4">
      <w:pPr>
        <w:rPr>
          <w:rFonts w:ascii="Calibri" w:hAnsi="Calibri"/>
          <w:sz w:val="18"/>
          <w:szCs w:val="18"/>
        </w:rPr>
      </w:pPr>
    </w:p>
    <w:p w14:paraId="3DF6E542" w14:textId="77777777" w:rsidR="00E81C65" w:rsidRDefault="00E81C65" w:rsidP="008846F4">
      <w:pPr>
        <w:rPr>
          <w:rFonts w:ascii="Calibri" w:hAnsi="Calibri"/>
          <w:sz w:val="18"/>
          <w:szCs w:val="18"/>
        </w:rPr>
      </w:pPr>
    </w:p>
    <w:p w14:paraId="3DF6E543" w14:textId="77777777" w:rsidR="00392860" w:rsidRDefault="00392860" w:rsidP="008846F4">
      <w:pPr>
        <w:rPr>
          <w:rFonts w:ascii="Calibri" w:hAnsi="Calibri"/>
          <w:sz w:val="18"/>
          <w:szCs w:val="18"/>
        </w:rPr>
      </w:pPr>
    </w:p>
    <w:p w14:paraId="3DF6E544" w14:textId="77777777" w:rsidR="00392860" w:rsidRDefault="00392860" w:rsidP="008846F4">
      <w:pPr>
        <w:rPr>
          <w:rFonts w:ascii="Calibri" w:hAnsi="Calibri"/>
          <w:sz w:val="18"/>
          <w:szCs w:val="18"/>
        </w:rPr>
      </w:pPr>
    </w:p>
    <w:p w14:paraId="3DF6E545" w14:textId="77777777" w:rsidR="00392860" w:rsidRDefault="00392860" w:rsidP="008846F4">
      <w:pPr>
        <w:rPr>
          <w:rFonts w:ascii="Calibri" w:hAnsi="Calibri"/>
          <w:sz w:val="18"/>
          <w:szCs w:val="18"/>
        </w:rPr>
      </w:pPr>
    </w:p>
    <w:p w14:paraId="3DF6E546" w14:textId="77777777" w:rsidR="00392860" w:rsidRDefault="0039286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
        <w:gridCol w:w="757"/>
        <w:gridCol w:w="1544"/>
        <w:gridCol w:w="990"/>
        <w:gridCol w:w="900"/>
        <w:gridCol w:w="900"/>
        <w:gridCol w:w="1440"/>
        <w:gridCol w:w="1170"/>
        <w:gridCol w:w="900"/>
        <w:gridCol w:w="900"/>
        <w:gridCol w:w="1080"/>
        <w:gridCol w:w="1170"/>
        <w:gridCol w:w="990"/>
        <w:gridCol w:w="873"/>
        <w:gridCol w:w="27"/>
      </w:tblGrid>
      <w:tr w:rsidR="006A0622" w:rsidRPr="00392860" w14:paraId="3DF6E549" w14:textId="77777777" w:rsidTr="0007590A">
        <w:trPr>
          <w:cantSplit/>
          <w:trHeight w:val="222"/>
        </w:trPr>
        <w:tc>
          <w:tcPr>
            <w:tcW w:w="14390" w:type="dxa"/>
            <w:gridSpan w:val="15"/>
          </w:tcPr>
          <w:p w14:paraId="3DF6E547" w14:textId="1548E2D9" w:rsidR="006A0622" w:rsidRPr="003322A6" w:rsidRDefault="006A0622" w:rsidP="00392860">
            <w:pPr>
              <w:keepNext/>
              <w:rPr>
                <w:rFonts w:ascii="Calibri" w:hAnsi="Calibri"/>
                <w:b/>
                <w:szCs w:val="24"/>
              </w:rPr>
            </w:pPr>
            <w:r w:rsidRPr="003322A6">
              <w:rPr>
                <w:rFonts w:ascii="Calibri" w:hAnsi="Calibri"/>
                <w:b/>
                <w:sz w:val="18"/>
                <w:szCs w:val="22"/>
              </w:rPr>
              <w:lastRenderedPageBreak/>
              <w:t>C. Space Conditioning (SC) System Alterations Compliance Information</w:t>
            </w:r>
          </w:p>
          <w:p w14:paraId="3DF6E548" w14:textId="77777777" w:rsidR="006A0622" w:rsidRDefault="006A0622" w:rsidP="00392860">
            <w:pPr>
              <w:keepNext/>
              <w:rPr>
                <w:rFonts w:ascii="Calibri" w:hAnsi="Calibri"/>
                <w:b/>
                <w:sz w:val="22"/>
                <w:szCs w:val="22"/>
              </w:rPr>
            </w:pPr>
            <w:r w:rsidRPr="00392860">
              <w:rPr>
                <w:rFonts w:ascii="Calibri" w:hAnsi="Calibri"/>
                <w:sz w:val="18"/>
                <w:szCs w:val="18"/>
              </w:rPr>
              <w:t xml:space="preserve">&lt;&lt; require one row of data in this table </w:t>
            </w:r>
            <w:r>
              <w:rPr>
                <w:rFonts w:ascii="Calibri" w:hAnsi="Calibri"/>
                <w:sz w:val="18"/>
                <w:szCs w:val="18"/>
              </w:rPr>
              <w:t xml:space="preserve">for each of the SC Systems listed in Section B for which Alteration Type in </w:t>
            </w:r>
            <w:r w:rsidRPr="007D0027">
              <w:rPr>
                <w:rFonts w:ascii="Calibri" w:hAnsi="Calibri"/>
                <w:sz w:val="18"/>
                <w:szCs w:val="18"/>
                <w:highlight w:val="yellow"/>
              </w:rPr>
              <w:t>B10</w:t>
            </w:r>
            <w:r>
              <w:rPr>
                <w:rFonts w:ascii="Calibri" w:hAnsi="Calibri"/>
                <w:sz w:val="18"/>
                <w:szCs w:val="18"/>
              </w:rPr>
              <w:t>≠</w:t>
            </w:r>
            <w:r w:rsidRPr="00862A62">
              <w:rPr>
                <w:rFonts w:asciiTheme="minorHAnsi" w:hAnsiTheme="minorHAnsi" w:cs="Calibri"/>
                <w:color w:val="000000"/>
                <w:sz w:val="16"/>
                <w:szCs w:val="16"/>
              </w:rPr>
              <w:t xml:space="preserve"> no alteration performed</w:t>
            </w:r>
            <w:r w:rsidRPr="00392860">
              <w:rPr>
                <w:rFonts w:ascii="Calibri" w:hAnsi="Calibri"/>
                <w:sz w:val="18"/>
                <w:szCs w:val="18"/>
              </w:rPr>
              <w:t xml:space="preserve"> &gt;&gt;</w:t>
            </w:r>
          </w:p>
        </w:tc>
      </w:tr>
      <w:tr w:rsidR="003E72DB" w:rsidRPr="00392860" w14:paraId="3DF6E557" w14:textId="77777777" w:rsidTr="0007590A">
        <w:trPr>
          <w:cantSplit/>
          <w:trHeight w:val="223"/>
        </w:trPr>
        <w:tc>
          <w:tcPr>
            <w:tcW w:w="754" w:type="dxa"/>
            <w:shd w:val="clear" w:color="auto" w:fill="auto"/>
          </w:tcPr>
          <w:p w14:paraId="3DF6E54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01</w:t>
            </w:r>
          </w:p>
        </w:tc>
        <w:tc>
          <w:tcPr>
            <w:tcW w:w="757" w:type="dxa"/>
          </w:tcPr>
          <w:p w14:paraId="4AE78043" w14:textId="77609CDE" w:rsidR="003E72DB" w:rsidRPr="000E59FB" w:rsidRDefault="003E72DB" w:rsidP="00392860">
            <w:pPr>
              <w:keepNext/>
              <w:jc w:val="center"/>
              <w:rPr>
                <w:rFonts w:ascii="Calibri" w:hAnsi="Calibri"/>
                <w:sz w:val="18"/>
                <w:szCs w:val="18"/>
              </w:rPr>
            </w:pPr>
            <w:r>
              <w:rPr>
                <w:rFonts w:ascii="Calibri" w:hAnsi="Calibri"/>
                <w:sz w:val="18"/>
                <w:szCs w:val="18"/>
              </w:rPr>
              <w:t>02</w:t>
            </w:r>
          </w:p>
        </w:tc>
        <w:tc>
          <w:tcPr>
            <w:tcW w:w="1544" w:type="dxa"/>
            <w:shd w:val="clear" w:color="auto" w:fill="auto"/>
          </w:tcPr>
          <w:p w14:paraId="3DF6E54B" w14:textId="577DF745" w:rsidR="003E72DB" w:rsidRPr="000E59FB" w:rsidRDefault="003E72DB" w:rsidP="00392860">
            <w:pPr>
              <w:keepNext/>
              <w:jc w:val="center"/>
              <w:rPr>
                <w:rFonts w:ascii="Calibri" w:hAnsi="Calibri"/>
                <w:sz w:val="18"/>
                <w:szCs w:val="18"/>
              </w:rPr>
            </w:pPr>
            <w:r>
              <w:rPr>
                <w:rFonts w:ascii="Calibri" w:hAnsi="Calibri"/>
                <w:sz w:val="18"/>
                <w:szCs w:val="18"/>
              </w:rPr>
              <w:t>03</w:t>
            </w:r>
          </w:p>
        </w:tc>
        <w:tc>
          <w:tcPr>
            <w:tcW w:w="990" w:type="dxa"/>
            <w:shd w:val="clear" w:color="auto" w:fill="auto"/>
          </w:tcPr>
          <w:p w14:paraId="3DF6E54C" w14:textId="1683E7DD" w:rsidR="003E72DB" w:rsidRPr="000E59FB" w:rsidRDefault="003E72DB" w:rsidP="00392860">
            <w:pPr>
              <w:keepNext/>
              <w:jc w:val="center"/>
              <w:rPr>
                <w:rFonts w:ascii="Calibri" w:hAnsi="Calibri"/>
                <w:sz w:val="18"/>
                <w:szCs w:val="18"/>
              </w:rPr>
            </w:pPr>
            <w:r>
              <w:rPr>
                <w:rFonts w:ascii="Calibri" w:hAnsi="Calibri"/>
                <w:sz w:val="18"/>
                <w:szCs w:val="18"/>
              </w:rPr>
              <w:t>04</w:t>
            </w:r>
          </w:p>
        </w:tc>
        <w:tc>
          <w:tcPr>
            <w:tcW w:w="900" w:type="dxa"/>
            <w:shd w:val="clear" w:color="auto" w:fill="auto"/>
          </w:tcPr>
          <w:p w14:paraId="3DF6E54D" w14:textId="5D62BBEF" w:rsidR="003E72DB" w:rsidRPr="000E59FB" w:rsidRDefault="003E72DB" w:rsidP="00392860">
            <w:pPr>
              <w:keepNext/>
              <w:jc w:val="center"/>
              <w:rPr>
                <w:rFonts w:ascii="Calibri" w:hAnsi="Calibri"/>
                <w:sz w:val="18"/>
                <w:szCs w:val="18"/>
              </w:rPr>
            </w:pPr>
            <w:r>
              <w:rPr>
                <w:rFonts w:ascii="Calibri" w:hAnsi="Calibri"/>
                <w:sz w:val="18"/>
                <w:szCs w:val="18"/>
              </w:rPr>
              <w:t>05</w:t>
            </w:r>
          </w:p>
        </w:tc>
        <w:tc>
          <w:tcPr>
            <w:tcW w:w="900" w:type="dxa"/>
            <w:shd w:val="clear" w:color="auto" w:fill="auto"/>
          </w:tcPr>
          <w:p w14:paraId="3DF6E54E" w14:textId="2FD0B7F0" w:rsidR="003E72DB" w:rsidRPr="000E59FB" w:rsidRDefault="003E72DB" w:rsidP="00761C61">
            <w:pPr>
              <w:keepNext/>
              <w:jc w:val="center"/>
              <w:rPr>
                <w:rFonts w:ascii="Calibri" w:hAnsi="Calibri"/>
                <w:sz w:val="18"/>
                <w:szCs w:val="18"/>
              </w:rPr>
            </w:pPr>
            <w:r>
              <w:rPr>
                <w:rFonts w:ascii="Calibri" w:hAnsi="Calibri"/>
                <w:sz w:val="18"/>
                <w:szCs w:val="18"/>
              </w:rPr>
              <w:t>06</w:t>
            </w:r>
          </w:p>
        </w:tc>
        <w:tc>
          <w:tcPr>
            <w:tcW w:w="1440" w:type="dxa"/>
            <w:shd w:val="clear" w:color="auto" w:fill="auto"/>
          </w:tcPr>
          <w:p w14:paraId="3DF6E54F" w14:textId="752D2C2E" w:rsidR="003E72DB" w:rsidRPr="000E59FB" w:rsidRDefault="003E72DB" w:rsidP="00761C61">
            <w:pPr>
              <w:keepNext/>
              <w:jc w:val="center"/>
              <w:rPr>
                <w:rFonts w:ascii="Calibri" w:hAnsi="Calibri"/>
                <w:sz w:val="18"/>
                <w:szCs w:val="18"/>
              </w:rPr>
            </w:pPr>
            <w:r>
              <w:rPr>
                <w:rFonts w:ascii="Calibri" w:hAnsi="Calibri"/>
                <w:sz w:val="18"/>
                <w:szCs w:val="18"/>
              </w:rPr>
              <w:t>07</w:t>
            </w:r>
          </w:p>
        </w:tc>
        <w:tc>
          <w:tcPr>
            <w:tcW w:w="1170" w:type="dxa"/>
            <w:shd w:val="clear" w:color="auto" w:fill="auto"/>
          </w:tcPr>
          <w:p w14:paraId="3DF6E550" w14:textId="6104D12D" w:rsidR="003E72DB" w:rsidRPr="000E59FB" w:rsidRDefault="003E72DB" w:rsidP="00761C61">
            <w:pPr>
              <w:keepNext/>
              <w:jc w:val="center"/>
              <w:rPr>
                <w:rFonts w:ascii="Calibri" w:hAnsi="Calibri"/>
                <w:sz w:val="18"/>
                <w:szCs w:val="18"/>
              </w:rPr>
            </w:pPr>
            <w:r>
              <w:rPr>
                <w:rFonts w:ascii="Calibri" w:hAnsi="Calibri"/>
                <w:sz w:val="18"/>
                <w:szCs w:val="18"/>
              </w:rPr>
              <w:t>08</w:t>
            </w:r>
          </w:p>
        </w:tc>
        <w:tc>
          <w:tcPr>
            <w:tcW w:w="900" w:type="dxa"/>
            <w:shd w:val="clear" w:color="auto" w:fill="auto"/>
          </w:tcPr>
          <w:p w14:paraId="3DF6E551" w14:textId="10D99DEB" w:rsidR="003E72DB" w:rsidRPr="000E59FB" w:rsidRDefault="003E72DB" w:rsidP="00761C61">
            <w:pPr>
              <w:keepNext/>
              <w:jc w:val="center"/>
              <w:rPr>
                <w:rFonts w:ascii="Calibri" w:hAnsi="Calibri"/>
                <w:sz w:val="18"/>
                <w:szCs w:val="18"/>
              </w:rPr>
            </w:pPr>
            <w:r>
              <w:rPr>
                <w:rFonts w:ascii="Calibri" w:hAnsi="Calibri"/>
                <w:sz w:val="18"/>
                <w:szCs w:val="18"/>
              </w:rPr>
              <w:t>09</w:t>
            </w:r>
          </w:p>
        </w:tc>
        <w:tc>
          <w:tcPr>
            <w:tcW w:w="900" w:type="dxa"/>
            <w:shd w:val="clear" w:color="auto" w:fill="auto"/>
          </w:tcPr>
          <w:p w14:paraId="3DF6E552" w14:textId="078BE970" w:rsidR="003E72DB" w:rsidRPr="000E59FB" w:rsidRDefault="003E72DB" w:rsidP="00761C61">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3DF6E553" w14:textId="1D870F7C" w:rsidR="003E72DB" w:rsidRPr="000E59FB" w:rsidRDefault="003E72DB" w:rsidP="00761C61">
            <w:pPr>
              <w:keepNext/>
              <w:jc w:val="center"/>
              <w:rPr>
                <w:rFonts w:ascii="Calibri" w:hAnsi="Calibri"/>
                <w:sz w:val="18"/>
                <w:szCs w:val="18"/>
              </w:rPr>
            </w:pPr>
            <w:r>
              <w:rPr>
                <w:rFonts w:ascii="Calibri" w:hAnsi="Calibri"/>
                <w:sz w:val="18"/>
                <w:szCs w:val="18"/>
              </w:rPr>
              <w:t>11</w:t>
            </w:r>
          </w:p>
        </w:tc>
        <w:tc>
          <w:tcPr>
            <w:tcW w:w="1170" w:type="dxa"/>
            <w:shd w:val="clear" w:color="auto" w:fill="auto"/>
          </w:tcPr>
          <w:p w14:paraId="3DF6E554" w14:textId="0CCA6DB5" w:rsidR="003E72DB" w:rsidRPr="000E59FB" w:rsidRDefault="00CD5DBC" w:rsidP="00392860">
            <w:pPr>
              <w:keepNext/>
              <w:jc w:val="center"/>
              <w:rPr>
                <w:rFonts w:ascii="Calibri" w:hAnsi="Calibri"/>
                <w:sz w:val="18"/>
                <w:szCs w:val="18"/>
              </w:rPr>
            </w:pPr>
            <w:r>
              <w:rPr>
                <w:rFonts w:ascii="Calibri" w:hAnsi="Calibri"/>
                <w:sz w:val="18"/>
                <w:szCs w:val="18"/>
              </w:rPr>
              <w:t>12</w:t>
            </w:r>
          </w:p>
        </w:tc>
        <w:tc>
          <w:tcPr>
            <w:tcW w:w="990" w:type="dxa"/>
          </w:tcPr>
          <w:p w14:paraId="06456516" w14:textId="46F5C418" w:rsidR="003E72DB" w:rsidRPr="000E59FB" w:rsidRDefault="00CD5DBC" w:rsidP="00392860">
            <w:pPr>
              <w:keepNext/>
              <w:jc w:val="center"/>
              <w:rPr>
                <w:rFonts w:ascii="Calibri" w:hAnsi="Calibri"/>
                <w:sz w:val="18"/>
                <w:szCs w:val="18"/>
              </w:rPr>
            </w:pPr>
            <w:r>
              <w:rPr>
                <w:rFonts w:ascii="Calibri" w:hAnsi="Calibri"/>
                <w:sz w:val="18"/>
                <w:szCs w:val="18"/>
              </w:rPr>
              <w:t>13</w:t>
            </w:r>
          </w:p>
        </w:tc>
        <w:tc>
          <w:tcPr>
            <w:tcW w:w="895" w:type="dxa"/>
            <w:gridSpan w:val="2"/>
          </w:tcPr>
          <w:p w14:paraId="3DF6E556" w14:textId="5D709AA5" w:rsidR="003E72DB" w:rsidRPr="000E59FB" w:rsidRDefault="00CD5DBC" w:rsidP="00392860">
            <w:pPr>
              <w:keepNext/>
              <w:jc w:val="center"/>
              <w:rPr>
                <w:rFonts w:ascii="Calibri" w:hAnsi="Calibri"/>
                <w:sz w:val="18"/>
                <w:szCs w:val="18"/>
              </w:rPr>
            </w:pPr>
            <w:r>
              <w:rPr>
                <w:rFonts w:ascii="Calibri" w:hAnsi="Calibri"/>
                <w:sz w:val="18"/>
                <w:szCs w:val="18"/>
              </w:rPr>
              <w:t>14</w:t>
            </w:r>
          </w:p>
        </w:tc>
      </w:tr>
      <w:tr w:rsidR="003E72DB" w:rsidRPr="00392860" w14:paraId="3DF6E569" w14:textId="77777777" w:rsidTr="0007590A">
        <w:trPr>
          <w:cantSplit/>
          <w:trHeight w:val="390"/>
        </w:trPr>
        <w:tc>
          <w:tcPr>
            <w:tcW w:w="754" w:type="dxa"/>
            <w:shd w:val="clear" w:color="auto" w:fill="auto"/>
            <w:vAlign w:val="bottom"/>
          </w:tcPr>
          <w:p w14:paraId="3DF6E558" w14:textId="27F7BCE8" w:rsidR="003E72DB" w:rsidRPr="000E59FB" w:rsidRDefault="003E72DB" w:rsidP="007752EC">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757" w:type="dxa"/>
            <w:vAlign w:val="bottom"/>
          </w:tcPr>
          <w:p w14:paraId="0CD2F13E" w14:textId="290064EC" w:rsidR="003E72DB" w:rsidRPr="007752EC" w:rsidRDefault="003E72DB" w:rsidP="007752EC">
            <w:pPr>
              <w:keepNext/>
              <w:jc w:val="center"/>
              <w:rPr>
                <w:rFonts w:ascii="Calibri" w:hAnsi="Calibri"/>
                <w:sz w:val="18"/>
                <w:szCs w:val="18"/>
              </w:rPr>
            </w:pPr>
            <w:r w:rsidRPr="007752EC">
              <w:rPr>
                <w:rFonts w:ascii="Calibri" w:hAnsi="Calibri"/>
                <w:sz w:val="18"/>
                <w:szCs w:val="18"/>
              </w:rPr>
              <w:t>SC System</w:t>
            </w:r>
          </w:p>
          <w:p w14:paraId="12B95C4A" w14:textId="3A7A7BCD" w:rsidR="003E72DB" w:rsidRPr="000E59FB" w:rsidRDefault="003E72DB" w:rsidP="007752EC">
            <w:pPr>
              <w:keepNext/>
              <w:jc w:val="center"/>
              <w:rPr>
                <w:rFonts w:ascii="Calibri" w:hAnsi="Calibri"/>
                <w:sz w:val="18"/>
                <w:szCs w:val="18"/>
              </w:rPr>
            </w:pPr>
            <w:r w:rsidRPr="007752EC">
              <w:rPr>
                <w:rFonts w:ascii="Calibri" w:hAnsi="Calibri"/>
                <w:sz w:val="18"/>
                <w:szCs w:val="18"/>
              </w:rPr>
              <w:t>Description of Area Served</w:t>
            </w:r>
          </w:p>
        </w:tc>
        <w:tc>
          <w:tcPr>
            <w:tcW w:w="1544" w:type="dxa"/>
            <w:shd w:val="clear" w:color="auto" w:fill="auto"/>
            <w:vAlign w:val="bottom"/>
          </w:tcPr>
          <w:p w14:paraId="3DF6E559" w14:textId="2E306C59" w:rsidR="003E72DB" w:rsidRPr="000E59FB" w:rsidRDefault="003E72DB" w:rsidP="00392860">
            <w:pPr>
              <w:keepNext/>
              <w:jc w:val="center"/>
              <w:rPr>
                <w:rFonts w:ascii="Calibri" w:hAnsi="Calibri"/>
                <w:sz w:val="18"/>
                <w:szCs w:val="18"/>
              </w:rPr>
            </w:pPr>
            <w:r w:rsidRPr="000E59FB">
              <w:rPr>
                <w:rFonts w:ascii="Calibri" w:hAnsi="Calibri"/>
                <w:sz w:val="18"/>
                <w:szCs w:val="18"/>
              </w:rPr>
              <w:t>Heating System Type</w:t>
            </w:r>
          </w:p>
        </w:tc>
        <w:tc>
          <w:tcPr>
            <w:tcW w:w="990" w:type="dxa"/>
            <w:shd w:val="clear" w:color="auto" w:fill="auto"/>
            <w:vAlign w:val="bottom"/>
          </w:tcPr>
          <w:p w14:paraId="3DF6E55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5B"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Heating Component</w:t>
            </w:r>
          </w:p>
        </w:tc>
        <w:tc>
          <w:tcPr>
            <w:tcW w:w="900" w:type="dxa"/>
            <w:shd w:val="clear" w:color="auto" w:fill="auto"/>
            <w:vAlign w:val="bottom"/>
          </w:tcPr>
          <w:p w14:paraId="3DF6E55C"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Heating Efficiency Type</w:t>
            </w:r>
          </w:p>
        </w:tc>
        <w:tc>
          <w:tcPr>
            <w:tcW w:w="900" w:type="dxa"/>
            <w:shd w:val="clear" w:color="auto" w:fill="auto"/>
            <w:vAlign w:val="bottom"/>
          </w:tcPr>
          <w:p w14:paraId="3DF6E55D"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 xml:space="preserve">Heating </w:t>
            </w:r>
          </w:p>
          <w:p w14:paraId="3DF6E55E"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Minimum</w:t>
            </w:r>
          </w:p>
          <w:p w14:paraId="3DF6E55F"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Efficiency Value</w:t>
            </w:r>
          </w:p>
        </w:tc>
        <w:tc>
          <w:tcPr>
            <w:tcW w:w="1440" w:type="dxa"/>
            <w:shd w:val="clear" w:color="auto" w:fill="auto"/>
            <w:vAlign w:val="bottom"/>
          </w:tcPr>
          <w:p w14:paraId="3DF6E560"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System Type</w:t>
            </w:r>
          </w:p>
        </w:tc>
        <w:tc>
          <w:tcPr>
            <w:tcW w:w="1170" w:type="dxa"/>
            <w:shd w:val="clear" w:color="auto" w:fill="auto"/>
            <w:vAlign w:val="bottom"/>
          </w:tcPr>
          <w:p w14:paraId="3DF6E561"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62"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Components</w:t>
            </w:r>
          </w:p>
        </w:tc>
        <w:tc>
          <w:tcPr>
            <w:tcW w:w="900" w:type="dxa"/>
            <w:shd w:val="clear" w:color="auto" w:fill="auto"/>
            <w:vAlign w:val="bottom"/>
          </w:tcPr>
          <w:p w14:paraId="3DF6E563"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Cooling Efficiency Type</w:t>
            </w:r>
          </w:p>
        </w:tc>
        <w:tc>
          <w:tcPr>
            <w:tcW w:w="900" w:type="dxa"/>
            <w:shd w:val="clear" w:color="auto" w:fill="auto"/>
            <w:vAlign w:val="bottom"/>
          </w:tcPr>
          <w:p w14:paraId="3DF6E564" w14:textId="77777777" w:rsidR="003E72DB" w:rsidRPr="000E59FB" w:rsidRDefault="003E72DB" w:rsidP="00787C67">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3DF6E565"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170" w:type="dxa"/>
            <w:shd w:val="clear" w:color="auto" w:fill="auto"/>
            <w:vAlign w:val="bottom"/>
          </w:tcPr>
          <w:p w14:paraId="3DF6E566" w14:textId="75AD894D" w:rsidR="003E72DB" w:rsidRPr="003E72DB" w:rsidRDefault="00CD5DBC" w:rsidP="00CD5DBC">
            <w:pPr>
              <w:keepNext/>
              <w:jc w:val="center"/>
              <w:rPr>
                <w:rFonts w:ascii="Calibri" w:hAnsi="Calibri"/>
                <w:sz w:val="8"/>
                <w:szCs w:val="8"/>
                <w:highlight w:val="yellow"/>
              </w:rPr>
            </w:pPr>
            <w:r w:rsidRPr="00CD5DBC">
              <w:rPr>
                <w:rFonts w:ascii="Calibri" w:hAnsi="Calibri"/>
                <w:sz w:val="18"/>
                <w:szCs w:val="18"/>
              </w:rPr>
              <w:t xml:space="preserve">Number of Indoor Units </w:t>
            </w:r>
            <w:del w:id="13" w:author="Markstrum, Alexis@Energy" w:date="2021-03-22T14:21:00Z">
              <w:r w:rsidRPr="00CD5DBC" w:rsidDel="00841B72">
                <w:rPr>
                  <w:rFonts w:ascii="Calibri" w:hAnsi="Calibri"/>
                  <w:sz w:val="18"/>
                  <w:szCs w:val="18"/>
                </w:rPr>
                <w:delText>Connected to the System's Outdoor Unit</w:delText>
              </w:r>
            </w:del>
            <w:ins w:id="14" w:author="Markstrum, Alexis@Energy" w:date="2021-03-22T14:21:00Z">
              <w:r w:rsidR="00841B72">
                <w:rPr>
                  <w:rFonts w:ascii="Calibri" w:hAnsi="Calibri"/>
                  <w:sz w:val="18"/>
                  <w:szCs w:val="18"/>
                </w:rPr>
                <w:t xml:space="preserve">for this </w:t>
              </w:r>
            </w:ins>
            <w:ins w:id="15" w:author="Markstrum, Alexis@Energy" w:date="2021-03-22T14:22:00Z">
              <w:r w:rsidR="00841B72">
                <w:rPr>
                  <w:rFonts w:ascii="Calibri" w:hAnsi="Calibri"/>
                  <w:sz w:val="18"/>
                  <w:szCs w:val="18"/>
                </w:rPr>
                <w:t>S</w:t>
              </w:r>
            </w:ins>
            <w:ins w:id="16" w:author="Markstrum, Alexis@Energy" w:date="2021-03-22T14:21:00Z">
              <w:r w:rsidR="00841B72">
                <w:rPr>
                  <w:rFonts w:ascii="Calibri" w:hAnsi="Calibri"/>
                  <w:sz w:val="18"/>
                  <w:szCs w:val="18"/>
                </w:rPr>
                <w:t>ystem</w:t>
              </w:r>
            </w:ins>
          </w:p>
        </w:tc>
        <w:tc>
          <w:tcPr>
            <w:tcW w:w="990" w:type="dxa"/>
            <w:vAlign w:val="bottom"/>
          </w:tcPr>
          <w:p w14:paraId="525742F5" w14:textId="621B20A5" w:rsidR="003E72DB" w:rsidRPr="00841B72" w:rsidRDefault="00CD5DBC" w:rsidP="006A0622">
            <w:pPr>
              <w:keepNext/>
              <w:jc w:val="center"/>
              <w:rPr>
                <w:rFonts w:ascii="Calibri" w:hAnsi="Calibri"/>
                <w:sz w:val="16"/>
                <w:szCs w:val="16"/>
              </w:rPr>
            </w:pPr>
            <w:r w:rsidRPr="00841B72">
              <w:rPr>
                <w:rFonts w:ascii="Calibri" w:hAnsi="Calibri"/>
                <w:sz w:val="16"/>
                <w:szCs w:val="16"/>
              </w:rPr>
              <w:t xml:space="preserve">Number of Ducted Indoor Units </w:t>
            </w:r>
            <w:del w:id="17" w:author="Markstrum, Alexis@Energy" w:date="2021-03-25T15:31:00Z">
              <w:r w:rsidRPr="00841B72" w:rsidDel="00B5761E">
                <w:rPr>
                  <w:rFonts w:ascii="Calibri" w:hAnsi="Calibri"/>
                  <w:sz w:val="16"/>
                  <w:szCs w:val="16"/>
                </w:rPr>
                <w:delText xml:space="preserve">Connected </w:delText>
              </w:r>
            </w:del>
            <w:del w:id="18" w:author="Markstrum, Alexis@Energy" w:date="2021-03-22T14:22:00Z">
              <w:r w:rsidRPr="00841B72" w:rsidDel="00841B72">
                <w:rPr>
                  <w:rFonts w:ascii="Calibri" w:hAnsi="Calibri"/>
                  <w:sz w:val="16"/>
                  <w:szCs w:val="16"/>
                </w:rPr>
                <w:delText>to the System's Outdoor Unit</w:delText>
              </w:r>
            </w:del>
            <w:ins w:id="19" w:author="Markstrum, Alexis@Energy" w:date="2021-03-22T14:22:00Z">
              <w:r w:rsidR="00841B72">
                <w:rPr>
                  <w:rFonts w:ascii="Calibri" w:hAnsi="Calibri"/>
                  <w:sz w:val="16"/>
                  <w:szCs w:val="16"/>
                </w:rPr>
                <w:t>for this System</w:t>
              </w:r>
            </w:ins>
          </w:p>
        </w:tc>
        <w:tc>
          <w:tcPr>
            <w:tcW w:w="900" w:type="dxa"/>
            <w:gridSpan w:val="2"/>
            <w:vAlign w:val="bottom"/>
          </w:tcPr>
          <w:p w14:paraId="3DF6E568" w14:textId="2F43AD2C" w:rsidR="003E72DB" w:rsidRPr="0007590A" w:rsidRDefault="003E72DB" w:rsidP="00D63ED6">
            <w:pPr>
              <w:keepNext/>
              <w:jc w:val="center"/>
              <w:rPr>
                <w:rFonts w:ascii="Calibri" w:hAnsi="Calibri"/>
                <w:sz w:val="16"/>
                <w:szCs w:val="16"/>
              </w:rPr>
            </w:pPr>
            <w:r w:rsidRPr="0007590A">
              <w:rPr>
                <w:rFonts w:ascii="Calibri" w:hAnsi="Calibri"/>
                <w:sz w:val="16"/>
                <w:szCs w:val="16"/>
              </w:rPr>
              <w:t>Central Fan Integrated (CFI) Ventilation System Status</w:t>
            </w:r>
          </w:p>
        </w:tc>
      </w:tr>
      <w:tr w:rsidR="003E72DB" w:rsidRPr="00D70D8B" w14:paraId="3DF6E5CC" w14:textId="77777777" w:rsidTr="0007590A">
        <w:trPr>
          <w:cantSplit/>
          <w:trHeight w:val="432"/>
        </w:trPr>
        <w:tc>
          <w:tcPr>
            <w:tcW w:w="754" w:type="dxa"/>
            <w:shd w:val="clear" w:color="auto" w:fill="auto"/>
            <w:tcMar>
              <w:left w:w="29" w:type="dxa"/>
              <w:right w:w="29" w:type="dxa"/>
            </w:tcMar>
          </w:tcPr>
          <w:p w14:paraId="3DF6E56A"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&lt;&lt;reference value from </w:t>
            </w:r>
            <w:r w:rsidRPr="00C60DF3">
              <w:rPr>
                <w:rFonts w:asciiTheme="minorHAnsi" w:hAnsiTheme="minorHAnsi"/>
                <w:sz w:val="12"/>
                <w:szCs w:val="12"/>
                <w:highlight w:val="yellow"/>
              </w:rPr>
              <w:t>B01</w:t>
            </w:r>
            <w:r w:rsidRPr="00E42B8E">
              <w:rPr>
                <w:rFonts w:asciiTheme="minorHAnsi" w:hAnsiTheme="minorHAnsi"/>
                <w:sz w:val="12"/>
                <w:szCs w:val="12"/>
              </w:rPr>
              <w:t>&gt;&gt;</w:t>
            </w:r>
          </w:p>
        </w:tc>
        <w:tc>
          <w:tcPr>
            <w:tcW w:w="757" w:type="dxa"/>
            <w:tcMar>
              <w:left w:w="29" w:type="dxa"/>
              <w:right w:w="29" w:type="dxa"/>
            </w:tcMar>
          </w:tcPr>
          <w:p w14:paraId="2CCB469A" w14:textId="4EED21A1" w:rsidR="003E72DB" w:rsidRPr="00E42B8E" w:rsidRDefault="003E72DB" w:rsidP="007752EC">
            <w:pPr>
              <w:rPr>
                <w:rFonts w:asciiTheme="minorHAnsi" w:hAnsiTheme="minorHAnsi"/>
                <w:sz w:val="12"/>
                <w:szCs w:val="12"/>
              </w:rPr>
            </w:pPr>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p>
        </w:tc>
        <w:tc>
          <w:tcPr>
            <w:tcW w:w="1544" w:type="dxa"/>
            <w:shd w:val="clear" w:color="auto" w:fill="auto"/>
            <w:tcMar>
              <w:left w:w="29" w:type="dxa"/>
              <w:right w:w="29" w:type="dxa"/>
            </w:tcMar>
          </w:tcPr>
          <w:p w14:paraId="3DF6E56B" w14:textId="6C164112" w:rsidR="003E72DB" w:rsidRPr="0069306B" w:rsidRDefault="003E72DB" w:rsidP="00A33D4F">
            <w:pPr>
              <w:rPr>
                <w:rFonts w:asciiTheme="minorHAnsi" w:hAnsiTheme="minorHAnsi"/>
                <w:sz w:val="10"/>
                <w:szCs w:val="10"/>
              </w:rPr>
            </w:pPr>
            <w:r w:rsidRPr="0069306B">
              <w:rPr>
                <w:rFonts w:asciiTheme="minorHAnsi" w:hAnsiTheme="minorHAnsi"/>
                <w:sz w:val="10"/>
                <w:szCs w:val="10"/>
              </w:rPr>
              <w:t xml:space="preserve">&lt;&lt; reference value from CF1R as default; allow user to override the default and pick one from list: </w:t>
            </w:r>
          </w:p>
          <w:p w14:paraId="3DF6E56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gas furnace;</w:t>
            </w:r>
          </w:p>
          <w:p w14:paraId="3DF6E56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*central split HP; </w:t>
            </w:r>
          </w:p>
          <w:p w14:paraId="3DF6E56E"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packaged HP</w:t>
            </w:r>
          </w:p>
          <w:p w14:paraId="3DF6E56F"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large packaged HP</w:t>
            </w:r>
          </w:p>
          <w:p w14:paraId="3DF6E570" w14:textId="0F4601A2" w:rsidR="003E72DB" w:rsidRPr="0069306B" w:rsidRDefault="003E72DB" w:rsidP="00761C61">
            <w:pPr>
              <w:rPr>
                <w:rFonts w:asciiTheme="minorHAnsi" w:hAnsiTheme="minorHAnsi"/>
                <w:sz w:val="10"/>
                <w:szCs w:val="10"/>
              </w:rPr>
            </w:pPr>
            <w:r w:rsidRPr="00216D03">
              <w:rPr>
                <w:rFonts w:asciiTheme="minorHAnsi" w:hAnsiTheme="minorHAnsi"/>
                <w:sz w:val="10"/>
                <w:szCs w:val="10"/>
              </w:rPr>
              <w:t>*ductless mini-split HP;</w:t>
            </w:r>
          </w:p>
          <w:p w14:paraId="3DF6E571"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*room HP;</w:t>
            </w:r>
          </w:p>
          <w:p w14:paraId="3DF6E572"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*boiler;</w:t>
            </w:r>
          </w:p>
          <w:p w14:paraId="3DF6E573" w14:textId="77777777" w:rsidR="003E72DB" w:rsidRPr="008C765C" w:rsidRDefault="003E72DB" w:rsidP="00761C61">
            <w:pPr>
              <w:rPr>
                <w:rFonts w:asciiTheme="minorHAnsi" w:hAnsiTheme="minorHAnsi"/>
                <w:sz w:val="10"/>
                <w:szCs w:val="10"/>
              </w:rPr>
            </w:pPr>
            <w:r w:rsidRPr="0069306B">
              <w:rPr>
                <w:rFonts w:asciiTheme="minorHAnsi" w:hAnsiTheme="minorHAnsi"/>
                <w:sz w:val="10"/>
                <w:szCs w:val="10"/>
              </w:rPr>
              <w:t>*</w:t>
            </w:r>
            <w:r w:rsidRPr="008C765C">
              <w:rPr>
                <w:rFonts w:asciiTheme="minorHAnsi" w:hAnsiTheme="minorHAnsi"/>
                <w:sz w:val="10"/>
                <w:szCs w:val="10"/>
              </w:rPr>
              <w:t>hydronic;</w:t>
            </w:r>
          </w:p>
          <w:p w14:paraId="3DF6E574" w14:textId="77777777" w:rsidR="003E72DB" w:rsidRPr="008C765C" w:rsidRDefault="003E72DB" w:rsidP="00761C61">
            <w:pPr>
              <w:rPr>
                <w:rFonts w:asciiTheme="minorHAnsi" w:hAnsiTheme="minorHAnsi"/>
                <w:sz w:val="10"/>
                <w:szCs w:val="10"/>
              </w:rPr>
            </w:pPr>
            <w:r w:rsidRPr="008C765C">
              <w:rPr>
                <w:rFonts w:asciiTheme="minorHAnsi" w:hAnsiTheme="minorHAnsi"/>
                <w:sz w:val="10"/>
                <w:szCs w:val="10"/>
              </w:rPr>
              <w:t>*combined hydronic;</w:t>
            </w:r>
          </w:p>
          <w:p w14:paraId="3DF6E575"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*hydronic+forced air;</w:t>
            </w:r>
          </w:p>
          <w:p w14:paraId="3DF6E576"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*combined hydronic+forced air;</w:t>
            </w:r>
          </w:p>
          <w:p w14:paraId="3DF6E577"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*hydronic HP,</w:t>
            </w:r>
          </w:p>
          <w:p w14:paraId="3DF6E578" w14:textId="77777777" w:rsidR="003E72DB" w:rsidRPr="0069306B" w:rsidRDefault="003E72DB" w:rsidP="00D70D8B">
            <w:pPr>
              <w:rPr>
                <w:rFonts w:asciiTheme="minorHAnsi" w:hAnsiTheme="minorHAnsi"/>
                <w:sz w:val="10"/>
                <w:szCs w:val="10"/>
              </w:rPr>
            </w:pPr>
            <w:r w:rsidRPr="008C765C">
              <w:rPr>
                <w:rFonts w:asciiTheme="minorHAnsi" w:hAnsiTheme="minorHAnsi"/>
                <w:sz w:val="10"/>
                <w:szCs w:val="10"/>
              </w:rPr>
              <w:t>*hydronic HP+forced air;</w:t>
            </w:r>
          </w:p>
          <w:p w14:paraId="3DF6E579"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wall furnace;</w:t>
            </w:r>
          </w:p>
          <w:p w14:paraId="3DF6E57A"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space heater;</w:t>
            </w:r>
          </w:p>
          <w:p w14:paraId="3DF6E57B"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*electric;  </w:t>
            </w:r>
          </w:p>
          <w:p w14:paraId="0AE7A5CA" w14:textId="73CFF47F" w:rsidR="003E72DB" w:rsidRPr="0069306B" w:rsidRDefault="003E72DB" w:rsidP="00761C61">
            <w:pPr>
              <w:rPr>
                <w:rFonts w:asciiTheme="minorHAnsi" w:hAnsiTheme="minorHAnsi"/>
                <w:sz w:val="10"/>
                <w:szCs w:val="10"/>
              </w:rPr>
            </w:pPr>
            <w:r w:rsidRPr="0069306B">
              <w:rPr>
                <w:rFonts w:asciiTheme="minorHAnsi" w:hAnsiTheme="minorHAnsi"/>
                <w:sz w:val="10"/>
                <w:szCs w:val="10"/>
              </w:rPr>
              <w:t>*non-air-source heat pump;</w:t>
            </w:r>
          </w:p>
          <w:p w14:paraId="15D8198F" w14:textId="1E593FB8" w:rsidR="003E72DB" w:rsidRPr="0069306B" w:rsidRDefault="003E72DB" w:rsidP="00761C61">
            <w:pPr>
              <w:rPr>
                <w:rFonts w:asciiTheme="minorHAnsi" w:hAnsiTheme="minorHAnsi"/>
                <w:sz w:val="10"/>
                <w:szCs w:val="10"/>
              </w:rPr>
            </w:pPr>
            <w:r w:rsidRPr="0069306B">
              <w:rPr>
                <w:rFonts w:asciiTheme="minorHAnsi" w:hAnsiTheme="minorHAnsi"/>
                <w:sz w:val="10"/>
                <w:szCs w:val="10"/>
              </w:rPr>
              <w:t>*Wood Heat;</w:t>
            </w:r>
          </w:p>
          <w:p w14:paraId="1A469CA8"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*Small duct high velocity HP;</w:t>
            </w:r>
          </w:p>
          <w:p w14:paraId="5941B278" w14:textId="6F5D2F6B"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VRF HP;</w:t>
            </w:r>
          </w:p>
          <w:p w14:paraId="7A879984" w14:textId="046F9975" w:rsidR="00E10A36" w:rsidRDefault="003E72DB" w:rsidP="007402F3">
            <w:pPr>
              <w:rPr>
                <w:rFonts w:asciiTheme="minorHAnsi" w:hAnsiTheme="minorHAnsi"/>
                <w:sz w:val="10"/>
                <w:szCs w:val="10"/>
              </w:rPr>
            </w:pPr>
            <w:r w:rsidRPr="0069306B">
              <w:rPr>
                <w:rFonts w:asciiTheme="minorHAnsi" w:hAnsiTheme="minorHAnsi"/>
                <w:sz w:val="10"/>
                <w:szCs w:val="10"/>
              </w:rPr>
              <w:t>*Packaged gas furnace</w:t>
            </w:r>
            <w:ins w:id="20" w:author="Markstrum, Alexis@Energy" w:date="2021-03-18T15:48:00Z">
              <w:r w:rsidR="00B546BE">
                <w:rPr>
                  <w:rFonts w:asciiTheme="minorHAnsi" w:hAnsiTheme="minorHAnsi"/>
                  <w:sz w:val="10"/>
                  <w:szCs w:val="10"/>
                </w:rPr>
                <w:t>;</w:t>
              </w:r>
            </w:ins>
          </w:p>
          <w:p w14:paraId="33B97DD4" w14:textId="048C8954"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HP-ducted</w:t>
            </w:r>
            <w:ins w:id="21" w:author="Markstrum, Alexis@Energy" w:date="2021-03-18T15:48:00Z">
              <w:r w:rsidR="00B546BE">
                <w:rPr>
                  <w:rFonts w:asciiTheme="minorHAnsi" w:hAnsiTheme="minorHAnsi"/>
                  <w:sz w:val="10"/>
                  <w:szCs w:val="10"/>
                </w:rPr>
                <w:t>;</w:t>
              </w:r>
            </w:ins>
          </w:p>
          <w:p w14:paraId="6E1D05FB" w14:textId="65A9885C"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HP-ductless</w:t>
            </w:r>
            <w:ins w:id="22" w:author="Markstrum, Alexis@Energy" w:date="2021-03-18T15:48:00Z">
              <w:r w:rsidR="00B546BE">
                <w:rPr>
                  <w:rFonts w:asciiTheme="minorHAnsi" w:hAnsiTheme="minorHAnsi"/>
                  <w:sz w:val="10"/>
                  <w:szCs w:val="10"/>
                </w:rPr>
                <w:t>;</w:t>
              </w:r>
            </w:ins>
          </w:p>
          <w:p w14:paraId="692316A9" w14:textId="5B749386" w:rsidR="003E72DB" w:rsidRDefault="003E72DB" w:rsidP="007402F3">
            <w:pPr>
              <w:rPr>
                <w:rFonts w:asciiTheme="minorHAnsi" w:hAnsiTheme="minorHAnsi"/>
                <w:sz w:val="10"/>
                <w:szCs w:val="10"/>
              </w:rPr>
            </w:pPr>
            <w:r w:rsidRPr="0069306B">
              <w:rPr>
                <w:rFonts w:asciiTheme="minorHAnsi" w:hAnsiTheme="minorHAnsi"/>
                <w:sz w:val="10"/>
                <w:szCs w:val="10"/>
              </w:rPr>
              <w:t>*multisplit HP-ducted+ductless</w:t>
            </w:r>
            <w:ins w:id="23" w:author="Markstrum, Alexis@Energy" w:date="2021-03-18T15:48:00Z">
              <w:r w:rsidR="00B546BE">
                <w:rPr>
                  <w:rFonts w:asciiTheme="minorHAnsi" w:hAnsiTheme="minorHAnsi"/>
                  <w:sz w:val="10"/>
                  <w:szCs w:val="10"/>
                </w:rPr>
                <w:t>;</w:t>
              </w:r>
            </w:ins>
          </w:p>
          <w:p w14:paraId="3FE1A62F" w14:textId="7AF0334C" w:rsidR="001C3EEA" w:rsidRPr="001C3EEA" w:rsidRDefault="001C3EEA" w:rsidP="001C3EEA">
            <w:pPr>
              <w:rPr>
                <w:rFonts w:asciiTheme="minorHAnsi" w:hAnsiTheme="minorHAnsi"/>
                <w:sz w:val="10"/>
                <w:szCs w:val="10"/>
              </w:rPr>
            </w:pPr>
            <w:r w:rsidRPr="001C3EEA">
              <w:rPr>
                <w:rFonts w:asciiTheme="minorHAnsi" w:hAnsiTheme="minorHAnsi"/>
                <w:sz w:val="10"/>
                <w:szCs w:val="10"/>
              </w:rPr>
              <w:t>*VCHP-ducted</w:t>
            </w:r>
            <w:ins w:id="24" w:author="Markstrum, Alexis@Energy" w:date="2021-03-18T15:48:00Z">
              <w:r w:rsidR="00B546BE">
                <w:rPr>
                  <w:rFonts w:asciiTheme="minorHAnsi" w:hAnsiTheme="minorHAnsi"/>
                  <w:sz w:val="10"/>
                  <w:szCs w:val="10"/>
                </w:rPr>
                <w:t>;</w:t>
              </w:r>
            </w:ins>
            <w:r w:rsidRPr="001C3EEA">
              <w:rPr>
                <w:rFonts w:asciiTheme="minorHAnsi" w:hAnsiTheme="minorHAnsi"/>
                <w:sz w:val="10"/>
                <w:szCs w:val="10"/>
              </w:rPr>
              <w:t xml:space="preserve"> </w:t>
            </w:r>
          </w:p>
          <w:p w14:paraId="4EB130BD" w14:textId="00CBC940" w:rsidR="001C3EEA" w:rsidRPr="001C3EEA" w:rsidRDefault="001C3EEA" w:rsidP="001C3EEA">
            <w:pPr>
              <w:rPr>
                <w:rFonts w:asciiTheme="minorHAnsi" w:hAnsiTheme="minorHAnsi"/>
                <w:sz w:val="10"/>
                <w:szCs w:val="10"/>
              </w:rPr>
            </w:pPr>
            <w:r w:rsidRPr="001C3EEA">
              <w:rPr>
                <w:rFonts w:asciiTheme="minorHAnsi" w:hAnsiTheme="minorHAnsi"/>
                <w:sz w:val="10"/>
                <w:szCs w:val="10"/>
              </w:rPr>
              <w:t>*VCHP-ductless</w:t>
            </w:r>
            <w:ins w:id="25" w:author="Markstrum, Alexis@Energy" w:date="2021-03-18T15:48:00Z">
              <w:r w:rsidR="00B546BE">
                <w:rPr>
                  <w:rFonts w:asciiTheme="minorHAnsi" w:hAnsiTheme="minorHAnsi"/>
                  <w:sz w:val="10"/>
                  <w:szCs w:val="10"/>
                </w:rPr>
                <w:t>;</w:t>
              </w:r>
            </w:ins>
          </w:p>
          <w:p w14:paraId="5ECD503A" w14:textId="389C5E5B" w:rsidR="001C3EEA" w:rsidRDefault="001C3EEA" w:rsidP="001C3EEA">
            <w:pPr>
              <w:rPr>
                <w:rFonts w:asciiTheme="minorHAnsi" w:hAnsiTheme="minorHAnsi"/>
                <w:sz w:val="10"/>
                <w:szCs w:val="10"/>
              </w:rPr>
            </w:pPr>
            <w:r w:rsidRPr="001C3EEA">
              <w:rPr>
                <w:rFonts w:asciiTheme="minorHAnsi" w:hAnsiTheme="minorHAnsi"/>
                <w:sz w:val="10"/>
                <w:szCs w:val="10"/>
              </w:rPr>
              <w:t>*VCHP-ducted+ductless</w:t>
            </w:r>
            <w:ins w:id="26" w:author="Markstrum, Alexis@Energy" w:date="2021-03-18T15:48:00Z">
              <w:r w:rsidR="00B546BE">
                <w:rPr>
                  <w:rFonts w:asciiTheme="minorHAnsi" w:hAnsiTheme="minorHAnsi"/>
                  <w:sz w:val="10"/>
                  <w:szCs w:val="10"/>
                </w:rPr>
                <w:t>;</w:t>
              </w:r>
            </w:ins>
          </w:p>
          <w:p w14:paraId="08552450" w14:textId="0BCD0F04" w:rsidR="003E36D1" w:rsidRPr="0069306B" w:rsidRDefault="003E36D1" w:rsidP="001C3EEA">
            <w:pPr>
              <w:rPr>
                <w:rFonts w:asciiTheme="minorHAnsi" w:hAnsiTheme="minorHAnsi"/>
                <w:sz w:val="10"/>
                <w:szCs w:val="10"/>
              </w:rPr>
            </w:pPr>
            <w:r w:rsidRPr="003E36D1">
              <w:rPr>
                <w:rFonts w:asciiTheme="minorHAnsi" w:hAnsiTheme="minorHAnsi"/>
                <w:sz w:val="10"/>
                <w:szCs w:val="10"/>
              </w:rPr>
              <w:t>*ducted mini-split HP</w:t>
            </w:r>
            <w:ins w:id="27" w:author="Markstrum, Alexis@Energy" w:date="2021-03-18T15:48:00Z">
              <w:r w:rsidR="00B546BE">
                <w:rPr>
                  <w:rFonts w:asciiTheme="minorHAnsi" w:hAnsiTheme="minorHAnsi"/>
                  <w:sz w:val="10"/>
                  <w:szCs w:val="10"/>
                </w:rPr>
                <w:t>;</w:t>
              </w:r>
            </w:ins>
          </w:p>
          <w:p w14:paraId="6BC84353" w14:textId="6BD5139C" w:rsidR="0069306B" w:rsidRDefault="0069306B" w:rsidP="0069306B">
            <w:pPr>
              <w:rPr>
                <w:ins w:id="28" w:author="Markstrum, Alexis@Energy" w:date="2021-03-18T15:48:00Z"/>
                <w:rFonts w:asciiTheme="minorHAnsi" w:hAnsiTheme="minorHAnsi"/>
                <w:sz w:val="10"/>
                <w:szCs w:val="10"/>
              </w:rPr>
            </w:pPr>
            <w:r w:rsidRPr="0069306B">
              <w:rPr>
                <w:rFonts w:asciiTheme="minorHAnsi" w:hAnsiTheme="minorHAnsi"/>
                <w:sz w:val="10"/>
                <w:szCs w:val="10"/>
              </w:rPr>
              <w:t>*no heating</w:t>
            </w:r>
            <w:ins w:id="29" w:author="Markstrum, Alexis@Energy" w:date="2021-03-18T15:48:00Z">
              <w:r w:rsidR="00B546BE">
                <w:rPr>
                  <w:rFonts w:asciiTheme="minorHAnsi" w:hAnsiTheme="minorHAnsi"/>
                  <w:sz w:val="10"/>
                  <w:szCs w:val="10"/>
                </w:rPr>
                <w:t>;</w:t>
              </w:r>
            </w:ins>
          </w:p>
          <w:p w14:paraId="17BDB55D" w14:textId="0111838A" w:rsidR="00B546BE" w:rsidRPr="00B546BE" w:rsidRDefault="00B546BE" w:rsidP="00B546BE">
            <w:pPr>
              <w:rPr>
                <w:ins w:id="30" w:author="Markstrum, Alexis@Energy" w:date="2021-03-18T15:48:00Z"/>
                <w:rFonts w:asciiTheme="minorHAnsi" w:hAnsiTheme="minorHAnsi"/>
                <w:sz w:val="10"/>
                <w:szCs w:val="10"/>
              </w:rPr>
            </w:pPr>
            <w:ins w:id="31" w:author="Markstrum, Alexis@Energy" w:date="2021-03-18T15:48:00Z">
              <w:r>
                <w:rPr>
                  <w:rFonts w:asciiTheme="minorHAnsi" w:hAnsiTheme="minorHAnsi"/>
                  <w:sz w:val="10"/>
                  <w:szCs w:val="10"/>
                </w:rPr>
                <w:t>*</w:t>
              </w:r>
              <w:r w:rsidRPr="00B546BE">
                <w:rPr>
                  <w:rFonts w:asciiTheme="minorHAnsi" w:hAnsiTheme="minorHAnsi"/>
                  <w:sz w:val="10"/>
                  <w:szCs w:val="10"/>
                </w:rPr>
                <w:t>SPVHP</w:t>
              </w:r>
              <w:r>
                <w:rPr>
                  <w:rFonts w:asciiTheme="minorHAnsi" w:hAnsiTheme="minorHAnsi"/>
                  <w:sz w:val="10"/>
                  <w:szCs w:val="10"/>
                </w:rPr>
                <w:t>;</w:t>
              </w:r>
            </w:ins>
          </w:p>
          <w:p w14:paraId="3BAA5D9B" w14:textId="56906FA6" w:rsidR="00B546BE" w:rsidRPr="0069306B" w:rsidRDefault="00B546BE" w:rsidP="00B546BE">
            <w:pPr>
              <w:rPr>
                <w:rFonts w:asciiTheme="minorHAnsi" w:hAnsiTheme="minorHAnsi"/>
                <w:sz w:val="10"/>
                <w:szCs w:val="10"/>
              </w:rPr>
            </w:pPr>
            <w:ins w:id="32" w:author="Markstrum, Alexis@Energy" w:date="2021-03-18T15:48:00Z">
              <w:r>
                <w:rPr>
                  <w:rFonts w:asciiTheme="minorHAnsi" w:hAnsiTheme="minorHAnsi"/>
                  <w:sz w:val="10"/>
                  <w:szCs w:val="10"/>
                </w:rPr>
                <w:t>*</w:t>
              </w:r>
              <w:r w:rsidRPr="00B546BE">
                <w:rPr>
                  <w:rFonts w:asciiTheme="minorHAnsi" w:hAnsiTheme="minorHAnsi"/>
                  <w:sz w:val="10"/>
                  <w:szCs w:val="10"/>
                </w:rPr>
                <w:t>PTHP</w:t>
              </w:r>
            </w:ins>
            <w:ins w:id="33" w:author="Markstrum, Alexis@Energy" w:date="2021-03-18T15:49:00Z">
              <w:r w:rsidR="002B566B">
                <w:rPr>
                  <w:rFonts w:asciiTheme="minorHAnsi" w:hAnsiTheme="minorHAnsi"/>
                  <w:sz w:val="10"/>
                  <w:szCs w:val="10"/>
                </w:rPr>
                <w:t>;</w:t>
              </w:r>
            </w:ins>
          </w:p>
          <w:p w14:paraId="7CCBB9CA" w14:textId="77777777" w:rsidR="0069306B" w:rsidRPr="0069306B" w:rsidRDefault="0069306B" w:rsidP="0069306B">
            <w:pPr>
              <w:rPr>
                <w:rFonts w:asciiTheme="minorHAnsi" w:hAnsiTheme="minorHAnsi"/>
                <w:sz w:val="10"/>
                <w:szCs w:val="10"/>
              </w:rPr>
            </w:pPr>
          </w:p>
          <w:p w14:paraId="2EA3774A"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if value =no heating,</w:t>
            </w:r>
          </w:p>
          <w:p w14:paraId="502423EE"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then check: there must be at least one heating system entered in this section in column C04 to comply,</w:t>
            </w:r>
          </w:p>
          <w:p w14:paraId="3E8D7288" w14:textId="78EE5389" w:rsidR="0069306B" w:rsidRPr="0069306B" w:rsidRDefault="0069306B" w:rsidP="007402F3">
            <w:pPr>
              <w:rPr>
                <w:rFonts w:asciiTheme="minorHAnsi" w:hAnsiTheme="minorHAnsi"/>
                <w:sz w:val="10"/>
                <w:szCs w:val="10"/>
              </w:rPr>
            </w:pPr>
            <w:r w:rsidRPr="0069306B">
              <w:rPr>
                <w:rFonts w:asciiTheme="minorHAnsi" w:hAnsiTheme="minorHAnsi"/>
                <w:sz w:val="10"/>
                <w:szCs w:val="10"/>
              </w:rPr>
              <w:t>else flag noncompliant condition (no heating installed) and do not allow registration to continue.</w:t>
            </w:r>
          </w:p>
          <w:p w14:paraId="523954FB" w14:textId="77777777" w:rsidR="0069306B" w:rsidRPr="0069306B" w:rsidRDefault="0069306B" w:rsidP="007402F3">
            <w:pPr>
              <w:rPr>
                <w:rFonts w:asciiTheme="minorHAnsi" w:hAnsiTheme="minorHAnsi"/>
                <w:sz w:val="10"/>
                <w:szCs w:val="10"/>
              </w:rPr>
            </w:pPr>
          </w:p>
          <w:p w14:paraId="3DF6E57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flag non-default values and report in project status notes field; a revised CF1R may be required &gt;&gt;</w:t>
            </w:r>
          </w:p>
        </w:tc>
        <w:tc>
          <w:tcPr>
            <w:tcW w:w="990" w:type="dxa"/>
            <w:shd w:val="clear" w:color="auto" w:fill="auto"/>
            <w:tcMar>
              <w:left w:w="29" w:type="dxa"/>
              <w:right w:w="29" w:type="dxa"/>
            </w:tcMar>
          </w:tcPr>
          <w:p w14:paraId="3DF6E57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7F"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*gas furnace AHU;</w:t>
            </w:r>
          </w:p>
          <w:p w14:paraId="3DF6E580"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*fancoil AHU;</w:t>
            </w:r>
          </w:p>
          <w:p w14:paraId="3DF6E581"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82"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83"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*boiler;</w:t>
            </w:r>
          </w:p>
          <w:p w14:paraId="3DF6E584"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85"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86"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87" w14:textId="6B5C746F" w:rsidR="003E72DB" w:rsidRDefault="003E72DB" w:rsidP="00761C61">
            <w:pPr>
              <w:rPr>
                <w:rFonts w:asciiTheme="minorHAnsi" w:hAnsiTheme="minorHAnsi"/>
                <w:sz w:val="12"/>
                <w:szCs w:val="12"/>
              </w:rPr>
            </w:pPr>
            <w:r w:rsidRPr="00E42B8E">
              <w:rPr>
                <w:rFonts w:asciiTheme="minorHAnsi" w:hAnsiTheme="minorHAnsi"/>
                <w:sz w:val="12"/>
                <w:szCs w:val="12"/>
              </w:rPr>
              <w:t>*no heating component altered;</w:t>
            </w:r>
          </w:p>
          <w:p w14:paraId="54EBBECF" w14:textId="77777777" w:rsidR="00043181" w:rsidRPr="00E42B8E" w:rsidRDefault="00043181" w:rsidP="00761C61">
            <w:pPr>
              <w:rPr>
                <w:rFonts w:asciiTheme="minorHAnsi" w:hAnsiTheme="minorHAnsi"/>
                <w:sz w:val="12"/>
                <w:szCs w:val="12"/>
              </w:rPr>
            </w:pPr>
          </w:p>
          <w:p w14:paraId="3DF6E588" w14:textId="4FF3A0F6"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flag non-default values and report in project status notes field; a revised CF1R may be required &gt;&gt; </w:t>
            </w:r>
          </w:p>
        </w:tc>
        <w:tc>
          <w:tcPr>
            <w:tcW w:w="900" w:type="dxa"/>
            <w:shd w:val="clear" w:color="auto" w:fill="auto"/>
            <w:tcMar>
              <w:left w:w="29" w:type="dxa"/>
              <w:right w:w="29" w:type="dxa"/>
            </w:tcMar>
          </w:tcPr>
          <w:p w14:paraId="7007920A" w14:textId="77777777" w:rsidR="003E72DB" w:rsidRDefault="003E72DB" w:rsidP="007F33EF">
            <w:pPr>
              <w:keepNext/>
              <w:rPr>
                <w:rFonts w:asciiTheme="minorHAnsi" w:hAnsiTheme="minorHAnsi"/>
                <w:sz w:val="12"/>
                <w:szCs w:val="12"/>
              </w:rPr>
            </w:pPr>
            <w:r w:rsidRPr="00E42B8E">
              <w:rPr>
                <w:rFonts w:asciiTheme="minorHAnsi" w:hAnsiTheme="minorHAnsi"/>
                <w:sz w:val="12"/>
                <w:szCs w:val="12"/>
              </w:rPr>
              <w:t>&lt;&lt;</w:t>
            </w:r>
            <w:r w:rsidRPr="000A6113">
              <w:rPr>
                <w:rFonts w:asciiTheme="minorHAnsi" w:hAnsiTheme="minorHAnsi"/>
                <w:b/>
                <w:sz w:val="12"/>
                <w:szCs w:val="12"/>
              </w:rPr>
              <w:t>if</w:t>
            </w:r>
            <w:r w:rsidRPr="00DB4B8F">
              <w:rPr>
                <w:rFonts w:asciiTheme="minorHAnsi" w:hAnsiTheme="minorHAnsi"/>
                <w:sz w:val="12"/>
                <w:szCs w:val="12"/>
              </w:rPr>
              <w:t xml:space="preserve"> </w:t>
            </w:r>
            <w:r w:rsidRPr="006E7142">
              <w:rPr>
                <w:rFonts w:asciiTheme="minorHAnsi" w:hAnsiTheme="minorHAnsi"/>
                <w:sz w:val="12"/>
                <w:szCs w:val="12"/>
                <w:highlight w:val="yellow"/>
              </w:rPr>
              <w:t>C04</w:t>
            </w:r>
            <w:r w:rsidRPr="00DB4B8F">
              <w:rPr>
                <w:rFonts w:asciiTheme="minorHAnsi" w:hAnsiTheme="minorHAnsi"/>
                <w:sz w:val="12"/>
                <w:szCs w:val="12"/>
              </w:rPr>
              <w:t xml:space="preserve"> = no heating component altered, </w:t>
            </w:r>
          </w:p>
          <w:p w14:paraId="569A6505" w14:textId="31283F0D" w:rsidR="003E72DB" w:rsidRDefault="003E72DB" w:rsidP="007F33EF">
            <w:pPr>
              <w:keepNext/>
              <w:rPr>
                <w:rFonts w:asciiTheme="minorHAnsi" w:hAnsiTheme="minorHAnsi"/>
                <w:sz w:val="12"/>
                <w:szCs w:val="12"/>
              </w:rPr>
            </w:pPr>
            <w:r w:rsidRPr="000A6113">
              <w:rPr>
                <w:rFonts w:asciiTheme="minorHAnsi" w:hAnsiTheme="minorHAnsi"/>
                <w:b/>
                <w:sz w:val="12"/>
                <w:szCs w:val="12"/>
              </w:rPr>
              <w:t>then</w:t>
            </w:r>
            <w:r w:rsidRPr="00DB4B8F">
              <w:rPr>
                <w:rFonts w:asciiTheme="minorHAnsi" w:hAnsiTheme="minorHAnsi"/>
                <w:sz w:val="12"/>
                <w:szCs w:val="12"/>
              </w:rPr>
              <w:t xml:space="preserve"> value =n/a</w:t>
            </w:r>
          </w:p>
          <w:p w14:paraId="351A7472" w14:textId="33D834D1" w:rsidR="003E72DB" w:rsidRDefault="003E72DB" w:rsidP="007F33EF">
            <w:pPr>
              <w:keepNext/>
              <w:rPr>
                <w:rFonts w:asciiTheme="minorHAnsi" w:hAnsiTheme="minorHAnsi"/>
                <w:sz w:val="12"/>
                <w:szCs w:val="12"/>
              </w:rPr>
            </w:pPr>
            <w:r>
              <w:rPr>
                <w:rFonts w:asciiTheme="minorHAnsi" w:hAnsiTheme="minorHAnsi"/>
                <w:b/>
                <w:sz w:val="12"/>
                <w:szCs w:val="12"/>
              </w:rPr>
              <w:t>else</w:t>
            </w:r>
            <w:r w:rsidRPr="00200835">
              <w:rPr>
                <w:rFonts w:asciiTheme="minorHAnsi" w:hAnsiTheme="minorHAnsi"/>
                <w:b/>
                <w:sz w:val="12"/>
                <w:szCs w:val="12"/>
              </w:rPr>
              <w:t>if</w:t>
            </w:r>
            <w:r w:rsidRPr="00E42B8E">
              <w:rPr>
                <w:rFonts w:asciiTheme="minorHAnsi" w:hAnsiTheme="minorHAnsi"/>
                <w:sz w:val="12"/>
                <w:szCs w:val="12"/>
              </w:rPr>
              <w:t xml:space="preserve"> </w:t>
            </w:r>
            <w:r w:rsidRPr="007D0027">
              <w:rPr>
                <w:rFonts w:asciiTheme="minorHAnsi" w:hAnsiTheme="minorHAnsi"/>
                <w:sz w:val="12"/>
                <w:szCs w:val="12"/>
                <w:highlight w:val="yellow"/>
              </w:rPr>
              <w:t>C03</w:t>
            </w:r>
            <w:r w:rsidRPr="00E42B8E">
              <w:rPr>
                <w:rFonts w:asciiTheme="minorHAnsi" w:hAnsiTheme="minorHAnsi"/>
                <w:sz w:val="12"/>
                <w:szCs w:val="12"/>
              </w:rPr>
              <w:t xml:space="preserve"> = </w:t>
            </w:r>
            <w:r>
              <w:rPr>
                <w:rFonts w:asciiTheme="minorHAnsi" w:hAnsiTheme="minorHAnsi"/>
                <w:sz w:val="12"/>
                <w:szCs w:val="12"/>
              </w:rPr>
              <w:t>one of the following system types:</w:t>
            </w:r>
          </w:p>
          <w:p w14:paraId="7011FE6E"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 forced air, </w:t>
            </w:r>
          </w:p>
          <w:p w14:paraId="2D18E3F7"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combined hydronic, </w:t>
            </w:r>
          </w:p>
          <w:p w14:paraId="7432D394" w14:textId="78FA1587"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combined hydronic + forced air,</w:t>
            </w:r>
          </w:p>
          <w:p w14:paraId="4616D4D3" w14:textId="797E5C74"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hydronic HP</w:t>
            </w:r>
            <w:r>
              <w:rPr>
                <w:rFonts w:asciiTheme="minorHAnsi" w:hAnsiTheme="minorHAnsi"/>
                <w:sz w:val="12"/>
                <w:szCs w:val="12"/>
              </w:rPr>
              <w:t>,</w:t>
            </w:r>
          </w:p>
          <w:p w14:paraId="768E7B4B" w14:textId="2BF59F3F"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HP + forced air, </w:t>
            </w:r>
          </w:p>
          <w:p w14:paraId="5290E52C" w14:textId="25A87D24" w:rsidR="001037C7" w:rsidRDefault="003E72DB" w:rsidP="007F33EF">
            <w:pPr>
              <w:keepNext/>
              <w:rPr>
                <w:rFonts w:asciiTheme="minorHAnsi" w:hAnsiTheme="minorHAnsi"/>
                <w:sz w:val="12"/>
                <w:szCs w:val="12"/>
              </w:rPr>
            </w:pPr>
            <w:r w:rsidRPr="00200835">
              <w:rPr>
                <w:rFonts w:asciiTheme="minorHAnsi" w:hAnsiTheme="minorHAnsi"/>
                <w:b/>
                <w:sz w:val="12"/>
                <w:szCs w:val="12"/>
              </w:rPr>
              <w:t>then</w:t>
            </w:r>
            <w:r w:rsidRPr="00043181">
              <w:rPr>
                <w:rFonts w:asciiTheme="minorHAnsi" w:hAnsiTheme="minorHAnsi"/>
                <w:sz w:val="6"/>
                <w:szCs w:val="6"/>
              </w:rPr>
              <w:t xml:space="preserve"> </w:t>
            </w:r>
            <w:r>
              <w:rPr>
                <w:rFonts w:asciiTheme="minorHAnsi" w:hAnsiTheme="minorHAnsi"/>
                <w:sz w:val="12"/>
                <w:szCs w:val="12"/>
              </w:rPr>
              <w:t>value=</w:t>
            </w:r>
            <w:r w:rsidRPr="00E42B8E">
              <w:rPr>
                <w:rFonts w:asciiTheme="minorHAnsi" w:hAnsiTheme="minorHAnsi"/>
                <w:sz w:val="12"/>
                <w:szCs w:val="12"/>
              </w:rPr>
              <w:t xml:space="preserve">NA; </w:t>
            </w:r>
          </w:p>
          <w:p w14:paraId="68BFCCBF" w14:textId="0EB50BC3" w:rsidR="003E72DB" w:rsidRDefault="003E72DB" w:rsidP="007F33EF">
            <w:pPr>
              <w:keepNext/>
              <w:rPr>
                <w:rFonts w:asciiTheme="minorHAnsi" w:hAnsiTheme="minorHAnsi"/>
                <w:sz w:val="12"/>
                <w:szCs w:val="12"/>
              </w:rPr>
            </w:pPr>
            <w:r w:rsidRPr="00200835">
              <w:rPr>
                <w:rFonts w:asciiTheme="minorHAnsi" w:hAnsiTheme="minorHAnsi"/>
                <w:b/>
                <w:sz w:val="12"/>
                <w:szCs w:val="12"/>
              </w:rPr>
              <w:t>else</w:t>
            </w:r>
            <w:r w:rsidRPr="00E42B8E">
              <w:rPr>
                <w:rFonts w:asciiTheme="minorHAnsi" w:hAnsiTheme="minorHAnsi"/>
                <w:sz w:val="12"/>
                <w:szCs w:val="12"/>
              </w:rPr>
              <w:t xml:space="preserve"> reference value from CF1R as default;</w:t>
            </w:r>
          </w:p>
          <w:p w14:paraId="3CBA841B" w14:textId="77777777" w:rsidR="003E72DB" w:rsidRDefault="003E72DB" w:rsidP="007F33EF">
            <w:pPr>
              <w:keepNext/>
              <w:rPr>
                <w:rFonts w:asciiTheme="minorHAnsi" w:hAnsiTheme="minorHAnsi"/>
                <w:sz w:val="12"/>
                <w:szCs w:val="12"/>
              </w:rPr>
            </w:pPr>
          </w:p>
          <w:p w14:paraId="3DF6E58A" w14:textId="5E09D0AA"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allow user to override the default and pick one from list:  </w:t>
            </w:r>
          </w:p>
          <w:p w14:paraId="3DF6E58B" w14:textId="7072DF40"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*AFUE; *HSPF; *COP;  </w:t>
            </w:r>
          </w:p>
          <w:p w14:paraId="01EB8F11" w14:textId="77777777" w:rsidR="003E72DB" w:rsidRPr="00C16655" w:rsidRDefault="003E72DB" w:rsidP="007F33EF">
            <w:pPr>
              <w:rPr>
                <w:rFonts w:asciiTheme="minorHAnsi" w:hAnsiTheme="minorHAnsi"/>
                <w:sz w:val="10"/>
                <w:szCs w:val="10"/>
              </w:rPr>
            </w:pPr>
          </w:p>
          <w:p w14:paraId="3DF6E58C" w14:textId="77777777" w:rsidR="003E72DB" w:rsidRPr="00E42B8E" w:rsidRDefault="003E72DB" w:rsidP="00A33D4F">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900" w:type="dxa"/>
            <w:shd w:val="clear" w:color="auto" w:fill="auto"/>
            <w:tcMar>
              <w:left w:w="29" w:type="dxa"/>
              <w:right w:w="29" w:type="dxa"/>
            </w:tcMar>
          </w:tcPr>
          <w:p w14:paraId="4EAC7A62"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&lt;&lt;</w:t>
            </w:r>
            <w:r w:rsidRPr="00C16655">
              <w:rPr>
                <w:rFonts w:asciiTheme="minorHAnsi" w:hAnsiTheme="minorHAnsi"/>
                <w:b/>
                <w:sz w:val="10"/>
                <w:szCs w:val="10"/>
              </w:rPr>
              <w:t>if</w:t>
            </w:r>
            <w:r w:rsidRPr="00C16655">
              <w:rPr>
                <w:rFonts w:asciiTheme="minorHAnsi" w:hAnsiTheme="minorHAnsi"/>
                <w:sz w:val="10"/>
                <w:szCs w:val="10"/>
              </w:rPr>
              <w:t xml:space="preserve"> </w:t>
            </w:r>
            <w:r w:rsidRPr="00C16655">
              <w:rPr>
                <w:rFonts w:asciiTheme="minorHAnsi" w:hAnsiTheme="minorHAnsi"/>
                <w:sz w:val="10"/>
                <w:szCs w:val="10"/>
                <w:highlight w:val="yellow"/>
              </w:rPr>
              <w:t>C04</w:t>
            </w:r>
            <w:r w:rsidRPr="00C16655">
              <w:rPr>
                <w:rFonts w:asciiTheme="minorHAnsi" w:hAnsiTheme="minorHAnsi"/>
                <w:sz w:val="10"/>
                <w:szCs w:val="10"/>
              </w:rPr>
              <w:t xml:space="preserve"> = no heating component altered,</w:t>
            </w:r>
          </w:p>
          <w:p w14:paraId="734AE94D" w14:textId="5362D816"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 =n/a</w:t>
            </w:r>
          </w:p>
          <w:p w14:paraId="54FCCBA5" w14:textId="77777777"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elseif</w:t>
            </w:r>
            <w:r w:rsidRPr="00C16655">
              <w:rPr>
                <w:rFonts w:asciiTheme="minorHAnsi" w:hAnsiTheme="minorHAnsi"/>
                <w:sz w:val="10"/>
                <w:szCs w:val="10"/>
              </w:rPr>
              <w:t xml:space="preserve"> </w:t>
            </w:r>
            <w:r w:rsidRPr="00C16655">
              <w:rPr>
                <w:rFonts w:asciiTheme="minorHAnsi" w:hAnsiTheme="minorHAnsi"/>
                <w:sz w:val="10"/>
                <w:szCs w:val="10"/>
                <w:highlight w:val="yellow"/>
              </w:rPr>
              <w:t>C03</w:t>
            </w:r>
            <w:r w:rsidRPr="00C16655">
              <w:rPr>
                <w:rFonts w:asciiTheme="minorHAnsi" w:hAnsiTheme="minorHAnsi"/>
                <w:sz w:val="10"/>
                <w:szCs w:val="10"/>
              </w:rPr>
              <w:t xml:space="preserve"> = one of the following system types:</w:t>
            </w:r>
          </w:p>
          <w:p w14:paraId="0DEB8C1F" w14:textId="77777777" w:rsidR="00326BF7"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*hydronic, </w:t>
            </w:r>
          </w:p>
          <w:p w14:paraId="04FCA4D9" w14:textId="539B6756" w:rsidR="003E72DB" w:rsidRPr="00C16655" w:rsidRDefault="00326BF7" w:rsidP="007F33EF">
            <w:pPr>
              <w:keepNext/>
              <w:rPr>
                <w:rFonts w:asciiTheme="minorHAnsi" w:hAnsiTheme="minorHAnsi"/>
                <w:sz w:val="10"/>
                <w:szCs w:val="10"/>
              </w:rPr>
            </w:pPr>
            <w:r w:rsidRPr="00C16655">
              <w:rPr>
                <w:rFonts w:asciiTheme="minorHAnsi" w:hAnsiTheme="minorHAnsi"/>
                <w:sz w:val="10"/>
                <w:szCs w:val="10"/>
              </w:rPr>
              <w:t>*</w:t>
            </w:r>
            <w:r w:rsidR="003E72DB" w:rsidRPr="00C16655">
              <w:rPr>
                <w:rFonts w:asciiTheme="minorHAnsi" w:hAnsiTheme="minorHAnsi"/>
                <w:sz w:val="10"/>
                <w:szCs w:val="10"/>
              </w:rPr>
              <w:t xml:space="preserve">hydronic + forced air, </w:t>
            </w:r>
          </w:p>
          <w:p w14:paraId="6640AF97"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*combined hydronic, *combined hydronic + forced air, </w:t>
            </w:r>
          </w:p>
          <w:p w14:paraId="21648CA7" w14:textId="3996FE7F"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*hydronic HP</w:t>
            </w:r>
            <w:r w:rsidR="00326BF7" w:rsidRPr="00C16655">
              <w:rPr>
                <w:rFonts w:asciiTheme="minorHAnsi" w:hAnsiTheme="minorHAnsi"/>
                <w:sz w:val="10"/>
                <w:szCs w:val="10"/>
              </w:rPr>
              <w:t>,</w:t>
            </w:r>
            <w:r w:rsidRPr="00C16655">
              <w:rPr>
                <w:rFonts w:asciiTheme="minorHAnsi" w:hAnsiTheme="minorHAnsi"/>
                <w:sz w:val="10"/>
                <w:szCs w:val="10"/>
              </w:rPr>
              <w:t xml:space="preserve"> *hydronic HP + forced air, </w:t>
            </w:r>
          </w:p>
          <w:p w14:paraId="696BC258" w14:textId="70AE27D3" w:rsidR="001037C7"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value=NA; </w:t>
            </w:r>
          </w:p>
          <w:p w14:paraId="02F68FFC" w14:textId="2DA3366D"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w:t>
            </w:r>
            <w:r w:rsidRPr="00C16655">
              <w:rPr>
                <w:rFonts w:asciiTheme="minorHAnsi" w:hAnsiTheme="minorHAnsi"/>
                <w:sz w:val="10"/>
                <w:szCs w:val="10"/>
              </w:rPr>
              <w:t xml:space="preserve"> reference value from CF1R as default;</w:t>
            </w:r>
          </w:p>
          <w:p w14:paraId="27EF7093" w14:textId="3D44B314" w:rsidR="003E72DB" w:rsidRPr="00D219B0" w:rsidRDefault="003E72DB" w:rsidP="007F33EF">
            <w:pPr>
              <w:keepNext/>
              <w:rPr>
                <w:rFonts w:asciiTheme="minorHAnsi" w:hAnsiTheme="minorHAnsi"/>
                <w:sz w:val="6"/>
                <w:szCs w:val="6"/>
              </w:rPr>
            </w:pPr>
          </w:p>
          <w:p w14:paraId="6C5DDD18" w14:textId="34088F5A" w:rsidR="003E72DB" w:rsidRDefault="003E72DB" w:rsidP="00761C61">
            <w:pPr>
              <w:keepNext/>
              <w:rPr>
                <w:rFonts w:asciiTheme="minorHAnsi" w:hAnsiTheme="minorHAnsi"/>
                <w:sz w:val="12"/>
                <w:szCs w:val="12"/>
              </w:rPr>
            </w:pPr>
            <w:r w:rsidRPr="00E42B8E">
              <w:rPr>
                <w:rFonts w:asciiTheme="minorHAnsi" w:hAnsiTheme="minorHAnsi"/>
                <w:sz w:val="12"/>
                <w:szCs w:val="12"/>
              </w:rPr>
              <w:t xml:space="preserve">allow user to override the default to enter value: xx.x;  </w:t>
            </w:r>
          </w:p>
          <w:p w14:paraId="2719A46A" w14:textId="77777777" w:rsidR="003E72DB" w:rsidRDefault="003E72DB" w:rsidP="00761C61">
            <w:pPr>
              <w:keepNext/>
              <w:rPr>
                <w:rFonts w:asciiTheme="minorHAnsi" w:hAnsiTheme="minorHAnsi"/>
                <w:sz w:val="12"/>
                <w:szCs w:val="12"/>
              </w:rPr>
            </w:pPr>
          </w:p>
          <w:p w14:paraId="4F7A7DE9" w14:textId="306AB0CC" w:rsidR="003E72DB" w:rsidRDefault="003E72DB" w:rsidP="006E7142">
            <w:pPr>
              <w:keepNext/>
              <w:rPr>
                <w:rFonts w:asciiTheme="minorHAnsi" w:hAnsiTheme="minorHAnsi"/>
                <w:sz w:val="12"/>
                <w:szCs w:val="12"/>
              </w:rPr>
            </w:pPr>
            <w:r>
              <w:rPr>
                <w:rFonts w:asciiTheme="minorHAnsi" w:hAnsiTheme="minorHAnsi"/>
                <w:sz w:val="12"/>
                <w:szCs w:val="12"/>
              </w:rPr>
              <w:t xml:space="preserve">note: </w:t>
            </w:r>
            <w:r w:rsidRPr="00E42B8E">
              <w:rPr>
                <w:rFonts w:asciiTheme="minorHAnsi" w:hAnsiTheme="minorHAnsi"/>
                <w:sz w:val="12"/>
                <w:szCs w:val="12"/>
              </w:rPr>
              <w:t xml:space="preserve">default minimum value for AFUE=80; </w:t>
            </w:r>
            <w:r>
              <w:rPr>
                <w:rFonts w:asciiTheme="minorHAnsi" w:hAnsiTheme="minorHAnsi"/>
                <w:sz w:val="12"/>
                <w:szCs w:val="12"/>
              </w:rPr>
              <w:t xml:space="preserve">and </w:t>
            </w:r>
            <w:r w:rsidRPr="00E42B8E">
              <w:rPr>
                <w:rFonts w:asciiTheme="minorHAnsi" w:hAnsiTheme="minorHAnsi"/>
                <w:sz w:val="12"/>
                <w:szCs w:val="12"/>
              </w:rPr>
              <w:t xml:space="preserve"> default minimum value for HSPF=8.0;  </w:t>
            </w:r>
          </w:p>
          <w:p w14:paraId="52D42B6C" w14:textId="77777777" w:rsidR="003E72DB" w:rsidRDefault="003E72DB" w:rsidP="006E7142">
            <w:pPr>
              <w:rPr>
                <w:rFonts w:asciiTheme="minorHAnsi" w:hAnsiTheme="minorHAnsi"/>
                <w:sz w:val="12"/>
                <w:szCs w:val="12"/>
              </w:rPr>
            </w:pPr>
          </w:p>
          <w:p w14:paraId="3DF6E591" w14:textId="080D4C5E" w:rsidR="003E72DB" w:rsidRPr="00E42B8E" w:rsidRDefault="003E72DB" w:rsidP="006E7142">
            <w:pPr>
              <w:rPr>
                <w:rFonts w:asciiTheme="minorHAnsi" w:hAnsiTheme="minorHAnsi"/>
                <w:sz w:val="12"/>
                <w:szCs w:val="12"/>
              </w:rPr>
            </w:pP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required&gt;&gt;</w:t>
            </w:r>
          </w:p>
        </w:tc>
        <w:tc>
          <w:tcPr>
            <w:tcW w:w="1440" w:type="dxa"/>
            <w:shd w:val="clear" w:color="auto" w:fill="auto"/>
            <w:tcMar>
              <w:left w:w="29" w:type="dxa"/>
              <w:right w:w="29" w:type="dxa"/>
            </w:tcMar>
          </w:tcPr>
          <w:p w14:paraId="3DF6E592" w14:textId="77777777" w:rsidR="003E72DB" w:rsidRPr="00C16655" w:rsidRDefault="003E72DB" w:rsidP="00A33D4F">
            <w:pPr>
              <w:rPr>
                <w:rFonts w:asciiTheme="minorHAnsi" w:hAnsiTheme="minorHAnsi"/>
                <w:sz w:val="10"/>
                <w:szCs w:val="10"/>
              </w:rPr>
            </w:pPr>
            <w:r w:rsidRPr="00C16655">
              <w:rPr>
                <w:rFonts w:asciiTheme="minorHAnsi" w:hAnsiTheme="minorHAnsi"/>
                <w:sz w:val="10"/>
                <w:szCs w:val="10"/>
              </w:rPr>
              <w:t>&lt;&lt;reference value from CF1R as default; allow user to override the default and pick one from list:</w:t>
            </w:r>
          </w:p>
          <w:p w14:paraId="3DF6E59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AC;</w:t>
            </w:r>
          </w:p>
          <w:p w14:paraId="3DF6E59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HP</w:t>
            </w:r>
          </w:p>
          <w:p w14:paraId="3DF6E59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AC ;</w:t>
            </w:r>
          </w:p>
          <w:p w14:paraId="3DF6E596"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HP</w:t>
            </w:r>
          </w:p>
          <w:p w14:paraId="3DF6E597" w14:textId="1BFD039A"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AC</w:t>
            </w:r>
          </w:p>
          <w:p w14:paraId="3DF6E598" w14:textId="5486F872"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HP</w:t>
            </w:r>
          </w:p>
          <w:p w14:paraId="3DF6E599" w14:textId="0BB96D0F"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AC;</w:t>
            </w:r>
          </w:p>
          <w:p w14:paraId="3DF6E59A" w14:textId="63999DAE"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HP;</w:t>
            </w:r>
          </w:p>
          <w:p w14:paraId="3DF6E59B"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*gas absorption AC</w:t>
            </w:r>
          </w:p>
          <w:p w14:paraId="3DF6E59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*room AC;</w:t>
            </w:r>
          </w:p>
          <w:p w14:paraId="3DF6E59D"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*room HP; </w:t>
            </w:r>
          </w:p>
          <w:p w14:paraId="3DF6E59E"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w:t>
            </w:r>
          </w:p>
          <w:p w14:paraId="3DF6E59F"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HP+forced air</w:t>
            </w:r>
          </w:p>
          <w:p w14:paraId="3DF6E5A0"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direct</w:t>
            </w:r>
          </w:p>
          <w:p w14:paraId="3DF6E5A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w:t>
            </w:r>
          </w:p>
          <w:p w14:paraId="3DF6E5A2" w14:textId="09831238"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*evaporative </w:t>
            </w:r>
            <w:r w:rsidR="008C765C">
              <w:rPr>
                <w:rFonts w:asciiTheme="minorHAnsi" w:hAnsiTheme="minorHAnsi"/>
                <w:sz w:val="10"/>
                <w:szCs w:val="10"/>
              </w:rPr>
              <w:t>–</w:t>
            </w:r>
            <w:r w:rsidRPr="00C16655">
              <w:rPr>
                <w:rFonts w:asciiTheme="minorHAnsi" w:hAnsiTheme="minorHAnsi"/>
                <w:sz w:val="10"/>
                <w:szCs w:val="10"/>
              </w:rPr>
              <w:t xml:space="preserve"> indirect</w:t>
            </w:r>
            <w:r w:rsidR="008C765C">
              <w:rPr>
                <w:rFonts w:asciiTheme="minorHAnsi" w:hAnsiTheme="minorHAnsi"/>
                <w:sz w:val="10"/>
                <w:szCs w:val="10"/>
              </w:rPr>
              <w:t>/</w:t>
            </w:r>
            <w:r w:rsidRPr="00C16655">
              <w:rPr>
                <w:rFonts w:asciiTheme="minorHAnsi" w:hAnsiTheme="minorHAnsi"/>
                <w:sz w:val="10"/>
                <w:szCs w:val="10"/>
              </w:rPr>
              <w:t>direct</w:t>
            </w:r>
          </w:p>
          <w:p w14:paraId="3DF6E5A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*evaporatively cooled condenser</w:t>
            </w:r>
          </w:p>
          <w:p w14:paraId="3DF6E5A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*Ice Storage AC</w:t>
            </w:r>
          </w:p>
          <w:p w14:paraId="0BE39C3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*non-air-source heat pump;</w:t>
            </w:r>
          </w:p>
          <w:p w14:paraId="35ED5315" w14:textId="4AE135B4"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*non-air-cooled air conditioner;</w:t>
            </w:r>
          </w:p>
          <w:p w14:paraId="3DF6E5A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 cooling;</w:t>
            </w:r>
          </w:p>
          <w:p w14:paraId="64F1209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HP;</w:t>
            </w:r>
          </w:p>
          <w:p w14:paraId="117B4EE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AC;</w:t>
            </w:r>
          </w:p>
          <w:p w14:paraId="30A57F6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HP;</w:t>
            </w:r>
          </w:p>
          <w:p w14:paraId="21C2747B" w14:textId="33297409"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AC;</w:t>
            </w:r>
          </w:p>
          <w:p w14:paraId="508D33A4" w14:textId="7C75AA8A"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w:t>
            </w:r>
            <w:ins w:id="34" w:author="Markstrum, Alexis@Energy" w:date="2021-03-18T15:47:00Z">
              <w:r w:rsidR="00C41F63">
                <w:rPr>
                  <w:rFonts w:asciiTheme="minorHAnsi" w:hAnsiTheme="minorHAnsi"/>
                  <w:sz w:val="10"/>
                  <w:szCs w:val="10"/>
                </w:rPr>
                <w:t>;</w:t>
              </w:r>
            </w:ins>
          </w:p>
          <w:p w14:paraId="54030487" w14:textId="532435EF"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AC-ductless</w:t>
            </w:r>
            <w:ins w:id="35" w:author="Markstrum, Alexis@Energy" w:date="2021-03-18T15:47:00Z">
              <w:r w:rsidR="00C41F63">
                <w:rPr>
                  <w:rFonts w:asciiTheme="minorHAnsi" w:hAnsiTheme="minorHAnsi"/>
                  <w:sz w:val="10"/>
                  <w:szCs w:val="10"/>
                </w:rPr>
                <w:t>;</w:t>
              </w:r>
            </w:ins>
          </w:p>
          <w:p w14:paraId="12D182BE" w14:textId="2E206632"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AC-ducted+ductless</w:t>
            </w:r>
            <w:ins w:id="36" w:author="Markstrum, Alexis@Energy" w:date="2021-03-18T15:47:00Z">
              <w:r w:rsidR="00C41F63">
                <w:rPr>
                  <w:rFonts w:asciiTheme="minorHAnsi" w:hAnsiTheme="minorHAnsi"/>
                  <w:sz w:val="10"/>
                  <w:szCs w:val="10"/>
                </w:rPr>
                <w:t>;</w:t>
              </w:r>
            </w:ins>
          </w:p>
          <w:p w14:paraId="0A916262" w14:textId="0FB381DB"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HP-ducted</w:t>
            </w:r>
            <w:ins w:id="37" w:author="Markstrum, Alexis@Energy" w:date="2021-03-18T15:47:00Z">
              <w:r w:rsidR="00C41F63">
                <w:rPr>
                  <w:rFonts w:asciiTheme="minorHAnsi" w:hAnsiTheme="minorHAnsi"/>
                  <w:sz w:val="10"/>
                  <w:szCs w:val="10"/>
                </w:rPr>
                <w:t>;</w:t>
              </w:r>
            </w:ins>
          </w:p>
          <w:p w14:paraId="0677F54A" w14:textId="4AB8FEE5"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HP-ductless</w:t>
            </w:r>
            <w:ins w:id="38" w:author="Markstrum, Alexis@Energy" w:date="2021-03-18T15:47:00Z">
              <w:r w:rsidR="00C41F63">
                <w:rPr>
                  <w:rFonts w:asciiTheme="minorHAnsi" w:hAnsiTheme="minorHAnsi"/>
                  <w:sz w:val="10"/>
                  <w:szCs w:val="10"/>
                </w:rPr>
                <w:t>;</w:t>
              </w:r>
            </w:ins>
          </w:p>
          <w:p w14:paraId="2CAFF92D" w14:textId="0BFC6C5C" w:rsidR="003E72DB" w:rsidRDefault="003E72DB" w:rsidP="00761C61">
            <w:pPr>
              <w:rPr>
                <w:rFonts w:asciiTheme="minorHAnsi" w:hAnsiTheme="minorHAnsi"/>
                <w:sz w:val="10"/>
                <w:szCs w:val="10"/>
              </w:rPr>
            </w:pPr>
            <w:r w:rsidRPr="00C16655">
              <w:rPr>
                <w:rFonts w:asciiTheme="minorHAnsi" w:hAnsiTheme="minorHAnsi"/>
                <w:sz w:val="10"/>
                <w:szCs w:val="10"/>
              </w:rPr>
              <w:t>*multisplit HP-ducted+ductless</w:t>
            </w:r>
            <w:ins w:id="39" w:author="Markstrum, Alexis@Energy" w:date="2021-03-18T15:47:00Z">
              <w:r w:rsidR="00C41F63">
                <w:rPr>
                  <w:rFonts w:asciiTheme="minorHAnsi" w:hAnsiTheme="minorHAnsi"/>
                  <w:sz w:val="10"/>
                  <w:szCs w:val="10"/>
                </w:rPr>
                <w:t>;</w:t>
              </w:r>
            </w:ins>
          </w:p>
          <w:p w14:paraId="3D9B3F2F" w14:textId="210BF9B3" w:rsidR="005735D7" w:rsidRPr="005735D7" w:rsidRDefault="005735D7" w:rsidP="005735D7">
            <w:pPr>
              <w:rPr>
                <w:rFonts w:asciiTheme="minorHAnsi" w:hAnsiTheme="minorHAnsi"/>
                <w:sz w:val="10"/>
                <w:szCs w:val="10"/>
              </w:rPr>
            </w:pPr>
            <w:r w:rsidRPr="005735D7">
              <w:rPr>
                <w:rFonts w:asciiTheme="minorHAnsi" w:hAnsiTheme="minorHAnsi"/>
                <w:sz w:val="10"/>
                <w:szCs w:val="10"/>
              </w:rPr>
              <w:t>*VCHP-ducted</w:t>
            </w:r>
            <w:ins w:id="40" w:author="Markstrum, Alexis@Energy" w:date="2021-03-18T15:47:00Z">
              <w:r w:rsidR="00C41F63">
                <w:rPr>
                  <w:rFonts w:asciiTheme="minorHAnsi" w:hAnsiTheme="minorHAnsi"/>
                  <w:sz w:val="10"/>
                  <w:szCs w:val="10"/>
                </w:rPr>
                <w:t>;</w:t>
              </w:r>
            </w:ins>
            <w:r w:rsidRPr="005735D7">
              <w:rPr>
                <w:rFonts w:asciiTheme="minorHAnsi" w:hAnsiTheme="minorHAnsi"/>
                <w:sz w:val="10"/>
                <w:szCs w:val="10"/>
              </w:rPr>
              <w:t xml:space="preserve"> </w:t>
            </w:r>
          </w:p>
          <w:p w14:paraId="07D3B26A" w14:textId="3035F95C" w:rsidR="005735D7" w:rsidRPr="005735D7" w:rsidRDefault="005735D7" w:rsidP="005735D7">
            <w:pPr>
              <w:rPr>
                <w:rFonts w:asciiTheme="minorHAnsi" w:hAnsiTheme="minorHAnsi"/>
                <w:sz w:val="10"/>
                <w:szCs w:val="10"/>
              </w:rPr>
            </w:pPr>
            <w:r w:rsidRPr="005735D7">
              <w:rPr>
                <w:rFonts w:asciiTheme="minorHAnsi" w:hAnsiTheme="minorHAnsi"/>
                <w:sz w:val="10"/>
                <w:szCs w:val="10"/>
              </w:rPr>
              <w:t>*VCHP-ductless</w:t>
            </w:r>
            <w:ins w:id="41" w:author="Markstrum, Alexis@Energy" w:date="2021-03-18T15:47:00Z">
              <w:r w:rsidR="00C41F63">
                <w:rPr>
                  <w:rFonts w:asciiTheme="minorHAnsi" w:hAnsiTheme="minorHAnsi"/>
                  <w:sz w:val="10"/>
                  <w:szCs w:val="10"/>
                </w:rPr>
                <w:t>;</w:t>
              </w:r>
            </w:ins>
          </w:p>
          <w:p w14:paraId="142955A4" w14:textId="02FFEA66" w:rsidR="005735D7" w:rsidRDefault="005735D7" w:rsidP="005735D7">
            <w:pPr>
              <w:rPr>
                <w:rFonts w:asciiTheme="minorHAnsi" w:hAnsiTheme="minorHAnsi"/>
                <w:sz w:val="10"/>
                <w:szCs w:val="10"/>
              </w:rPr>
            </w:pPr>
            <w:r w:rsidRPr="005735D7">
              <w:rPr>
                <w:rFonts w:asciiTheme="minorHAnsi" w:hAnsiTheme="minorHAnsi"/>
                <w:sz w:val="10"/>
                <w:szCs w:val="10"/>
              </w:rPr>
              <w:t>*VCHP-ducted+ductless</w:t>
            </w:r>
            <w:ins w:id="42" w:author="Markstrum, Alexis@Energy" w:date="2021-03-18T15:47:00Z">
              <w:r w:rsidR="00C41F63">
                <w:rPr>
                  <w:rFonts w:asciiTheme="minorHAnsi" w:hAnsiTheme="minorHAnsi"/>
                  <w:sz w:val="10"/>
                  <w:szCs w:val="10"/>
                </w:rPr>
                <w:t>;</w:t>
              </w:r>
            </w:ins>
          </w:p>
          <w:p w14:paraId="24CB8C5E" w14:textId="2BA9C43D" w:rsidR="003E36D1" w:rsidRPr="00C16655" w:rsidRDefault="003E36D1" w:rsidP="005735D7">
            <w:pPr>
              <w:rPr>
                <w:rFonts w:asciiTheme="minorHAnsi" w:hAnsiTheme="minorHAnsi"/>
                <w:sz w:val="10"/>
                <w:szCs w:val="10"/>
              </w:rPr>
            </w:pPr>
            <w:r>
              <w:rPr>
                <w:rFonts w:asciiTheme="minorHAnsi" w:hAnsiTheme="minorHAnsi"/>
                <w:sz w:val="10"/>
                <w:szCs w:val="10"/>
              </w:rPr>
              <w:t>*ducted mini-split AC</w:t>
            </w:r>
            <w:ins w:id="43" w:author="Markstrum, Alexis@Energy" w:date="2021-03-18T15:47:00Z">
              <w:r w:rsidR="00C41F63">
                <w:rPr>
                  <w:rFonts w:asciiTheme="minorHAnsi" w:hAnsiTheme="minorHAnsi"/>
                  <w:sz w:val="10"/>
                  <w:szCs w:val="10"/>
                </w:rPr>
                <w:t>;</w:t>
              </w:r>
            </w:ins>
          </w:p>
          <w:p w14:paraId="243A2E12" w14:textId="253858F3" w:rsidR="003E72DB" w:rsidRDefault="003E36D1" w:rsidP="00761C61">
            <w:pPr>
              <w:rPr>
                <w:ins w:id="44" w:author="Markstrum, Alexis@Energy" w:date="2021-03-18T15:47:00Z"/>
                <w:rFonts w:asciiTheme="minorHAnsi" w:hAnsiTheme="minorHAnsi"/>
                <w:sz w:val="10"/>
                <w:szCs w:val="10"/>
              </w:rPr>
            </w:pPr>
            <w:r>
              <w:rPr>
                <w:rFonts w:asciiTheme="minorHAnsi" w:hAnsiTheme="minorHAnsi"/>
                <w:sz w:val="10"/>
                <w:szCs w:val="10"/>
              </w:rPr>
              <w:t>*ducted</w:t>
            </w:r>
            <w:r w:rsidRPr="003E36D1">
              <w:rPr>
                <w:rFonts w:asciiTheme="minorHAnsi" w:hAnsiTheme="minorHAnsi"/>
                <w:sz w:val="10"/>
                <w:szCs w:val="10"/>
              </w:rPr>
              <w:t xml:space="preserve"> mini-split HP</w:t>
            </w:r>
            <w:ins w:id="45" w:author="Markstrum, Alexis@Energy" w:date="2021-03-18T15:47:00Z">
              <w:r w:rsidR="00C41F63">
                <w:rPr>
                  <w:rFonts w:asciiTheme="minorHAnsi" w:hAnsiTheme="minorHAnsi"/>
                  <w:sz w:val="10"/>
                  <w:szCs w:val="10"/>
                </w:rPr>
                <w:t>;</w:t>
              </w:r>
            </w:ins>
          </w:p>
          <w:p w14:paraId="04F7972A" w14:textId="2776E5E6" w:rsidR="00C41F63" w:rsidRPr="00C41F63" w:rsidRDefault="00C41F63" w:rsidP="00C41F63">
            <w:pPr>
              <w:rPr>
                <w:ins w:id="46" w:author="Markstrum, Alexis@Energy" w:date="2021-03-18T15:47:00Z"/>
                <w:rFonts w:asciiTheme="minorHAnsi" w:hAnsiTheme="minorHAnsi"/>
                <w:sz w:val="10"/>
                <w:szCs w:val="10"/>
              </w:rPr>
            </w:pPr>
            <w:ins w:id="47" w:author="Markstrum, Alexis@Energy" w:date="2021-03-18T15:47:00Z">
              <w:r>
                <w:rPr>
                  <w:rFonts w:asciiTheme="minorHAnsi" w:hAnsiTheme="minorHAnsi"/>
                  <w:sz w:val="10"/>
                  <w:szCs w:val="10"/>
                </w:rPr>
                <w:t>*</w:t>
              </w:r>
              <w:r w:rsidRPr="00C41F63">
                <w:rPr>
                  <w:rFonts w:asciiTheme="minorHAnsi" w:hAnsiTheme="minorHAnsi"/>
                  <w:sz w:val="10"/>
                  <w:szCs w:val="10"/>
                </w:rPr>
                <w:t>SPVAC</w:t>
              </w:r>
              <w:r>
                <w:rPr>
                  <w:rFonts w:asciiTheme="minorHAnsi" w:hAnsiTheme="minorHAnsi"/>
                  <w:sz w:val="10"/>
                  <w:szCs w:val="10"/>
                </w:rPr>
                <w:t>;</w:t>
              </w:r>
            </w:ins>
          </w:p>
          <w:p w14:paraId="2E2DA1ED" w14:textId="07273280" w:rsidR="00C41F63" w:rsidRDefault="00C41F63" w:rsidP="00C41F63">
            <w:pPr>
              <w:rPr>
                <w:ins w:id="48" w:author="Markstrum, Alexis@Energy" w:date="2021-03-18T15:47:00Z"/>
                <w:rFonts w:asciiTheme="minorHAnsi" w:hAnsiTheme="minorHAnsi"/>
                <w:sz w:val="10"/>
                <w:szCs w:val="10"/>
              </w:rPr>
            </w:pPr>
            <w:ins w:id="49" w:author="Markstrum, Alexis@Energy" w:date="2021-03-18T15:47:00Z">
              <w:r>
                <w:rPr>
                  <w:rFonts w:asciiTheme="minorHAnsi" w:hAnsiTheme="minorHAnsi"/>
                  <w:sz w:val="10"/>
                  <w:szCs w:val="10"/>
                </w:rPr>
                <w:t>*</w:t>
              </w:r>
              <w:r w:rsidRPr="00C41F63">
                <w:rPr>
                  <w:rFonts w:asciiTheme="minorHAnsi" w:hAnsiTheme="minorHAnsi"/>
                  <w:sz w:val="10"/>
                  <w:szCs w:val="10"/>
                </w:rPr>
                <w:t>SPVHP</w:t>
              </w:r>
              <w:r>
                <w:rPr>
                  <w:rFonts w:asciiTheme="minorHAnsi" w:hAnsiTheme="minorHAnsi"/>
                  <w:sz w:val="10"/>
                  <w:szCs w:val="10"/>
                </w:rPr>
                <w:t>;</w:t>
              </w:r>
            </w:ins>
          </w:p>
          <w:p w14:paraId="1E3920BC" w14:textId="7736C8B7" w:rsidR="00C41F63" w:rsidRPr="00C41F63" w:rsidRDefault="00C41F63" w:rsidP="00C41F63">
            <w:pPr>
              <w:rPr>
                <w:ins w:id="50" w:author="Markstrum, Alexis@Energy" w:date="2021-03-18T15:47:00Z"/>
                <w:rFonts w:asciiTheme="minorHAnsi" w:hAnsiTheme="minorHAnsi"/>
                <w:sz w:val="10"/>
                <w:szCs w:val="10"/>
              </w:rPr>
            </w:pPr>
            <w:ins w:id="51" w:author="Markstrum, Alexis@Energy" w:date="2021-03-18T15:47:00Z">
              <w:r>
                <w:rPr>
                  <w:rFonts w:asciiTheme="minorHAnsi" w:hAnsiTheme="minorHAnsi"/>
                  <w:sz w:val="10"/>
                  <w:szCs w:val="10"/>
                </w:rPr>
                <w:t>*</w:t>
              </w:r>
              <w:r w:rsidRPr="00C41F63">
                <w:rPr>
                  <w:rFonts w:asciiTheme="minorHAnsi" w:hAnsiTheme="minorHAnsi"/>
                  <w:sz w:val="10"/>
                  <w:szCs w:val="10"/>
                </w:rPr>
                <w:t>PTAC</w:t>
              </w:r>
            </w:ins>
            <w:ins w:id="52" w:author="Markstrum, Alexis@Energy" w:date="2021-03-18T15:48:00Z">
              <w:r>
                <w:rPr>
                  <w:rFonts w:asciiTheme="minorHAnsi" w:hAnsiTheme="minorHAnsi"/>
                  <w:sz w:val="10"/>
                  <w:szCs w:val="10"/>
                </w:rPr>
                <w:t>;</w:t>
              </w:r>
            </w:ins>
          </w:p>
          <w:p w14:paraId="7DB936F1" w14:textId="69CC299D" w:rsidR="00C41F63" w:rsidRPr="00C16655" w:rsidRDefault="00C41F63" w:rsidP="00C41F63">
            <w:pPr>
              <w:rPr>
                <w:rFonts w:asciiTheme="minorHAnsi" w:hAnsiTheme="minorHAnsi"/>
                <w:sz w:val="10"/>
                <w:szCs w:val="10"/>
              </w:rPr>
            </w:pPr>
            <w:ins w:id="53" w:author="Markstrum, Alexis@Energy" w:date="2021-03-18T15:47:00Z">
              <w:r>
                <w:rPr>
                  <w:rFonts w:asciiTheme="minorHAnsi" w:hAnsiTheme="minorHAnsi"/>
                  <w:sz w:val="10"/>
                  <w:szCs w:val="10"/>
                </w:rPr>
                <w:t>*</w:t>
              </w:r>
              <w:r w:rsidRPr="00C41F63">
                <w:rPr>
                  <w:rFonts w:asciiTheme="minorHAnsi" w:hAnsiTheme="minorHAnsi"/>
                  <w:sz w:val="10"/>
                  <w:szCs w:val="10"/>
                </w:rPr>
                <w:t>PTHP</w:t>
              </w:r>
            </w:ins>
            <w:ins w:id="54" w:author="Markstrum, Alexis@Energy" w:date="2021-03-18T15:48:00Z">
              <w:r>
                <w:rPr>
                  <w:rFonts w:asciiTheme="minorHAnsi" w:hAnsiTheme="minorHAnsi"/>
                  <w:sz w:val="10"/>
                  <w:szCs w:val="10"/>
                </w:rPr>
                <w:t>;</w:t>
              </w:r>
            </w:ins>
          </w:p>
          <w:p w14:paraId="3DF6E5A6" w14:textId="77777777" w:rsidR="003E72DB" w:rsidRPr="00E42B8E" w:rsidRDefault="003E72DB" w:rsidP="00761C61">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1170" w:type="dxa"/>
            <w:shd w:val="clear" w:color="auto" w:fill="auto"/>
            <w:tcMar>
              <w:left w:w="29" w:type="dxa"/>
              <w:right w:w="29" w:type="dxa"/>
            </w:tcMar>
          </w:tcPr>
          <w:p w14:paraId="3DF6E5A7"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A8"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A9"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fancoil AHU,</w:t>
            </w:r>
          </w:p>
          <w:p w14:paraId="3DF6E5AA"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AB"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AC"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AD"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A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*no cooling component altered;  </w:t>
            </w:r>
          </w:p>
          <w:p w14:paraId="797B5242" w14:textId="77777777" w:rsidR="003E72DB" w:rsidRDefault="003E72DB" w:rsidP="00761C61">
            <w:pPr>
              <w:rPr>
                <w:rFonts w:asciiTheme="minorHAnsi" w:hAnsiTheme="minorHAnsi"/>
                <w:sz w:val="12"/>
                <w:szCs w:val="12"/>
              </w:rPr>
            </w:pPr>
          </w:p>
          <w:p w14:paraId="3DF6E5AF" w14:textId="59364231" w:rsidR="003E72DB" w:rsidRPr="00E42B8E" w:rsidRDefault="003E72DB"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39877B9F"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2CE9DAF0" w14:textId="7E310486"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w:t>
            </w:r>
          </w:p>
          <w:p w14:paraId="3DF6E5B0" w14:textId="47AF58AE"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then value =n/a </w:t>
            </w:r>
          </w:p>
          <w:p w14:paraId="3DF6E5B1"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default;to enter value: user pick from list:  </w:t>
            </w:r>
          </w:p>
          <w:p w14:paraId="3DF6E5B2" w14:textId="77777777" w:rsidR="003E72DB" w:rsidRPr="00E42B8E" w:rsidRDefault="003E72DB" w:rsidP="00395329">
            <w:pPr>
              <w:keepNext/>
              <w:rPr>
                <w:rFonts w:asciiTheme="minorHAnsi" w:hAnsiTheme="minorHAnsi"/>
                <w:sz w:val="12"/>
                <w:szCs w:val="12"/>
              </w:rPr>
            </w:pPr>
            <w:r w:rsidRPr="00E42B8E">
              <w:rPr>
                <w:rFonts w:asciiTheme="minorHAnsi" w:hAnsiTheme="minorHAnsi"/>
                <w:sz w:val="12"/>
                <w:szCs w:val="12"/>
              </w:rPr>
              <w:t xml:space="preserve">*SEER; </w:t>
            </w:r>
          </w:p>
          <w:p w14:paraId="27EF0902" w14:textId="77777777" w:rsidR="002841F2" w:rsidRDefault="003E72DB" w:rsidP="00395329">
            <w:pPr>
              <w:rPr>
                <w:rFonts w:asciiTheme="minorHAnsi" w:hAnsiTheme="minorHAnsi"/>
                <w:sz w:val="12"/>
                <w:szCs w:val="12"/>
              </w:rPr>
            </w:pPr>
            <w:r w:rsidRPr="00E42B8E">
              <w:rPr>
                <w:rFonts w:asciiTheme="minorHAnsi" w:hAnsiTheme="minorHAnsi"/>
                <w:sz w:val="12"/>
                <w:szCs w:val="12"/>
              </w:rPr>
              <w:t>*EER;</w:t>
            </w:r>
          </w:p>
          <w:p w14:paraId="3DF6E5B3" w14:textId="26CEDC53" w:rsidR="003E72DB" w:rsidRPr="00E42B8E" w:rsidRDefault="002841F2" w:rsidP="00395329">
            <w:pPr>
              <w:rPr>
                <w:rFonts w:asciiTheme="minorHAnsi" w:hAnsiTheme="minorHAnsi"/>
                <w:sz w:val="12"/>
                <w:szCs w:val="12"/>
              </w:rPr>
            </w:pPr>
            <w:r>
              <w:rPr>
                <w:rFonts w:asciiTheme="minorHAnsi" w:hAnsiTheme="minorHAnsi"/>
                <w:sz w:val="12"/>
                <w:szCs w:val="12"/>
              </w:rPr>
              <w:t>*CEER;</w:t>
            </w:r>
            <w:r w:rsidR="003E72DB" w:rsidRPr="00E42B8E">
              <w:rPr>
                <w:rFonts w:asciiTheme="minorHAnsi" w:hAnsiTheme="minorHAnsi"/>
                <w:sz w:val="12"/>
                <w:szCs w:val="12"/>
              </w:rPr>
              <w:t xml:space="preserve">  </w:t>
            </w:r>
          </w:p>
          <w:p w14:paraId="64D7A3EC" w14:textId="77777777" w:rsidR="003E72DB" w:rsidRDefault="003E72DB" w:rsidP="00395329">
            <w:pPr>
              <w:rPr>
                <w:rFonts w:asciiTheme="minorHAnsi" w:hAnsiTheme="minorHAnsi"/>
                <w:sz w:val="12"/>
                <w:szCs w:val="12"/>
              </w:rPr>
            </w:pPr>
          </w:p>
          <w:p w14:paraId="3DF6E5B4" w14:textId="2B86938F" w:rsidR="003E72DB" w:rsidRPr="00E42B8E" w:rsidRDefault="003E72DB" w:rsidP="00395329">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5855796A"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3DF6E5B5" w14:textId="7EECAA7D"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then value =n/a </w:t>
            </w:r>
          </w:p>
          <w:p w14:paraId="3DF6E5B6"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w:t>
            </w:r>
          </w:p>
          <w:p w14:paraId="3DF6E5B7" w14:textId="6D8DB52B" w:rsidR="003E72DB" w:rsidRPr="00E42B8E" w:rsidRDefault="003E72DB" w:rsidP="00326BF7">
            <w:pPr>
              <w:rPr>
                <w:rFonts w:asciiTheme="minorHAnsi" w:hAnsiTheme="minorHAnsi"/>
                <w:sz w:val="12"/>
                <w:szCs w:val="12"/>
              </w:rPr>
            </w:pPr>
            <w:r w:rsidRPr="00E42B8E">
              <w:rPr>
                <w:rFonts w:asciiTheme="minorHAnsi" w:hAnsiTheme="minorHAnsi"/>
                <w:sz w:val="12"/>
                <w:szCs w:val="12"/>
              </w:rPr>
              <w:t>xx.x;  default minimum value for SEER=</w:t>
            </w:r>
            <w:r w:rsidR="00326BF7">
              <w:rPr>
                <w:rFonts w:asciiTheme="minorHAnsi" w:hAnsiTheme="minorHAnsi"/>
                <w:sz w:val="12"/>
                <w:szCs w:val="12"/>
              </w:rPr>
              <w:t>14</w:t>
            </w:r>
            <w:r w:rsidRPr="00E42B8E">
              <w:rPr>
                <w:rFonts w:asciiTheme="minorHAnsi" w:hAnsiTheme="minorHAnsi"/>
                <w:sz w:val="12"/>
                <w:szCs w:val="12"/>
              </w:rPr>
              <w:t xml:space="preserve">;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 &gt;&gt;</w:t>
            </w:r>
            <w:r w:rsidR="00370666">
              <w:rPr>
                <w:rFonts w:asciiTheme="minorHAnsi" w:hAnsiTheme="minorHAnsi"/>
                <w:sz w:val="12"/>
                <w:szCs w:val="12"/>
              </w:rPr>
              <w:t xml:space="preserve"> </w:t>
            </w:r>
          </w:p>
        </w:tc>
        <w:tc>
          <w:tcPr>
            <w:tcW w:w="1080" w:type="dxa"/>
            <w:shd w:val="clear" w:color="auto" w:fill="auto"/>
            <w:tcMar>
              <w:left w:w="29" w:type="dxa"/>
              <w:right w:w="29" w:type="dxa"/>
            </w:tcMar>
          </w:tcPr>
          <w:p w14:paraId="3DF6E5B8" w14:textId="77777777" w:rsidR="003E72DB" w:rsidRPr="00E42B8E" w:rsidRDefault="003E72DB" w:rsidP="00452589">
            <w:pPr>
              <w:rPr>
                <w:rFonts w:asciiTheme="minorHAnsi" w:hAnsiTheme="minorHAnsi"/>
                <w:sz w:val="12"/>
                <w:szCs w:val="12"/>
              </w:rPr>
            </w:pPr>
            <w:r w:rsidRPr="00E42B8E">
              <w:rPr>
                <w:rFonts w:asciiTheme="minorHAnsi" w:hAnsiTheme="minorHAnsi"/>
                <w:sz w:val="12"/>
                <w:szCs w:val="12"/>
              </w:rPr>
              <w:t xml:space="preserve">&lt;&lt;If alteration type in </w:t>
            </w:r>
            <w:r w:rsidRPr="007D0027">
              <w:rPr>
                <w:rFonts w:asciiTheme="minorHAnsi" w:hAnsiTheme="minorHAnsi"/>
                <w:sz w:val="12"/>
                <w:szCs w:val="12"/>
                <w:highlight w:val="yellow"/>
              </w:rPr>
              <w:t>B10</w:t>
            </w:r>
            <w:r w:rsidRPr="00E42B8E">
              <w:rPr>
                <w:rFonts w:asciiTheme="minorHAnsi" w:hAnsiTheme="minorHAnsi"/>
                <w:sz w:val="12"/>
                <w:szCs w:val="12"/>
              </w:rPr>
              <w:t xml:space="preserve">=Extension of Existing Duct System; then display result: "N/A"; </w:t>
            </w:r>
          </w:p>
          <w:p w14:paraId="3DF6E5B9" w14:textId="7DD10EC8" w:rsidR="003E72DB" w:rsidRPr="00E42B8E" w:rsidRDefault="003E72DB" w:rsidP="00452589">
            <w:pPr>
              <w:rPr>
                <w:rFonts w:asciiTheme="minorHAnsi" w:hAnsiTheme="minorHAnsi"/>
                <w:sz w:val="12"/>
                <w:szCs w:val="12"/>
              </w:rPr>
            </w:pPr>
            <w:r w:rsidRPr="00E42B8E">
              <w:rPr>
                <w:rFonts w:asciiTheme="minorHAnsi" w:hAnsiTheme="minorHAnsi"/>
                <w:sz w:val="12"/>
                <w:szCs w:val="12"/>
              </w:rPr>
              <w:t>else</w:t>
            </w:r>
            <w:r w:rsidR="00D3333B">
              <w:rPr>
                <w:rFonts w:asciiTheme="minorHAnsi" w:hAnsiTheme="minorHAnsi"/>
                <w:sz w:val="12"/>
                <w:szCs w:val="12"/>
              </w:rPr>
              <w:t xml:space="preserve"> as default</w:t>
            </w:r>
            <w:r w:rsidRPr="00E42B8E">
              <w:rPr>
                <w:rFonts w:asciiTheme="minorHAnsi" w:hAnsiTheme="minorHAnsi"/>
                <w:sz w:val="12"/>
                <w:szCs w:val="12"/>
              </w:rPr>
              <w:t xml:space="preserve"> display result:</w:t>
            </w:r>
          </w:p>
          <w:p w14:paraId="49004C9A" w14:textId="77777777" w:rsidR="00D3333B" w:rsidRDefault="003E72DB" w:rsidP="00452589">
            <w:pPr>
              <w:rPr>
                <w:rFonts w:asciiTheme="minorHAnsi" w:hAnsiTheme="minorHAnsi"/>
                <w:sz w:val="12"/>
                <w:szCs w:val="12"/>
              </w:rPr>
            </w:pPr>
            <w:r w:rsidRPr="00E42B8E">
              <w:rPr>
                <w:rFonts w:asciiTheme="minorHAnsi" w:hAnsiTheme="minorHAnsi"/>
                <w:sz w:val="12"/>
                <w:szCs w:val="12"/>
              </w:rPr>
              <w:t>"setback"</w:t>
            </w:r>
          </w:p>
          <w:p w14:paraId="407F127F" w14:textId="77777777" w:rsidR="00D3333B" w:rsidRDefault="00D3333B" w:rsidP="00452589">
            <w:pPr>
              <w:rPr>
                <w:rFonts w:asciiTheme="minorHAnsi" w:hAnsiTheme="minorHAnsi"/>
                <w:sz w:val="12"/>
                <w:szCs w:val="12"/>
              </w:rPr>
            </w:pPr>
          </w:p>
          <w:p w14:paraId="23DB9237" w14:textId="2D8A70B6" w:rsidR="00D3333B" w:rsidRPr="00D3333B" w:rsidRDefault="00D3333B" w:rsidP="00D3333B">
            <w:pPr>
              <w:rPr>
                <w:rFonts w:asciiTheme="minorHAnsi" w:hAnsiTheme="minorHAnsi"/>
                <w:sz w:val="12"/>
                <w:szCs w:val="12"/>
              </w:rPr>
            </w:pPr>
            <w:r w:rsidRPr="00D3333B">
              <w:rPr>
                <w:rFonts w:asciiTheme="minorHAnsi" w:hAnsiTheme="minorHAnsi"/>
                <w:sz w:val="12"/>
                <w:szCs w:val="12"/>
              </w:rPr>
              <w:t>allow user to override the default and pick one from list:</w:t>
            </w:r>
          </w:p>
          <w:p w14:paraId="39851801"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*setback;</w:t>
            </w:r>
          </w:p>
          <w:p w14:paraId="41F6B7E7"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 xml:space="preserve">*Occupant Controlled Smart Thermostat (OCST) per JA5; </w:t>
            </w:r>
          </w:p>
          <w:p w14:paraId="5F39BD61" w14:textId="30F9F515" w:rsidR="00D3333B" w:rsidRDefault="00D3333B" w:rsidP="00D3333B">
            <w:pPr>
              <w:rPr>
                <w:rFonts w:asciiTheme="minorHAnsi" w:hAnsiTheme="minorHAnsi"/>
                <w:sz w:val="12"/>
                <w:szCs w:val="12"/>
              </w:rPr>
            </w:pPr>
            <w:r w:rsidRPr="00D3333B">
              <w:rPr>
                <w:rFonts w:asciiTheme="minorHAnsi" w:hAnsiTheme="minorHAnsi"/>
                <w:sz w:val="12"/>
                <w:szCs w:val="12"/>
              </w:rPr>
              <w:t>*Energy Management Control System (EMCS)&gt;&gt;</w:t>
            </w:r>
          </w:p>
          <w:p w14:paraId="4D1985FD" w14:textId="77777777" w:rsidR="00D3333B" w:rsidRDefault="00D3333B" w:rsidP="00452589">
            <w:pPr>
              <w:rPr>
                <w:rFonts w:asciiTheme="minorHAnsi" w:hAnsiTheme="minorHAnsi"/>
                <w:sz w:val="12"/>
                <w:szCs w:val="12"/>
              </w:rPr>
            </w:pPr>
          </w:p>
          <w:p w14:paraId="4EA803AB" w14:textId="77777777" w:rsidR="00D3333B" w:rsidRDefault="00D3333B" w:rsidP="00452589">
            <w:pPr>
              <w:rPr>
                <w:rFonts w:asciiTheme="minorHAnsi" w:hAnsiTheme="minorHAnsi"/>
                <w:sz w:val="12"/>
                <w:szCs w:val="12"/>
              </w:rPr>
            </w:pPr>
          </w:p>
          <w:p w14:paraId="525F730C" w14:textId="77777777" w:rsidR="00D3333B" w:rsidRDefault="00D3333B" w:rsidP="00452589">
            <w:pPr>
              <w:rPr>
                <w:rFonts w:asciiTheme="minorHAnsi" w:hAnsiTheme="minorHAnsi"/>
                <w:sz w:val="12"/>
                <w:szCs w:val="12"/>
              </w:rPr>
            </w:pPr>
          </w:p>
          <w:p w14:paraId="3DF6E5BA" w14:textId="35713087" w:rsidR="003E72DB" w:rsidRPr="00E42B8E" w:rsidRDefault="003E72DB" w:rsidP="00452589">
            <w:pPr>
              <w:rPr>
                <w:rFonts w:asciiTheme="minorHAnsi" w:hAnsiTheme="minorHAnsi"/>
                <w:sz w:val="12"/>
                <w:szCs w:val="12"/>
              </w:rPr>
            </w:pPr>
            <w:r w:rsidRPr="00E42B8E">
              <w:rPr>
                <w:rFonts w:asciiTheme="minorHAnsi" w:hAnsiTheme="minorHAnsi"/>
                <w:sz w:val="12"/>
                <w:szCs w:val="12"/>
              </w:rPr>
              <w:t>&gt;&gt;</w:t>
            </w:r>
          </w:p>
        </w:tc>
        <w:tc>
          <w:tcPr>
            <w:tcW w:w="1170" w:type="dxa"/>
            <w:shd w:val="clear" w:color="auto" w:fill="auto"/>
            <w:tcMar>
              <w:left w:w="29" w:type="dxa"/>
              <w:right w:w="29" w:type="dxa"/>
            </w:tcMar>
          </w:tcPr>
          <w:p w14:paraId="004441BE" w14:textId="396DEF3F" w:rsidR="00E167A8" w:rsidRPr="00B16405" w:rsidRDefault="00E167A8" w:rsidP="00E167A8">
            <w:pPr>
              <w:keepNext/>
              <w:rPr>
                <w:rFonts w:ascii="Calibri" w:hAnsi="Calibri"/>
                <w:sz w:val="10"/>
                <w:szCs w:val="10"/>
              </w:rPr>
            </w:pPr>
            <w:r>
              <w:rPr>
                <w:rFonts w:ascii="Calibri" w:hAnsi="Calibri"/>
                <w:sz w:val="10"/>
                <w:szCs w:val="10"/>
              </w:rPr>
              <w:t>&lt;&lt;</w:t>
            </w:r>
            <w:r w:rsidRPr="00B16405">
              <w:rPr>
                <w:rFonts w:ascii="Calibri" w:hAnsi="Calibri"/>
                <w:b/>
                <w:sz w:val="10"/>
                <w:szCs w:val="10"/>
              </w:rPr>
              <w:t xml:space="preserve"> if</w:t>
            </w:r>
            <w:r w:rsidRPr="00B16405">
              <w:rPr>
                <w:rFonts w:ascii="Calibri" w:hAnsi="Calibri"/>
                <w:sz w:val="10"/>
                <w:szCs w:val="10"/>
              </w:rPr>
              <w:t xml:space="preserve"> [</w:t>
            </w:r>
            <w:r w:rsidR="00543D22">
              <w:rPr>
                <w:rFonts w:ascii="Calibri" w:hAnsi="Calibri"/>
                <w:sz w:val="10"/>
                <w:szCs w:val="10"/>
                <w:highlight w:val="yellow"/>
              </w:rPr>
              <w:t>C03</w:t>
            </w:r>
            <w:r w:rsidRPr="00B16405">
              <w:rPr>
                <w:rFonts w:ascii="Calibri" w:hAnsi="Calibri"/>
                <w:sz w:val="10"/>
                <w:szCs w:val="10"/>
              </w:rPr>
              <w:t xml:space="preserve"> or </w:t>
            </w:r>
            <w:r w:rsidR="00543D22">
              <w:rPr>
                <w:rFonts w:ascii="Calibri" w:hAnsi="Calibri"/>
                <w:sz w:val="10"/>
                <w:szCs w:val="10"/>
                <w:highlight w:val="yellow"/>
              </w:rPr>
              <w:t>C07</w:t>
            </w:r>
            <w:r w:rsidRPr="00B16405">
              <w:rPr>
                <w:rFonts w:ascii="Calibri" w:hAnsi="Calibri"/>
                <w:sz w:val="10"/>
                <w:szCs w:val="10"/>
              </w:rPr>
              <w:t>]</w:t>
            </w:r>
            <w:r>
              <w:rPr>
                <w:rFonts w:ascii="Calibri" w:hAnsi="Calibri" w:cs="Calibri"/>
                <w:sz w:val="10"/>
                <w:szCs w:val="10"/>
              </w:rPr>
              <w:t xml:space="preserve"> = </w:t>
            </w:r>
            <w:r w:rsidRPr="00B16405">
              <w:rPr>
                <w:rFonts w:ascii="Calibri" w:hAnsi="Calibri"/>
                <w:sz w:val="10"/>
                <w:szCs w:val="10"/>
              </w:rPr>
              <w:t>one of the following system types:</w:t>
            </w:r>
          </w:p>
          <w:p w14:paraId="559AC381" w14:textId="77777777" w:rsidR="00E167A8" w:rsidRPr="00B16405" w:rsidRDefault="00E167A8" w:rsidP="00E167A8">
            <w:pPr>
              <w:keepNext/>
              <w:rPr>
                <w:rFonts w:ascii="Calibri" w:hAnsi="Calibri"/>
                <w:sz w:val="10"/>
                <w:szCs w:val="10"/>
              </w:rPr>
            </w:pPr>
            <w:r w:rsidRPr="00B16405">
              <w:rPr>
                <w:rFonts w:ascii="Calibri" w:hAnsi="Calibri"/>
                <w:sz w:val="10"/>
                <w:szCs w:val="10"/>
              </w:rPr>
              <w:t>*room HP</w:t>
            </w:r>
          </w:p>
          <w:p w14:paraId="2D4B0F85" w14:textId="77777777" w:rsidR="00E167A8" w:rsidRPr="00B16405" w:rsidRDefault="00E167A8" w:rsidP="00E167A8">
            <w:pPr>
              <w:keepNext/>
              <w:rPr>
                <w:rFonts w:ascii="Calibri" w:hAnsi="Calibri"/>
                <w:sz w:val="10"/>
                <w:szCs w:val="10"/>
              </w:rPr>
            </w:pPr>
            <w:r w:rsidRPr="00B16405">
              <w:rPr>
                <w:rFonts w:ascii="Calibri" w:hAnsi="Calibri"/>
                <w:sz w:val="10"/>
                <w:szCs w:val="10"/>
              </w:rPr>
              <w:t>*gas wall furnace;</w:t>
            </w:r>
          </w:p>
          <w:p w14:paraId="339F3982" w14:textId="77777777" w:rsidR="00E167A8" w:rsidRPr="00B16405" w:rsidRDefault="00E167A8" w:rsidP="00E167A8">
            <w:pPr>
              <w:keepNext/>
              <w:rPr>
                <w:rFonts w:ascii="Calibri" w:hAnsi="Calibri"/>
                <w:sz w:val="10"/>
                <w:szCs w:val="10"/>
              </w:rPr>
            </w:pPr>
            <w:r w:rsidRPr="00B16405">
              <w:rPr>
                <w:rFonts w:ascii="Calibri" w:hAnsi="Calibri"/>
                <w:sz w:val="10"/>
                <w:szCs w:val="10"/>
              </w:rPr>
              <w:t>*gas space heater;</w:t>
            </w:r>
          </w:p>
          <w:p w14:paraId="7E6E020B" w14:textId="77777777" w:rsidR="00E167A8" w:rsidRPr="00B16405" w:rsidRDefault="00E167A8" w:rsidP="00E167A8">
            <w:pPr>
              <w:keepNext/>
              <w:rPr>
                <w:rFonts w:ascii="Calibri" w:hAnsi="Calibri"/>
                <w:sz w:val="10"/>
                <w:szCs w:val="10"/>
              </w:rPr>
            </w:pPr>
            <w:r w:rsidRPr="00B16405">
              <w:rPr>
                <w:rFonts w:ascii="Calibri" w:hAnsi="Calibri"/>
                <w:sz w:val="10"/>
                <w:szCs w:val="10"/>
              </w:rPr>
              <w:t>*electric ;</w:t>
            </w:r>
          </w:p>
          <w:p w14:paraId="5D516DAF"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*Wood Heat;  </w:t>
            </w:r>
          </w:p>
          <w:p w14:paraId="17E9BF00" w14:textId="77777777" w:rsidR="00E167A8" w:rsidRPr="00B16405" w:rsidRDefault="00E167A8" w:rsidP="00E167A8">
            <w:pPr>
              <w:keepNext/>
              <w:rPr>
                <w:rFonts w:ascii="Calibri" w:hAnsi="Calibri"/>
                <w:sz w:val="10"/>
                <w:szCs w:val="10"/>
              </w:rPr>
            </w:pPr>
            <w:r w:rsidRPr="00B16405">
              <w:rPr>
                <w:rFonts w:ascii="Calibri" w:hAnsi="Calibri"/>
                <w:sz w:val="10"/>
                <w:szCs w:val="10"/>
              </w:rPr>
              <w:t>*Packaged gas furnace</w:t>
            </w:r>
          </w:p>
          <w:p w14:paraId="7D51101A"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AC ;</w:t>
            </w:r>
          </w:p>
          <w:p w14:paraId="29E3C2FD"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HP</w:t>
            </w:r>
          </w:p>
          <w:p w14:paraId="21BC1C09"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AC ;</w:t>
            </w:r>
          </w:p>
          <w:p w14:paraId="488C3A9E"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HP</w:t>
            </w:r>
          </w:p>
          <w:p w14:paraId="46B1A5D3" w14:textId="77777777" w:rsidR="00E167A8" w:rsidRPr="00B16405" w:rsidRDefault="00E167A8" w:rsidP="00E167A8">
            <w:pPr>
              <w:keepNext/>
              <w:rPr>
                <w:rFonts w:ascii="Calibri" w:hAnsi="Calibri"/>
                <w:sz w:val="10"/>
                <w:szCs w:val="10"/>
              </w:rPr>
            </w:pPr>
            <w:r w:rsidRPr="00B16405">
              <w:rPr>
                <w:rFonts w:ascii="Calibri" w:hAnsi="Calibri"/>
                <w:sz w:val="10"/>
                <w:szCs w:val="10"/>
              </w:rPr>
              <w:t>*room AC;</w:t>
            </w:r>
          </w:p>
          <w:p w14:paraId="2833751B"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*room HP; </w:t>
            </w:r>
          </w:p>
          <w:p w14:paraId="59206466"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direct</w:t>
            </w:r>
          </w:p>
          <w:p w14:paraId="4AB883DB"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w:t>
            </w:r>
          </w:p>
          <w:p w14:paraId="23A74A7E"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indirectdirect</w:t>
            </w:r>
          </w:p>
          <w:p w14:paraId="63E186C2" w14:textId="77777777" w:rsidR="00E167A8" w:rsidRDefault="00E167A8" w:rsidP="00E167A8">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text value=N/A,</w:t>
            </w:r>
          </w:p>
          <w:p w14:paraId="77535E6A" w14:textId="77714D07" w:rsidR="00E167A8" w:rsidRPr="00E167A8" w:rsidRDefault="00E167A8" w:rsidP="006A0622">
            <w:pPr>
              <w:keepNext/>
              <w:rPr>
                <w:rFonts w:ascii="Calibri" w:hAnsi="Calibri"/>
                <w:sz w:val="10"/>
                <w:szCs w:val="10"/>
              </w:rPr>
            </w:pPr>
          </w:p>
          <w:p w14:paraId="55C38344" w14:textId="2460DFA3" w:rsidR="00E167A8" w:rsidRDefault="00543D22" w:rsidP="006A0622">
            <w:pPr>
              <w:keepNext/>
              <w:rPr>
                <w:rFonts w:ascii="Calibri" w:hAnsi="Calibri"/>
                <w:sz w:val="10"/>
                <w:szCs w:val="10"/>
              </w:rPr>
            </w:pPr>
            <w:r>
              <w:rPr>
                <w:rFonts w:ascii="Calibri" w:hAnsi="Calibri"/>
                <w:sz w:val="10"/>
                <w:szCs w:val="10"/>
              </w:rPr>
              <w:t>elseif C14=CFI System'</w:t>
            </w:r>
          </w:p>
          <w:p w14:paraId="337026B0" w14:textId="286D0EC3" w:rsidR="00543D22" w:rsidRDefault="00543D22" w:rsidP="006A0622">
            <w:pPr>
              <w:keepNext/>
              <w:rPr>
                <w:rFonts w:ascii="Calibri" w:hAnsi="Calibri"/>
                <w:sz w:val="10"/>
                <w:szCs w:val="10"/>
              </w:rPr>
            </w:pPr>
            <w:r>
              <w:rPr>
                <w:rFonts w:ascii="Calibri" w:hAnsi="Calibri"/>
                <w:sz w:val="10"/>
                <w:szCs w:val="10"/>
              </w:rPr>
              <w:t xml:space="preserve">then </w:t>
            </w:r>
            <w:r w:rsidRPr="00543D22">
              <w:rPr>
                <w:rFonts w:ascii="Calibri" w:hAnsi="Calibri"/>
                <w:sz w:val="10"/>
                <w:szCs w:val="10"/>
              </w:rPr>
              <w:t>integer value=1</w:t>
            </w:r>
            <w:r>
              <w:rPr>
                <w:rFonts w:ascii="Calibri" w:hAnsi="Calibri"/>
                <w:sz w:val="10"/>
                <w:szCs w:val="10"/>
              </w:rPr>
              <w:t>,</w:t>
            </w:r>
          </w:p>
          <w:p w14:paraId="66DC9E41" w14:textId="7953E07E" w:rsidR="00E167A8" w:rsidRPr="00E167A8" w:rsidRDefault="00E167A8" w:rsidP="006A0622">
            <w:pPr>
              <w:keepNext/>
              <w:rPr>
                <w:rFonts w:ascii="Calibri" w:hAnsi="Calibri"/>
                <w:sz w:val="10"/>
                <w:szCs w:val="10"/>
              </w:rPr>
            </w:pPr>
          </w:p>
          <w:p w14:paraId="1DE5E769" w14:textId="2D4867E4" w:rsidR="00CD5DBC" w:rsidRPr="00E167A8" w:rsidRDefault="00543D22" w:rsidP="006A0622">
            <w:pPr>
              <w:keepNext/>
              <w:rPr>
                <w:rFonts w:ascii="Calibri" w:hAnsi="Calibri"/>
                <w:sz w:val="10"/>
                <w:szCs w:val="10"/>
              </w:rPr>
            </w:pPr>
            <w:r>
              <w:rPr>
                <w:rFonts w:ascii="Calibri" w:hAnsi="Calibri"/>
                <w:sz w:val="10"/>
                <w:szCs w:val="10"/>
              </w:rPr>
              <w:t xml:space="preserve">else </w:t>
            </w:r>
            <w:r w:rsidR="00CD5DBC" w:rsidRPr="00E167A8">
              <w:rPr>
                <w:rFonts w:ascii="Calibri" w:hAnsi="Calibri"/>
                <w:sz w:val="10"/>
                <w:szCs w:val="10"/>
              </w:rPr>
              <w:t>default integer value =1;</w:t>
            </w:r>
          </w:p>
          <w:p w14:paraId="17EB7081" w14:textId="77777777" w:rsidR="00CD5DBC" w:rsidRPr="00E167A8" w:rsidRDefault="00CD5DBC" w:rsidP="00CD5DBC">
            <w:pPr>
              <w:keepNext/>
              <w:rPr>
                <w:rFonts w:ascii="Calibri" w:hAnsi="Calibri"/>
                <w:sz w:val="10"/>
                <w:szCs w:val="10"/>
              </w:rPr>
            </w:pPr>
          </w:p>
          <w:p w14:paraId="64B641DA" w14:textId="77777777" w:rsidR="00543D22" w:rsidRPr="00543D22" w:rsidRDefault="00543D22" w:rsidP="00543D22">
            <w:pPr>
              <w:keepNext/>
              <w:rPr>
                <w:rFonts w:ascii="Calibri" w:hAnsi="Calibri"/>
                <w:sz w:val="10"/>
                <w:szCs w:val="10"/>
              </w:rPr>
            </w:pPr>
            <w:r w:rsidRPr="00543D22">
              <w:rPr>
                <w:rFonts w:ascii="Calibri" w:hAnsi="Calibri"/>
                <w:sz w:val="10"/>
                <w:szCs w:val="10"/>
              </w:rPr>
              <w:t>allow user to overwrite the default to enter one of the following two:</w:t>
            </w:r>
          </w:p>
          <w:p w14:paraId="3F09330B" w14:textId="77777777" w:rsidR="00543D22" w:rsidRPr="00543D22" w:rsidRDefault="00543D22" w:rsidP="00543D22">
            <w:pPr>
              <w:keepNext/>
              <w:rPr>
                <w:rFonts w:ascii="Calibri" w:hAnsi="Calibri"/>
                <w:sz w:val="10"/>
                <w:szCs w:val="10"/>
              </w:rPr>
            </w:pPr>
            <w:r w:rsidRPr="00543D22">
              <w:rPr>
                <w:rFonts w:ascii="Calibri" w:hAnsi="Calibri"/>
                <w:sz w:val="10"/>
                <w:szCs w:val="10"/>
              </w:rPr>
              <w:t>1: an integer value greater than 1,</w:t>
            </w:r>
          </w:p>
          <w:p w14:paraId="3E47B1AC" w14:textId="6C47D01E" w:rsidR="00CD5DBC" w:rsidRPr="00E167A8" w:rsidRDefault="00543D22" w:rsidP="00543D22">
            <w:pPr>
              <w:keepNext/>
              <w:rPr>
                <w:rFonts w:ascii="Calibri" w:hAnsi="Calibri"/>
                <w:sz w:val="10"/>
                <w:szCs w:val="10"/>
              </w:rPr>
            </w:pPr>
            <w:r w:rsidRPr="00543D22">
              <w:rPr>
                <w:rFonts w:ascii="Calibri" w:hAnsi="Calibri"/>
                <w:sz w:val="10"/>
                <w:szCs w:val="10"/>
              </w:rPr>
              <w:t xml:space="preserve">2: text value=N/A </w:t>
            </w:r>
            <w:r w:rsidR="00CD5DBC" w:rsidRPr="00E167A8">
              <w:rPr>
                <w:rFonts w:ascii="Calibri" w:hAnsi="Calibri"/>
                <w:sz w:val="10"/>
                <w:szCs w:val="10"/>
              </w:rPr>
              <w:t>&gt;&gt;</w:t>
            </w:r>
          </w:p>
          <w:p w14:paraId="3DF6E5C1" w14:textId="5972A630" w:rsidR="003E72DB" w:rsidRPr="00E167A8" w:rsidRDefault="003E72DB" w:rsidP="00A33D4F">
            <w:pPr>
              <w:rPr>
                <w:rFonts w:asciiTheme="minorHAnsi" w:hAnsiTheme="minorHAnsi"/>
                <w:sz w:val="10"/>
                <w:szCs w:val="10"/>
                <w:highlight w:val="yellow"/>
              </w:rPr>
            </w:pPr>
          </w:p>
        </w:tc>
        <w:tc>
          <w:tcPr>
            <w:tcW w:w="990" w:type="dxa"/>
          </w:tcPr>
          <w:p w14:paraId="0EAD657F" w14:textId="5CE306CF" w:rsidR="00CD5DBC" w:rsidRDefault="00CD5DBC" w:rsidP="00CD5DBC">
            <w:pPr>
              <w:rPr>
                <w:rFonts w:asciiTheme="minorHAnsi" w:hAnsiTheme="minorHAnsi"/>
                <w:sz w:val="12"/>
                <w:szCs w:val="12"/>
              </w:rPr>
            </w:pPr>
            <w:r w:rsidRPr="00931B1A">
              <w:rPr>
                <w:rFonts w:asciiTheme="minorHAnsi" w:hAnsiTheme="minorHAnsi"/>
                <w:sz w:val="12"/>
                <w:szCs w:val="12"/>
              </w:rPr>
              <w:t>&lt;&lt;</w:t>
            </w:r>
            <w:r w:rsidRPr="00931B1A">
              <w:rPr>
                <w:rFonts w:asciiTheme="minorHAnsi" w:hAnsiTheme="minorHAnsi"/>
                <w:b/>
                <w:sz w:val="12"/>
                <w:szCs w:val="12"/>
              </w:rPr>
              <w:t>if</w:t>
            </w:r>
            <w:r w:rsidRPr="00931B1A">
              <w:rPr>
                <w:rFonts w:asciiTheme="minorHAnsi" w:hAnsiTheme="minorHAnsi"/>
                <w:sz w:val="12"/>
                <w:szCs w:val="12"/>
              </w:rPr>
              <w:t xml:space="preserve"> </w:t>
            </w:r>
            <w:r w:rsidRPr="00931B1A">
              <w:rPr>
                <w:rFonts w:asciiTheme="minorHAnsi" w:hAnsiTheme="minorHAnsi"/>
                <w:sz w:val="12"/>
                <w:szCs w:val="12"/>
                <w:highlight w:val="yellow"/>
              </w:rPr>
              <w:t>B04</w:t>
            </w:r>
            <w:r w:rsidRPr="00931B1A">
              <w:rPr>
                <w:rFonts w:asciiTheme="minorHAnsi" w:hAnsiTheme="minorHAnsi"/>
                <w:sz w:val="12"/>
                <w:szCs w:val="12"/>
              </w:rPr>
              <w:t xml:space="preserve">=no, </w:t>
            </w:r>
            <w:r w:rsidRPr="00931B1A">
              <w:rPr>
                <w:rFonts w:asciiTheme="minorHAnsi" w:hAnsiTheme="minorHAnsi"/>
                <w:b/>
                <w:sz w:val="12"/>
                <w:szCs w:val="12"/>
              </w:rPr>
              <w:t>then</w:t>
            </w:r>
            <w:r w:rsidRPr="00931B1A">
              <w:rPr>
                <w:rFonts w:asciiTheme="minorHAnsi" w:hAnsiTheme="minorHAnsi"/>
                <w:sz w:val="12"/>
                <w:szCs w:val="12"/>
              </w:rPr>
              <w:t xml:space="preserve"> text value = "n/a";</w:t>
            </w:r>
          </w:p>
          <w:p w14:paraId="0C8920AC" w14:textId="77777777" w:rsidR="00231D3F" w:rsidRPr="00931B1A" w:rsidRDefault="00231D3F" w:rsidP="00CD5DBC">
            <w:pPr>
              <w:rPr>
                <w:rFonts w:asciiTheme="minorHAnsi" w:hAnsiTheme="minorHAnsi"/>
                <w:sz w:val="12"/>
                <w:szCs w:val="12"/>
              </w:rPr>
            </w:pPr>
          </w:p>
          <w:p w14:paraId="2D1B7B13" w14:textId="77777777" w:rsidR="00CD5DBC" w:rsidRPr="00931B1A" w:rsidRDefault="00CD5DBC" w:rsidP="00CD5DBC">
            <w:pPr>
              <w:rPr>
                <w:rFonts w:asciiTheme="minorHAnsi" w:hAnsiTheme="minorHAnsi"/>
                <w:sz w:val="12"/>
                <w:szCs w:val="12"/>
              </w:rPr>
            </w:pPr>
            <w:r w:rsidRPr="00931B1A">
              <w:rPr>
                <w:rFonts w:asciiTheme="minorHAnsi" w:hAnsiTheme="minorHAnsi"/>
                <w:b/>
                <w:sz w:val="12"/>
                <w:szCs w:val="12"/>
              </w:rPr>
              <w:t>else</w:t>
            </w:r>
            <w:r w:rsidRPr="00931B1A">
              <w:rPr>
                <w:rFonts w:asciiTheme="minorHAnsi" w:hAnsiTheme="minorHAnsi"/>
                <w:sz w:val="12"/>
                <w:szCs w:val="12"/>
              </w:rPr>
              <w:t xml:space="preserve"> default integer value =1;</w:t>
            </w:r>
          </w:p>
          <w:p w14:paraId="124D5BC0" w14:textId="77777777" w:rsidR="00CD5DBC" w:rsidRPr="00931B1A" w:rsidRDefault="00CD5DBC" w:rsidP="00CD5DBC">
            <w:pPr>
              <w:rPr>
                <w:rFonts w:asciiTheme="minorHAnsi" w:hAnsiTheme="minorHAnsi"/>
                <w:sz w:val="12"/>
                <w:szCs w:val="12"/>
              </w:rPr>
            </w:pPr>
          </w:p>
          <w:p w14:paraId="2627A506" w14:textId="1BD2521C" w:rsidR="003E72DB" w:rsidRPr="002D00A6" w:rsidRDefault="00CD5DBC" w:rsidP="00951527">
            <w:pPr>
              <w:rPr>
                <w:rFonts w:asciiTheme="minorHAnsi" w:hAnsiTheme="minorHAnsi"/>
                <w:sz w:val="12"/>
                <w:szCs w:val="12"/>
              </w:rPr>
            </w:pPr>
            <w:r w:rsidRPr="00931B1A">
              <w:rPr>
                <w:rFonts w:asciiTheme="minorHAnsi" w:hAnsiTheme="minorHAnsi"/>
                <w:sz w:val="12"/>
                <w:szCs w:val="12"/>
              </w:rPr>
              <w:t>allow user to overwrite the default to enter an integer value</w:t>
            </w:r>
            <w:r w:rsidR="00951527">
              <w:rPr>
                <w:rFonts w:asciiTheme="minorHAnsi" w:hAnsiTheme="minorHAnsi"/>
                <w:sz w:val="12"/>
                <w:szCs w:val="12"/>
              </w:rPr>
              <w:t xml:space="preserve"> </w:t>
            </w:r>
            <w:r w:rsidR="00951527">
              <w:rPr>
                <w:rFonts w:asciiTheme="minorHAnsi" w:hAnsiTheme="minorHAnsi" w:cstheme="minorHAnsi"/>
                <w:sz w:val="12"/>
                <w:szCs w:val="12"/>
              </w:rPr>
              <w:t>≥</w:t>
            </w:r>
            <w:r w:rsidR="00951527">
              <w:rPr>
                <w:rFonts w:asciiTheme="minorHAnsi" w:hAnsiTheme="minorHAnsi"/>
                <w:sz w:val="12"/>
                <w:szCs w:val="12"/>
              </w:rPr>
              <w:t xml:space="preserve">1 and </w:t>
            </w:r>
            <w:r w:rsidR="002D00A6" w:rsidRPr="002D00A6">
              <w:rPr>
                <w:rFonts w:asciiTheme="minorHAnsi" w:hAnsiTheme="minorHAnsi"/>
                <w:sz w:val="12"/>
                <w:szCs w:val="12"/>
              </w:rPr>
              <w:t xml:space="preserve">≤ the value in </w:t>
            </w:r>
            <w:r w:rsidR="002D00A6">
              <w:rPr>
                <w:rFonts w:asciiTheme="minorHAnsi" w:hAnsiTheme="minorHAnsi"/>
                <w:sz w:val="12"/>
                <w:szCs w:val="12"/>
              </w:rPr>
              <w:t>C12</w:t>
            </w:r>
            <w:r w:rsidRPr="00931B1A">
              <w:rPr>
                <w:rFonts w:asciiTheme="minorHAnsi" w:hAnsiTheme="minorHAnsi"/>
                <w:sz w:val="12"/>
                <w:szCs w:val="12"/>
              </w:rPr>
              <w:t>&gt;&gt;</w:t>
            </w:r>
          </w:p>
        </w:tc>
        <w:tc>
          <w:tcPr>
            <w:tcW w:w="895" w:type="dxa"/>
            <w:gridSpan w:val="2"/>
            <w:tcMar>
              <w:left w:w="29" w:type="dxa"/>
              <w:right w:w="29" w:type="dxa"/>
            </w:tcMar>
          </w:tcPr>
          <w:p w14:paraId="3DF6E5C9" w14:textId="78B07FE6" w:rsidR="003E72DB" w:rsidRPr="00931B1A" w:rsidRDefault="003E72DB" w:rsidP="00FA7C37">
            <w:pPr>
              <w:rPr>
                <w:rFonts w:asciiTheme="minorHAnsi" w:hAnsiTheme="minorHAnsi"/>
                <w:sz w:val="14"/>
                <w:szCs w:val="14"/>
              </w:rPr>
            </w:pPr>
            <w:r w:rsidRPr="00931B1A">
              <w:rPr>
                <w:rFonts w:asciiTheme="minorHAnsi" w:hAnsiTheme="minorHAnsi"/>
                <w:sz w:val="14"/>
                <w:szCs w:val="14"/>
              </w:rPr>
              <w:t xml:space="preserve">&lt;&lt;user pick one from list: </w:t>
            </w:r>
          </w:p>
          <w:p w14:paraId="3DF6E5CA" w14:textId="5296580C" w:rsidR="003E72DB" w:rsidRPr="00931B1A" w:rsidRDefault="003E72DB" w:rsidP="00FA7C37">
            <w:pPr>
              <w:rPr>
                <w:rFonts w:asciiTheme="minorHAnsi" w:hAnsiTheme="minorHAnsi"/>
                <w:sz w:val="14"/>
                <w:szCs w:val="14"/>
              </w:rPr>
            </w:pPr>
            <w:r w:rsidRPr="00931B1A">
              <w:rPr>
                <w:rFonts w:asciiTheme="minorHAnsi" w:hAnsiTheme="minorHAnsi"/>
                <w:sz w:val="14"/>
                <w:szCs w:val="14"/>
              </w:rPr>
              <w:t>*CFI System</w:t>
            </w:r>
          </w:p>
          <w:p w14:paraId="3DF6E5CB" w14:textId="6CBCA431" w:rsidR="003E72DB" w:rsidRPr="00931B1A" w:rsidRDefault="003E72DB" w:rsidP="00FA7C37">
            <w:pPr>
              <w:rPr>
                <w:rFonts w:asciiTheme="minorHAnsi" w:hAnsiTheme="minorHAnsi"/>
                <w:sz w:val="18"/>
                <w:szCs w:val="18"/>
              </w:rPr>
            </w:pPr>
            <w:r w:rsidRPr="00931B1A">
              <w:rPr>
                <w:rFonts w:asciiTheme="minorHAnsi" w:hAnsiTheme="minorHAnsi"/>
                <w:sz w:val="14"/>
                <w:szCs w:val="14"/>
              </w:rPr>
              <w:t>*Not CFI&gt;&gt;</w:t>
            </w:r>
          </w:p>
        </w:tc>
      </w:tr>
      <w:tr w:rsidR="003E72DB" w:rsidRPr="00392860" w14:paraId="3DF6E5DA" w14:textId="77777777" w:rsidTr="0007590A">
        <w:trPr>
          <w:cantSplit/>
          <w:trHeight w:val="143"/>
        </w:trPr>
        <w:tc>
          <w:tcPr>
            <w:tcW w:w="754" w:type="dxa"/>
            <w:shd w:val="clear" w:color="auto" w:fill="auto"/>
          </w:tcPr>
          <w:p w14:paraId="3DF6E5CD" w14:textId="02293F65" w:rsidR="003E72DB" w:rsidRPr="00A33D4F" w:rsidRDefault="003E72DB" w:rsidP="00A33D4F">
            <w:pPr>
              <w:rPr>
                <w:rFonts w:asciiTheme="minorHAnsi" w:hAnsiTheme="minorHAnsi"/>
                <w:sz w:val="16"/>
                <w:szCs w:val="16"/>
              </w:rPr>
            </w:pPr>
          </w:p>
        </w:tc>
        <w:tc>
          <w:tcPr>
            <w:tcW w:w="757" w:type="dxa"/>
          </w:tcPr>
          <w:p w14:paraId="428BD843" w14:textId="77777777" w:rsidR="003E72DB" w:rsidRPr="00A33D4F" w:rsidRDefault="003E72DB" w:rsidP="00A33D4F">
            <w:pPr>
              <w:rPr>
                <w:rFonts w:asciiTheme="minorHAnsi" w:hAnsiTheme="minorHAnsi"/>
                <w:sz w:val="16"/>
                <w:szCs w:val="16"/>
              </w:rPr>
            </w:pPr>
          </w:p>
        </w:tc>
        <w:tc>
          <w:tcPr>
            <w:tcW w:w="1544" w:type="dxa"/>
            <w:shd w:val="clear" w:color="auto" w:fill="auto"/>
          </w:tcPr>
          <w:p w14:paraId="3DF6E5CE" w14:textId="0D604D8D" w:rsidR="003E72DB" w:rsidRPr="00A33D4F" w:rsidRDefault="003E72DB" w:rsidP="00A33D4F">
            <w:pPr>
              <w:rPr>
                <w:rFonts w:asciiTheme="minorHAnsi" w:hAnsiTheme="minorHAnsi"/>
                <w:sz w:val="16"/>
                <w:szCs w:val="16"/>
              </w:rPr>
            </w:pPr>
          </w:p>
        </w:tc>
        <w:tc>
          <w:tcPr>
            <w:tcW w:w="990" w:type="dxa"/>
            <w:shd w:val="clear" w:color="auto" w:fill="auto"/>
          </w:tcPr>
          <w:p w14:paraId="3DF6E5CF"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0"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1" w14:textId="77777777" w:rsidR="003E72DB" w:rsidRPr="00A33D4F" w:rsidRDefault="003E72DB" w:rsidP="00A33D4F">
            <w:pPr>
              <w:rPr>
                <w:rFonts w:asciiTheme="minorHAnsi" w:hAnsiTheme="minorHAnsi"/>
                <w:sz w:val="16"/>
                <w:szCs w:val="16"/>
              </w:rPr>
            </w:pPr>
          </w:p>
        </w:tc>
        <w:tc>
          <w:tcPr>
            <w:tcW w:w="1440" w:type="dxa"/>
            <w:shd w:val="clear" w:color="auto" w:fill="auto"/>
          </w:tcPr>
          <w:p w14:paraId="3DF6E5D2"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3"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4"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5" w14:textId="77777777" w:rsidR="003E72DB" w:rsidRPr="00A33D4F" w:rsidRDefault="003E72DB" w:rsidP="00A33D4F">
            <w:pPr>
              <w:rPr>
                <w:rFonts w:asciiTheme="minorHAnsi" w:hAnsiTheme="minorHAnsi"/>
                <w:sz w:val="16"/>
                <w:szCs w:val="16"/>
              </w:rPr>
            </w:pPr>
          </w:p>
        </w:tc>
        <w:tc>
          <w:tcPr>
            <w:tcW w:w="1080" w:type="dxa"/>
            <w:shd w:val="clear" w:color="auto" w:fill="auto"/>
          </w:tcPr>
          <w:p w14:paraId="3DF6E5D6"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7" w14:textId="77777777" w:rsidR="003E72DB" w:rsidRPr="003E72DB" w:rsidRDefault="003E72DB" w:rsidP="00A33D4F">
            <w:pPr>
              <w:rPr>
                <w:rFonts w:asciiTheme="minorHAnsi" w:hAnsiTheme="minorHAnsi"/>
                <w:sz w:val="16"/>
                <w:szCs w:val="16"/>
                <w:highlight w:val="yellow"/>
              </w:rPr>
            </w:pPr>
          </w:p>
        </w:tc>
        <w:tc>
          <w:tcPr>
            <w:tcW w:w="990" w:type="dxa"/>
          </w:tcPr>
          <w:p w14:paraId="4C9AF437" w14:textId="77777777" w:rsidR="003E72DB" w:rsidRPr="003E72DB" w:rsidRDefault="003E72DB" w:rsidP="00A33D4F">
            <w:pPr>
              <w:rPr>
                <w:rFonts w:asciiTheme="minorHAnsi" w:hAnsiTheme="minorHAnsi"/>
                <w:sz w:val="16"/>
                <w:szCs w:val="16"/>
                <w:highlight w:val="yellow"/>
              </w:rPr>
            </w:pPr>
          </w:p>
        </w:tc>
        <w:tc>
          <w:tcPr>
            <w:tcW w:w="895" w:type="dxa"/>
            <w:gridSpan w:val="2"/>
          </w:tcPr>
          <w:p w14:paraId="3DF6E5D9" w14:textId="59F2A46E" w:rsidR="003E72DB" w:rsidRPr="003E72DB" w:rsidRDefault="003E72DB" w:rsidP="00A33D4F">
            <w:pPr>
              <w:rPr>
                <w:rFonts w:asciiTheme="minorHAnsi" w:hAnsiTheme="minorHAnsi"/>
                <w:sz w:val="16"/>
                <w:szCs w:val="16"/>
                <w:highlight w:val="yellow"/>
              </w:rPr>
            </w:pPr>
          </w:p>
        </w:tc>
      </w:tr>
      <w:tr w:rsidR="006A0622" w:rsidRPr="007E2934" w14:paraId="7DB32E42" w14:textId="77777777" w:rsidTr="0007590A">
        <w:tblPrEx>
          <w:tblLook w:val="00A0" w:firstRow="1" w:lastRow="0" w:firstColumn="1" w:lastColumn="0" w:noHBand="0" w:noVBand="0"/>
        </w:tblPrEx>
        <w:trPr>
          <w:gridAfter w:val="1"/>
          <w:wAfter w:w="27" w:type="dxa"/>
          <w:cantSplit/>
        </w:trPr>
        <w:tc>
          <w:tcPr>
            <w:tcW w:w="14368" w:type="dxa"/>
            <w:gridSpan w:val="14"/>
          </w:tcPr>
          <w:p w14:paraId="06E4418B" w14:textId="6F97BD2A" w:rsidR="006A0622" w:rsidRPr="007E2934" w:rsidRDefault="006A0622" w:rsidP="006A47DD">
            <w:pPr>
              <w:keepNext/>
              <w:rPr>
                <w:rFonts w:ascii="Calibri" w:hAnsi="Calibri"/>
                <w:sz w:val="18"/>
                <w:szCs w:val="18"/>
              </w:rPr>
            </w:pPr>
            <w:r w:rsidRPr="007E2934">
              <w:rPr>
                <w:rFonts w:ascii="Calibri" w:hAnsi="Calibri"/>
                <w:sz w:val="18"/>
                <w:szCs w:val="18"/>
              </w:rPr>
              <w:t>Notes:</w:t>
            </w:r>
          </w:p>
        </w:tc>
      </w:tr>
    </w:tbl>
    <w:p w14:paraId="6834C883" w14:textId="0D01FDFE" w:rsidR="00C86E8A" w:rsidRDefault="00C8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350"/>
        <w:gridCol w:w="1260"/>
        <w:gridCol w:w="1170"/>
        <w:gridCol w:w="1800"/>
        <w:gridCol w:w="1620"/>
        <w:gridCol w:w="1620"/>
        <w:gridCol w:w="1350"/>
        <w:gridCol w:w="1530"/>
        <w:gridCol w:w="1435"/>
      </w:tblGrid>
      <w:tr w:rsidR="00C3019B" w14:paraId="42076DEE" w14:textId="1875C2EA" w:rsidTr="001F64CF">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798D64E1" w14:textId="77777777" w:rsidR="00C3019B" w:rsidRDefault="00C3019B" w:rsidP="00C86E8A">
            <w:pPr>
              <w:keepNext/>
              <w:rPr>
                <w:rFonts w:ascii="Calibri" w:hAnsi="Calibri"/>
                <w:b/>
                <w:sz w:val="18"/>
                <w:szCs w:val="18"/>
              </w:rPr>
            </w:pPr>
            <w:r>
              <w:rPr>
                <w:rFonts w:ascii="Calibri" w:hAnsi="Calibri"/>
                <w:b/>
                <w:sz w:val="18"/>
                <w:szCs w:val="18"/>
              </w:rPr>
              <w:lastRenderedPageBreak/>
              <w:t>D. Installed Heating Equipment Information for Gas Furnace Indoor Unit, or Heat Pump Indoor Unit, or Packaged Unit (</w:t>
            </w:r>
            <w:r w:rsidRPr="00F110C2">
              <w:rPr>
                <w:rFonts w:ascii="Calibri" w:hAnsi="Calibri"/>
                <w:b/>
                <w:sz w:val="18"/>
                <w:szCs w:val="18"/>
              </w:rPr>
              <w:t>Gas</w:t>
            </w:r>
            <w:r>
              <w:rPr>
                <w:rFonts w:ascii="Calibri" w:hAnsi="Calibri"/>
                <w:b/>
                <w:sz w:val="18"/>
                <w:szCs w:val="18"/>
              </w:rPr>
              <w:t xml:space="preserve"> Furnace</w:t>
            </w:r>
            <w:r w:rsidRPr="00F110C2">
              <w:rPr>
                <w:rFonts w:ascii="Calibri" w:hAnsi="Calibri"/>
                <w:b/>
                <w:sz w:val="18"/>
                <w:szCs w:val="18"/>
              </w:rPr>
              <w:t xml:space="preserve"> or Heat Pump</w:t>
            </w:r>
            <w:r>
              <w:rPr>
                <w:rFonts w:ascii="Calibri" w:hAnsi="Calibri"/>
                <w:b/>
                <w:sz w:val="18"/>
                <w:szCs w:val="18"/>
              </w:rPr>
              <w:t>)</w:t>
            </w:r>
          </w:p>
          <w:p w14:paraId="4064007A" w14:textId="10C286DE" w:rsidR="00C3019B" w:rsidRPr="00837895" w:rsidRDefault="00C3019B" w:rsidP="007D0027">
            <w:pPr>
              <w:keepNext/>
              <w:rPr>
                <w:rFonts w:ascii="Calibri" w:hAnsi="Calibri"/>
                <w:sz w:val="16"/>
                <w:szCs w:val="16"/>
              </w:rPr>
            </w:pPr>
            <w:r w:rsidRPr="00837895">
              <w:rPr>
                <w:rFonts w:ascii="Calibri" w:hAnsi="Calibri"/>
                <w:sz w:val="16"/>
                <w:szCs w:val="16"/>
              </w:rPr>
              <w:t xml:space="preserve">&lt;&lt; </w:t>
            </w:r>
            <w:r w:rsidRPr="00837895">
              <w:rPr>
                <w:rFonts w:ascii="Calibri" w:hAnsi="Calibri"/>
                <w:b/>
                <w:sz w:val="16"/>
                <w:szCs w:val="16"/>
              </w:rPr>
              <w:t>If</w:t>
            </w:r>
            <w:r w:rsidRPr="00837895">
              <w:rPr>
                <w:rFonts w:ascii="Calibri" w:hAnsi="Calibri"/>
                <w:sz w:val="16"/>
                <w:szCs w:val="16"/>
              </w:rPr>
              <w:t xml:space="preserve"> all systems listed in Section C have a value in </w:t>
            </w:r>
            <w:r w:rsidRPr="00837895">
              <w:rPr>
                <w:rFonts w:ascii="Calibri" w:hAnsi="Calibri"/>
                <w:sz w:val="16"/>
                <w:szCs w:val="16"/>
                <w:highlight w:val="yellow"/>
              </w:rPr>
              <w:t>C04</w:t>
            </w:r>
            <w:r w:rsidRPr="00837895">
              <w:rPr>
                <w:rFonts w:ascii="Calibri" w:hAnsi="Calibri"/>
                <w:sz w:val="16"/>
                <w:szCs w:val="16"/>
              </w:rPr>
              <w:t>=</w:t>
            </w:r>
            <w:r w:rsidRPr="00837895">
              <w:rPr>
                <w:sz w:val="16"/>
                <w:szCs w:val="16"/>
              </w:rPr>
              <w:t xml:space="preserve"> </w:t>
            </w:r>
            <w:r w:rsidR="00384DCB" w:rsidRPr="00837895">
              <w:rPr>
                <w:sz w:val="16"/>
                <w:szCs w:val="16"/>
              </w:rPr>
              <w:t>[</w:t>
            </w:r>
            <w:r w:rsidRPr="00837895">
              <w:rPr>
                <w:rFonts w:ascii="Calibri" w:hAnsi="Calibri"/>
                <w:sz w:val="16"/>
                <w:szCs w:val="16"/>
              </w:rPr>
              <w:t>no heating component altered</w:t>
            </w:r>
            <w:r w:rsidR="00384DCB" w:rsidRPr="00837895">
              <w:rPr>
                <w:rFonts w:ascii="Calibri" w:hAnsi="Calibri"/>
                <w:sz w:val="16"/>
                <w:szCs w:val="16"/>
              </w:rPr>
              <w:t>[</w:t>
            </w:r>
            <w:r w:rsidRPr="00837895">
              <w:rPr>
                <w:rFonts w:ascii="Calibri" w:hAnsi="Calibri"/>
                <w:sz w:val="16"/>
                <w:szCs w:val="16"/>
              </w:rPr>
              <w:t xml:space="preserve">, </w:t>
            </w:r>
            <w:r w:rsidRPr="00837895">
              <w:rPr>
                <w:rFonts w:ascii="Calibri" w:hAnsi="Calibri"/>
                <w:b/>
                <w:sz w:val="16"/>
                <w:szCs w:val="16"/>
              </w:rPr>
              <w:t>then</w:t>
            </w:r>
            <w:r w:rsidRPr="00837895">
              <w:rPr>
                <w:rFonts w:ascii="Calibri" w:hAnsi="Calibri"/>
                <w:sz w:val="16"/>
                <w:szCs w:val="16"/>
              </w:rPr>
              <w:t xml:space="preserve"> display the section does not apply message;  </w:t>
            </w:r>
          </w:p>
          <w:p w14:paraId="57732229" w14:textId="0826316D" w:rsidR="00C3019B" w:rsidRPr="00837895" w:rsidRDefault="00C3019B" w:rsidP="007D0027">
            <w:pPr>
              <w:keepNext/>
              <w:rPr>
                <w:rFonts w:ascii="Calibri" w:hAnsi="Calibri"/>
                <w:sz w:val="16"/>
                <w:szCs w:val="16"/>
              </w:rPr>
            </w:pPr>
            <w:r w:rsidRPr="00837895">
              <w:rPr>
                <w:rFonts w:ascii="Calibri" w:hAnsi="Calibri"/>
                <w:b/>
                <w:sz w:val="16"/>
                <w:szCs w:val="16"/>
              </w:rPr>
              <w:t>else</w:t>
            </w:r>
            <w:r w:rsidRPr="00837895">
              <w:rPr>
                <w:rFonts w:ascii="Calibri" w:hAnsi="Calibri"/>
                <w:sz w:val="16"/>
                <w:szCs w:val="16"/>
              </w:rPr>
              <w:t xml:space="preserve"> for each of the SC systems in Section C </w:t>
            </w:r>
            <w:r w:rsidR="00951527" w:rsidRPr="00837895">
              <w:rPr>
                <w:rFonts w:ascii="Calibri" w:hAnsi="Calibri"/>
                <w:sz w:val="16"/>
                <w:szCs w:val="16"/>
              </w:rPr>
              <w:t xml:space="preserve">for which </w:t>
            </w:r>
            <w:r w:rsidRPr="00837895">
              <w:rPr>
                <w:rFonts w:ascii="Calibri" w:hAnsi="Calibri"/>
                <w:sz w:val="16"/>
                <w:szCs w:val="16"/>
              </w:rPr>
              <w:t>C04</w:t>
            </w:r>
            <w:r w:rsidRPr="00837895">
              <w:rPr>
                <w:rFonts w:ascii="Calibri" w:hAnsi="Calibri" w:cs="Calibri"/>
                <w:sz w:val="16"/>
                <w:szCs w:val="16"/>
              </w:rPr>
              <w:t>≠</w:t>
            </w:r>
            <w:r w:rsidR="00384DCB" w:rsidRPr="00837895">
              <w:rPr>
                <w:rFonts w:ascii="Calibri" w:hAnsi="Calibri" w:cs="Calibri"/>
                <w:sz w:val="16"/>
                <w:szCs w:val="16"/>
              </w:rPr>
              <w:t>[</w:t>
            </w:r>
            <w:r w:rsidRPr="00837895">
              <w:rPr>
                <w:rFonts w:ascii="Calibri" w:hAnsi="Calibri"/>
                <w:sz w:val="16"/>
                <w:szCs w:val="16"/>
              </w:rPr>
              <w:t>no heating component altered</w:t>
            </w:r>
            <w:r w:rsidR="00384DCB" w:rsidRPr="00837895">
              <w:rPr>
                <w:rFonts w:ascii="Calibri" w:hAnsi="Calibri"/>
                <w:sz w:val="16"/>
                <w:szCs w:val="16"/>
              </w:rPr>
              <w:t>]</w:t>
            </w:r>
            <w:r w:rsidR="00951527" w:rsidRPr="00837895">
              <w:rPr>
                <w:rFonts w:ascii="Calibri" w:hAnsi="Calibri"/>
                <w:sz w:val="16"/>
                <w:szCs w:val="16"/>
              </w:rPr>
              <w:t>, do the following actions</w:t>
            </w:r>
            <w:r w:rsidR="00384DCB" w:rsidRPr="00837895">
              <w:rPr>
                <w:rFonts w:ascii="Calibri" w:hAnsi="Calibri"/>
                <w:sz w:val="16"/>
                <w:szCs w:val="16"/>
              </w:rPr>
              <w:t>:</w:t>
            </w:r>
            <w:r w:rsidR="00951527" w:rsidRPr="00837895">
              <w:rPr>
                <w:rFonts w:ascii="Calibri" w:hAnsi="Calibri"/>
                <w:sz w:val="16"/>
                <w:szCs w:val="16"/>
              </w:rPr>
              <w:t xml:space="preserve"> A, B</w:t>
            </w:r>
            <w:r w:rsidR="006947E6" w:rsidRPr="00837895">
              <w:rPr>
                <w:rFonts w:ascii="Calibri" w:hAnsi="Calibri"/>
                <w:sz w:val="16"/>
                <w:szCs w:val="16"/>
              </w:rPr>
              <w:t>, C</w:t>
            </w:r>
            <w:r w:rsidR="00384DCB" w:rsidRPr="00837895">
              <w:rPr>
                <w:rFonts w:ascii="Calibri" w:hAnsi="Calibri"/>
                <w:sz w:val="16"/>
                <w:szCs w:val="16"/>
              </w:rPr>
              <w:t>:</w:t>
            </w:r>
          </w:p>
          <w:p w14:paraId="76F25090" w14:textId="705FEDEF" w:rsidR="00C3019B" w:rsidRPr="00837895" w:rsidRDefault="00951527" w:rsidP="007D0027">
            <w:pPr>
              <w:keepNext/>
              <w:rPr>
                <w:rFonts w:ascii="Calibri" w:hAnsi="Calibri"/>
                <w:sz w:val="16"/>
                <w:szCs w:val="16"/>
              </w:rPr>
            </w:pPr>
            <w:r w:rsidRPr="00837895">
              <w:rPr>
                <w:rFonts w:ascii="Calibri" w:hAnsi="Calibri"/>
                <w:sz w:val="16"/>
                <w:szCs w:val="16"/>
              </w:rPr>
              <w:t xml:space="preserve">A: if C12 &gt;1, </w:t>
            </w:r>
            <w:r w:rsidR="006947E6" w:rsidRPr="00837895">
              <w:rPr>
                <w:rFonts w:ascii="Calibri" w:hAnsi="Calibri"/>
                <w:sz w:val="16"/>
                <w:szCs w:val="16"/>
              </w:rPr>
              <w:t xml:space="preserve">then </w:t>
            </w:r>
            <w:r w:rsidRPr="00837895">
              <w:rPr>
                <w:rFonts w:ascii="Calibri" w:hAnsi="Calibri"/>
                <w:sz w:val="16"/>
                <w:szCs w:val="16"/>
              </w:rPr>
              <w:t>require one row of data in this table for each of the quantity of indoor units</w:t>
            </w:r>
            <w:r w:rsidR="00384DCB" w:rsidRPr="00837895">
              <w:rPr>
                <w:rFonts w:ascii="Calibri" w:hAnsi="Calibri"/>
                <w:sz w:val="16"/>
                <w:szCs w:val="16"/>
              </w:rPr>
              <w:t xml:space="preserve"> specified in C12</w:t>
            </w:r>
            <w:r w:rsidR="002927B9" w:rsidRPr="00837895">
              <w:rPr>
                <w:rFonts w:ascii="Calibri" w:hAnsi="Calibri"/>
                <w:sz w:val="16"/>
                <w:szCs w:val="16"/>
              </w:rPr>
              <w:t>,</w:t>
            </w:r>
          </w:p>
          <w:p w14:paraId="47340BB2" w14:textId="7F420501" w:rsidR="006947E6" w:rsidRPr="00837895" w:rsidRDefault="00384DCB" w:rsidP="00C86E8A">
            <w:pPr>
              <w:keepNext/>
              <w:rPr>
                <w:rFonts w:ascii="Calibri" w:hAnsi="Calibri"/>
                <w:sz w:val="16"/>
                <w:szCs w:val="16"/>
              </w:rPr>
            </w:pPr>
            <w:r w:rsidRPr="00837895">
              <w:rPr>
                <w:rFonts w:ascii="Calibri" w:hAnsi="Calibri"/>
                <w:sz w:val="16"/>
                <w:szCs w:val="16"/>
              </w:rPr>
              <w:t xml:space="preserve">B: if C12=1, </w:t>
            </w:r>
            <w:r w:rsidR="006947E6" w:rsidRPr="00837895">
              <w:rPr>
                <w:rFonts w:ascii="Calibri" w:hAnsi="Calibri"/>
                <w:sz w:val="16"/>
                <w:szCs w:val="16"/>
              </w:rPr>
              <w:t xml:space="preserve">then </w:t>
            </w:r>
            <w:r w:rsidRPr="00837895">
              <w:rPr>
                <w:rFonts w:ascii="Calibri" w:hAnsi="Calibri"/>
                <w:sz w:val="16"/>
                <w:szCs w:val="16"/>
              </w:rPr>
              <w:t>require one row of data in this table</w:t>
            </w:r>
            <w:r w:rsidR="002927B9" w:rsidRPr="00837895">
              <w:rPr>
                <w:rFonts w:ascii="Calibri" w:hAnsi="Calibri"/>
                <w:sz w:val="16"/>
                <w:szCs w:val="16"/>
              </w:rPr>
              <w:t>,</w:t>
            </w:r>
          </w:p>
          <w:p w14:paraId="180A9614" w14:textId="0537844A" w:rsidR="00384DCB" w:rsidRPr="00837895" w:rsidRDefault="006947E6" w:rsidP="00C86E8A">
            <w:pPr>
              <w:keepNext/>
              <w:rPr>
                <w:rFonts w:ascii="Calibri" w:hAnsi="Calibri"/>
                <w:sz w:val="16"/>
                <w:szCs w:val="16"/>
              </w:rPr>
            </w:pPr>
            <w:r w:rsidRPr="00837895">
              <w:rPr>
                <w:rFonts w:ascii="Calibri" w:hAnsi="Calibri"/>
                <w:sz w:val="16"/>
                <w:szCs w:val="16"/>
              </w:rPr>
              <w:t>C: if C12=N/A, then require one row of data in this table</w:t>
            </w:r>
            <w:r w:rsidR="00384DCB" w:rsidRPr="00837895">
              <w:rPr>
                <w:rFonts w:ascii="Calibri" w:hAnsi="Calibri"/>
                <w:sz w:val="16"/>
                <w:szCs w:val="16"/>
              </w:rPr>
              <w:t>&gt;&gt;</w:t>
            </w:r>
          </w:p>
          <w:p w14:paraId="78C342AD" w14:textId="4169BFB1" w:rsidR="00C3019B" w:rsidRPr="00384DCB" w:rsidRDefault="00C3019B" w:rsidP="00C86E8A">
            <w:pPr>
              <w:keepNext/>
              <w:rPr>
                <w:rFonts w:ascii="Calibri" w:hAnsi="Calibri"/>
                <w:b/>
                <w:sz w:val="14"/>
                <w:szCs w:val="14"/>
              </w:rPr>
            </w:pPr>
          </w:p>
        </w:tc>
      </w:tr>
      <w:tr w:rsidR="002927B9" w:rsidRPr="007E2934" w14:paraId="3DF6E5E6" w14:textId="75E1E579" w:rsidTr="002927B9">
        <w:trPr>
          <w:cantSplit/>
          <w:trHeight w:val="188"/>
        </w:trPr>
        <w:tc>
          <w:tcPr>
            <w:tcW w:w="1255" w:type="dxa"/>
            <w:shd w:val="clear" w:color="auto" w:fill="auto"/>
            <w:vAlign w:val="bottom"/>
          </w:tcPr>
          <w:p w14:paraId="3DF6E5DF" w14:textId="77777777" w:rsidR="00C3019B" w:rsidRPr="007E2934" w:rsidRDefault="00C3019B" w:rsidP="00C86E8A">
            <w:pPr>
              <w:keepNext/>
              <w:jc w:val="center"/>
              <w:rPr>
                <w:rFonts w:ascii="Calibri" w:hAnsi="Calibri"/>
                <w:sz w:val="18"/>
                <w:szCs w:val="18"/>
              </w:rPr>
            </w:pPr>
            <w:r w:rsidRPr="007E2934">
              <w:rPr>
                <w:rFonts w:ascii="Calibri" w:hAnsi="Calibri"/>
                <w:sz w:val="18"/>
                <w:szCs w:val="18"/>
              </w:rPr>
              <w:t>01</w:t>
            </w:r>
          </w:p>
        </w:tc>
        <w:tc>
          <w:tcPr>
            <w:tcW w:w="1350" w:type="dxa"/>
          </w:tcPr>
          <w:p w14:paraId="2ACAA56E" w14:textId="2656DD2A" w:rsidR="00C3019B" w:rsidRPr="007E2934" w:rsidRDefault="00C3019B" w:rsidP="00C86E8A">
            <w:pPr>
              <w:keepNext/>
              <w:jc w:val="center"/>
              <w:rPr>
                <w:rFonts w:ascii="Calibri" w:hAnsi="Calibri"/>
                <w:sz w:val="18"/>
                <w:szCs w:val="18"/>
              </w:rPr>
            </w:pPr>
            <w:r>
              <w:rPr>
                <w:rFonts w:ascii="Calibri" w:hAnsi="Calibri"/>
                <w:sz w:val="18"/>
                <w:szCs w:val="18"/>
              </w:rPr>
              <w:t>02</w:t>
            </w:r>
          </w:p>
        </w:tc>
        <w:tc>
          <w:tcPr>
            <w:tcW w:w="1260" w:type="dxa"/>
            <w:shd w:val="clear" w:color="auto" w:fill="auto"/>
            <w:vAlign w:val="bottom"/>
          </w:tcPr>
          <w:p w14:paraId="3DF6E5E0" w14:textId="5150CFC5" w:rsidR="00C3019B" w:rsidRPr="007E2934" w:rsidRDefault="00C3019B" w:rsidP="00C86E8A">
            <w:pPr>
              <w:keepNext/>
              <w:jc w:val="center"/>
              <w:rPr>
                <w:rFonts w:ascii="Calibri" w:hAnsi="Calibri"/>
                <w:sz w:val="18"/>
                <w:szCs w:val="18"/>
              </w:rPr>
            </w:pPr>
            <w:r>
              <w:rPr>
                <w:rFonts w:ascii="Calibri" w:hAnsi="Calibri"/>
                <w:sz w:val="18"/>
                <w:szCs w:val="18"/>
              </w:rPr>
              <w:t>03</w:t>
            </w:r>
          </w:p>
        </w:tc>
        <w:tc>
          <w:tcPr>
            <w:tcW w:w="1170" w:type="dxa"/>
            <w:shd w:val="clear" w:color="auto" w:fill="auto"/>
            <w:vAlign w:val="bottom"/>
          </w:tcPr>
          <w:p w14:paraId="3DF6E5E1" w14:textId="243F993A" w:rsidR="00C3019B" w:rsidRPr="007E2934" w:rsidRDefault="00C3019B" w:rsidP="00C86E8A">
            <w:pPr>
              <w:keepNext/>
              <w:jc w:val="center"/>
              <w:rPr>
                <w:rFonts w:ascii="Calibri" w:hAnsi="Calibri"/>
                <w:sz w:val="18"/>
                <w:szCs w:val="18"/>
              </w:rPr>
            </w:pPr>
            <w:r>
              <w:rPr>
                <w:rFonts w:ascii="Calibri" w:hAnsi="Calibri"/>
                <w:sz w:val="18"/>
                <w:szCs w:val="18"/>
              </w:rPr>
              <w:t>04</w:t>
            </w:r>
          </w:p>
        </w:tc>
        <w:tc>
          <w:tcPr>
            <w:tcW w:w="1800" w:type="dxa"/>
            <w:shd w:val="clear" w:color="auto" w:fill="auto"/>
            <w:vAlign w:val="bottom"/>
          </w:tcPr>
          <w:p w14:paraId="3DF6E5E2" w14:textId="36E605AF" w:rsidR="00C3019B" w:rsidRPr="007E2934" w:rsidRDefault="00C3019B" w:rsidP="00C86E8A">
            <w:pPr>
              <w:keepNext/>
              <w:jc w:val="center"/>
              <w:rPr>
                <w:rFonts w:ascii="Calibri" w:hAnsi="Calibri"/>
                <w:sz w:val="18"/>
                <w:szCs w:val="18"/>
              </w:rPr>
            </w:pPr>
            <w:r>
              <w:rPr>
                <w:rFonts w:ascii="Calibri" w:hAnsi="Calibri"/>
                <w:sz w:val="18"/>
                <w:szCs w:val="18"/>
              </w:rPr>
              <w:t>05</w:t>
            </w:r>
          </w:p>
        </w:tc>
        <w:tc>
          <w:tcPr>
            <w:tcW w:w="1620" w:type="dxa"/>
            <w:shd w:val="clear" w:color="auto" w:fill="auto"/>
            <w:vAlign w:val="bottom"/>
          </w:tcPr>
          <w:p w14:paraId="3DF6E5E3" w14:textId="3174EC95" w:rsidR="00C3019B" w:rsidRPr="007E2934" w:rsidRDefault="00C3019B" w:rsidP="00C86E8A">
            <w:pPr>
              <w:keepNext/>
              <w:jc w:val="center"/>
              <w:rPr>
                <w:rFonts w:ascii="Calibri" w:hAnsi="Calibri"/>
                <w:sz w:val="18"/>
                <w:szCs w:val="18"/>
              </w:rPr>
            </w:pPr>
            <w:r>
              <w:rPr>
                <w:rFonts w:ascii="Calibri" w:hAnsi="Calibri"/>
                <w:sz w:val="18"/>
                <w:szCs w:val="18"/>
              </w:rPr>
              <w:t>06</w:t>
            </w:r>
          </w:p>
        </w:tc>
        <w:tc>
          <w:tcPr>
            <w:tcW w:w="1620" w:type="dxa"/>
            <w:shd w:val="clear" w:color="auto" w:fill="auto"/>
            <w:vAlign w:val="bottom"/>
          </w:tcPr>
          <w:p w14:paraId="3DF6E5E4" w14:textId="6DA4DA15" w:rsidR="00C3019B" w:rsidRPr="007E2934" w:rsidRDefault="00C3019B" w:rsidP="00C86E8A">
            <w:pPr>
              <w:keepNext/>
              <w:jc w:val="center"/>
              <w:rPr>
                <w:rFonts w:ascii="Calibri" w:hAnsi="Calibri"/>
                <w:sz w:val="18"/>
                <w:szCs w:val="18"/>
              </w:rPr>
            </w:pPr>
            <w:r>
              <w:rPr>
                <w:rFonts w:ascii="Calibri" w:hAnsi="Calibri"/>
                <w:sz w:val="18"/>
                <w:szCs w:val="18"/>
              </w:rPr>
              <w:t>07</w:t>
            </w:r>
          </w:p>
        </w:tc>
        <w:tc>
          <w:tcPr>
            <w:tcW w:w="1350" w:type="dxa"/>
            <w:shd w:val="clear" w:color="auto" w:fill="auto"/>
            <w:vAlign w:val="bottom"/>
          </w:tcPr>
          <w:p w14:paraId="3DF6E5E5" w14:textId="684F3C2E" w:rsidR="00C3019B" w:rsidRPr="007E2934" w:rsidRDefault="00C3019B" w:rsidP="00C86E8A">
            <w:pPr>
              <w:keepNext/>
              <w:jc w:val="center"/>
              <w:rPr>
                <w:rFonts w:ascii="Calibri" w:hAnsi="Calibri"/>
                <w:sz w:val="18"/>
                <w:szCs w:val="18"/>
              </w:rPr>
            </w:pPr>
            <w:r>
              <w:rPr>
                <w:rFonts w:ascii="Calibri" w:hAnsi="Calibri"/>
                <w:sz w:val="18"/>
                <w:szCs w:val="18"/>
              </w:rPr>
              <w:t>08</w:t>
            </w:r>
          </w:p>
        </w:tc>
        <w:tc>
          <w:tcPr>
            <w:tcW w:w="1530" w:type="dxa"/>
          </w:tcPr>
          <w:p w14:paraId="39D17590" w14:textId="45B50331" w:rsidR="00C3019B" w:rsidRDefault="00C3019B" w:rsidP="00C86E8A">
            <w:pPr>
              <w:keepNext/>
              <w:jc w:val="center"/>
              <w:rPr>
                <w:rFonts w:ascii="Calibri" w:hAnsi="Calibri"/>
                <w:sz w:val="18"/>
                <w:szCs w:val="18"/>
              </w:rPr>
            </w:pPr>
            <w:r>
              <w:rPr>
                <w:rFonts w:ascii="Calibri" w:hAnsi="Calibri"/>
                <w:sz w:val="18"/>
                <w:szCs w:val="18"/>
              </w:rPr>
              <w:t>09</w:t>
            </w:r>
          </w:p>
        </w:tc>
        <w:tc>
          <w:tcPr>
            <w:tcW w:w="1435" w:type="dxa"/>
          </w:tcPr>
          <w:p w14:paraId="762D5242" w14:textId="3B1DF7D5" w:rsidR="00C3019B" w:rsidRDefault="00C3019B" w:rsidP="00C86E8A">
            <w:pPr>
              <w:keepNext/>
              <w:jc w:val="center"/>
              <w:rPr>
                <w:rFonts w:ascii="Calibri" w:hAnsi="Calibri"/>
                <w:sz w:val="18"/>
                <w:szCs w:val="18"/>
              </w:rPr>
            </w:pPr>
            <w:r>
              <w:rPr>
                <w:rFonts w:ascii="Calibri" w:hAnsi="Calibri"/>
                <w:sz w:val="18"/>
                <w:szCs w:val="18"/>
              </w:rPr>
              <w:t>10</w:t>
            </w:r>
          </w:p>
        </w:tc>
      </w:tr>
      <w:tr w:rsidR="002927B9" w:rsidRPr="007E2934" w14:paraId="3DF6E5F0" w14:textId="43B99F31" w:rsidTr="002927B9">
        <w:trPr>
          <w:cantSplit/>
          <w:trHeight w:val="576"/>
        </w:trPr>
        <w:tc>
          <w:tcPr>
            <w:tcW w:w="1255" w:type="dxa"/>
            <w:shd w:val="clear" w:color="auto" w:fill="auto"/>
            <w:vAlign w:val="bottom"/>
          </w:tcPr>
          <w:p w14:paraId="3DF6E5E7" w14:textId="0D6AE234" w:rsidR="00C3019B" w:rsidRPr="000E59FB" w:rsidRDefault="00C3019B" w:rsidP="00C86E8A">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350" w:type="dxa"/>
            <w:vAlign w:val="bottom"/>
          </w:tcPr>
          <w:p w14:paraId="06A2BFAC" w14:textId="77777777" w:rsidR="00C3019B" w:rsidRPr="007752EC" w:rsidRDefault="00C3019B" w:rsidP="00C86E8A">
            <w:pPr>
              <w:keepNext/>
              <w:jc w:val="center"/>
              <w:rPr>
                <w:rFonts w:ascii="Calibri" w:hAnsi="Calibri"/>
                <w:sz w:val="18"/>
                <w:szCs w:val="18"/>
              </w:rPr>
            </w:pPr>
            <w:r w:rsidRPr="007752EC">
              <w:rPr>
                <w:rFonts w:ascii="Calibri" w:hAnsi="Calibri"/>
                <w:sz w:val="18"/>
                <w:szCs w:val="18"/>
              </w:rPr>
              <w:t>SC System</w:t>
            </w:r>
          </w:p>
          <w:p w14:paraId="1ECE3E9D" w14:textId="2C9FDB50" w:rsidR="00C3019B" w:rsidRPr="000E59FB" w:rsidRDefault="00C3019B" w:rsidP="00C86E8A">
            <w:pPr>
              <w:keepNext/>
              <w:jc w:val="center"/>
              <w:rPr>
                <w:rFonts w:ascii="Calibri" w:hAnsi="Calibri"/>
                <w:sz w:val="18"/>
                <w:szCs w:val="18"/>
              </w:rPr>
            </w:pPr>
            <w:r w:rsidRPr="007752EC">
              <w:rPr>
                <w:rFonts w:ascii="Calibri" w:hAnsi="Calibri"/>
                <w:sz w:val="18"/>
                <w:szCs w:val="18"/>
              </w:rPr>
              <w:t>Description of Area Served</w:t>
            </w:r>
          </w:p>
        </w:tc>
        <w:tc>
          <w:tcPr>
            <w:tcW w:w="1260" w:type="dxa"/>
            <w:shd w:val="clear" w:color="auto" w:fill="auto"/>
            <w:vAlign w:val="bottom"/>
          </w:tcPr>
          <w:p w14:paraId="3DF6E5E8" w14:textId="3B39430E"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9"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Type</w:t>
            </w:r>
          </w:p>
        </w:tc>
        <w:tc>
          <w:tcPr>
            <w:tcW w:w="1170" w:type="dxa"/>
            <w:shd w:val="clear" w:color="auto" w:fill="auto"/>
            <w:vAlign w:val="bottom"/>
          </w:tcPr>
          <w:p w14:paraId="3DF6E5EA"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B"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Value</w:t>
            </w:r>
          </w:p>
        </w:tc>
        <w:tc>
          <w:tcPr>
            <w:tcW w:w="1800" w:type="dxa"/>
            <w:shd w:val="clear" w:color="auto" w:fill="auto"/>
            <w:vAlign w:val="bottom"/>
          </w:tcPr>
          <w:p w14:paraId="2A1117B2" w14:textId="3ECF9794" w:rsidR="006302A6" w:rsidRDefault="006302A6" w:rsidP="006302A6">
            <w:pPr>
              <w:keepNext/>
              <w:jc w:val="center"/>
              <w:rPr>
                <w:rFonts w:ascii="Calibri" w:hAnsi="Calibri"/>
                <w:sz w:val="18"/>
                <w:szCs w:val="18"/>
              </w:rPr>
            </w:pPr>
            <w:r>
              <w:rPr>
                <w:rFonts w:ascii="Calibri" w:hAnsi="Calibri"/>
                <w:sz w:val="18"/>
                <w:szCs w:val="18"/>
              </w:rPr>
              <w:t xml:space="preserve">Indoor Unit or Packaged </w:t>
            </w:r>
            <w:r w:rsidR="00C3019B" w:rsidRPr="000E59FB">
              <w:rPr>
                <w:rFonts w:ascii="Calibri" w:hAnsi="Calibri"/>
                <w:sz w:val="18"/>
                <w:szCs w:val="18"/>
              </w:rPr>
              <w:t xml:space="preserve">Unit </w:t>
            </w:r>
          </w:p>
          <w:p w14:paraId="3DF6E5EC" w14:textId="6B2FF684" w:rsidR="00C3019B" w:rsidRPr="000E59FB" w:rsidRDefault="00C3019B" w:rsidP="006302A6">
            <w:pPr>
              <w:keepNext/>
              <w:jc w:val="center"/>
              <w:rPr>
                <w:rFonts w:ascii="Calibri" w:hAnsi="Calibri"/>
                <w:sz w:val="18"/>
                <w:szCs w:val="18"/>
              </w:rPr>
            </w:pPr>
            <w:r w:rsidRPr="000E59FB">
              <w:rPr>
                <w:rFonts w:ascii="Calibri" w:hAnsi="Calibri"/>
                <w:sz w:val="18"/>
                <w:szCs w:val="18"/>
              </w:rPr>
              <w:t>Manufacturer</w:t>
            </w:r>
          </w:p>
        </w:tc>
        <w:tc>
          <w:tcPr>
            <w:tcW w:w="1620" w:type="dxa"/>
            <w:shd w:val="clear" w:color="auto" w:fill="auto"/>
            <w:vAlign w:val="bottom"/>
          </w:tcPr>
          <w:p w14:paraId="3DF6E5ED" w14:textId="67405BE4" w:rsidR="00C3019B" w:rsidRPr="000E59FB" w:rsidRDefault="006302A6" w:rsidP="006302A6">
            <w:pPr>
              <w:keepNext/>
              <w:jc w:val="center"/>
              <w:rPr>
                <w:rFonts w:ascii="Calibri" w:hAnsi="Calibri"/>
                <w:sz w:val="18"/>
                <w:szCs w:val="18"/>
              </w:rPr>
            </w:pPr>
            <w:r w:rsidRPr="006302A6">
              <w:rPr>
                <w:rFonts w:ascii="Calibri" w:hAnsi="Calibri"/>
                <w:sz w:val="18"/>
                <w:szCs w:val="18"/>
              </w:rPr>
              <w:t xml:space="preserve">Indoor Unit or Packaged </w:t>
            </w:r>
            <w:r w:rsidR="00C3019B" w:rsidRPr="000E59FB">
              <w:rPr>
                <w:rFonts w:ascii="Calibri" w:hAnsi="Calibri"/>
                <w:sz w:val="18"/>
                <w:szCs w:val="18"/>
              </w:rPr>
              <w:t>Unit Model Number</w:t>
            </w:r>
          </w:p>
        </w:tc>
        <w:tc>
          <w:tcPr>
            <w:tcW w:w="1620" w:type="dxa"/>
            <w:shd w:val="clear" w:color="auto" w:fill="auto"/>
            <w:vAlign w:val="bottom"/>
          </w:tcPr>
          <w:p w14:paraId="3DF6E5EE" w14:textId="2B122B0C" w:rsidR="00C3019B" w:rsidRPr="000E59FB" w:rsidRDefault="006302A6" w:rsidP="006302A6">
            <w:pPr>
              <w:keepNext/>
              <w:jc w:val="center"/>
              <w:rPr>
                <w:rFonts w:ascii="Calibri" w:hAnsi="Calibri"/>
                <w:sz w:val="18"/>
                <w:szCs w:val="18"/>
              </w:rPr>
            </w:pPr>
            <w:r w:rsidRPr="006302A6">
              <w:rPr>
                <w:rFonts w:ascii="Calibri" w:hAnsi="Calibri"/>
                <w:sz w:val="18"/>
                <w:szCs w:val="18"/>
              </w:rPr>
              <w:t xml:space="preserve">Indoor Unit or Packaged </w:t>
            </w:r>
            <w:r w:rsidR="00C3019B" w:rsidRPr="000E59FB">
              <w:rPr>
                <w:rFonts w:ascii="Calibri" w:hAnsi="Calibri"/>
                <w:sz w:val="18"/>
                <w:szCs w:val="18"/>
              </w:rPr>
              <w:t>Unit Serial Number</w:t>
            </w:r>
          </w:p>
        </w:tc>
        <w:tc>
          <w:tcPr>
            <w:tcW w:w="1350" w:type="dxa"/>
            <w:shd w:val="clear" w:color="auto" w:fill="auto"/>
            <w:vAlign w:val="bottom"/>
          </w:tcPr>
          <w:p w14:paraId="3DF6E5EF" w14:textId="5023D3FE" w:rsidR="00C3019B" w:rsidRPr="000E59FB" w:rsidRDefault="006302A6" w:rsidP="00C86E8A">
            <w:pPr>
              <w:keepNext/>
              <w:jc w:val="center"/>
              <w:rPr>
                <w:rFonts w:ascii="Calibri" w:hAnsi="Calibri"/>
                <w:sz w:val="18"/>
                <w:szCs w:val="18"/>
              </w:rPr>
            </w:pPr>
            <w:r>
              <w:rPr>
                <w:rFonts w:ascii="Calibri" w:hAnsi="Calibri"/>
                <w:sz w:val="18"/>
                <w:szCs w:val="18"/>
              </w:rPr>
              <w:t xml:space="preserve">SC System </w:t>
            </w:r>
            <w:r w:rsidR="00C3019B" w:rsidRPr="000E59FB">
              <w:rPr>
                <w:rFonts w:ascii="Calibri" w:hAnsi="Calibri"/>
                <w:sz w:val="18"/>
                <w:szCs w:val="18"/>
              </w:rPr>
              <w:t>Rated Heating Capacity, Output (</w:t>
            </w:r>
            <w:r w:rsidR="00C3019B">
              <w:rPr>
                <w:rFonts w:ascii="Calibri" w:hAnsi="Calibri"/>
                <w:sz w:val="18"/>
                <w:szCs w:val="18"/>
              </w:rPr>
              <w:t>Btu/h</w:t>
            </w:r>
            <w:r w:rsidR="00C3019B" w:rsidRPr="000E59FB">
              <w:rPr>
                <w:rFonts w:ascii="Calibri" w:hAnsi="Calibri"/>
                <w:sz w:val="18"/>
                <w:szCs w:val="18"/>
              </w:rPr>
              <w:t>)</w:t>
            </w:r>
          </w:p>
        </w:tc>
        <w:tc>
          <w:tcPr>
            <w:tcW w:w="1530" w:type="dxa"/>
            <w:vAlign w:val="bottom"/>
          </w:tcPr>
          <w:p w14:paraId="155011A0" w14:textId="3891697F" w:rsidR="005D1843" w:rsidRDefault="005D1843" w:rsidP="001F64CF">
            <w:pPr>
              <w:keepNext/>
              <w:jc w:val="center"/>
              <w:rPr>
                <w:rFonts w:ascii="Calibri" w:hAnsi="Calibri"/>
                <w:sz w:val="18"/>
                <w:szCs w:val="18"/>
              </w:rPr>
            </w:pPr>
            <w:r>
              <w:rPr>
                <w:rFonts w:ascii="Calibri" w:hAnsi="Calibri"/>
                <w:sz w:val="18"/>
                <w:szCs w:val="18"/>
              </w:rPr>
              <w:t>Multi-split</w:t>
            </w:r>
          </w:p>
          <w:p w14:paraId="662623B1" w14:textId="7EAEDC8D" w:rsidR="00C3019B" w:rsidRPr="000E59FB" w:rsidRDefault="001F64CF" w:rsidP="001F64CF">
            <w:pPr>
              <w:keepNext/>
              <w:jc w:val="center"/>
              <w:rPr>
                <w:rFonts w:ascii="Calibri" w:hAnsi="Calibri"/>
                <w:sz w:val="18"/>
                <w:szCs w:val="18"/>
              </w:rPr>
            </w:pPr>
            <w:r w:rsidRPr="001F64CF">
              <w:rPr>
                <w:rFonts w:ascii="Calibri" w:hAnsi="Calibri"/>
                <w:sz w:val="18"/>
                <w:szCs w:val="18"/>
              </w:rPr>
              <w:t>Indoor Unit Name or Description of Area Served</w:t>
            </w:r>
          </w:p>
        </w:tc>
        <w:tc>
          <w:tcPr>
            <w:tcW w:w="1435" w:type="dxa"/>
            <w:vAlign w:val="bottom"/>
          </w:tcPr>
          <w:p w14:paraId="57BE8E09" w14:textId="14A73403" w:rsidR="005D1843" w:rsidRDefault="005D1843" w:rsidP="001F64CF">
            <w:pPr>
              <w:keepNext/>
              <w:jc w:val="center"/>
              <w:rPr>
                <w:rFonts w:ascii="Calibri" w:hAnsi="Calibri"/>
                <w:sz w:val="18"/>
                <w:szCs w:val="18"/>
              </w:rPr>
            </w:pPr>
            <w:r>
              <w:rPr>
                <w:rFonts w:ascii="Calibri" w:hAnsi="Calibri"/>
                <w:sz w:val="18"/>
                <w:szCs w:val="18"/>
              </w:rPr>
              <w:t>Multi-split</w:t>
            </w:r>
          </w:p>
          <w:p w14:paraId="431D0653" w14:textId="78470603" w:rsidR="00C3019B" w:rsidRPr="000E59FB" w:rsidRDefault="001F64CF" w:rsidP="001F64CF">
            <w:pPr>
              <w:keepNext/>
              <w:jc w:val="center"/>
              <w:rPr>
                <w:rFonts w:ascii="Calibri" w:hAnsi="Calibri"/>
                <w:sz w:val="18"/>
                <w:szCs w:val="18"/>
              </w:rPr>
            </w:pPr>
            <w:r>
              <w:rPr>
                <w:rFonts w:ascii="Calibri" w:hAnsi="Calibri"/>
                <w:sz w:val="18"/>
                <w:szCs w:val="18"/>
              </w:rPr>
              <w:t>Indoor Unit Duct Status</w:t>
            </w:r>
          </w:p>
        </w:tc>
      </w:tr>
      <w:tr w:rsidR="002927B9" w:rsidRPr="007E2934" w14:paraId="3DF6E5F9" w14:textId="4B886ABB" w:rsidTr="002927B9">
        <w:trPr>
          <w:cantSplit/>
          <w:trHeight w:val="395"/>
        </w:trPr>
        <w:tc>
          <w:tcPr>
            <w:tcW w:w="1255" w:type="dxa"/>
            <w:shd w:val="clear" w:color="auto" w:fill="auto"/>
          </w:tcPr>
          <w:p w14:paraId="3DF6E5F1" w14:textId="77777777"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B01</w:t>
            </w:r>
            <w:r w:rsidRPr="00051E0B">
              <w:rPr>
                <w:rFonts w:asciiTheme="minorHAnsi" w:hAnsiTheme="minorHAnsi"/>
                <w:sz w:val="16"/>
                <w:szCs w:val="16"/>
              </w:rPr>
              <w:t>&gt;&gt;</w:t>
            </w:r>
          </w:p>
        </w:tc>
        <w:tc>
          <w:tcPr>
            <w:tcW w:w="1350" w:type="dxa"/>
          </w:tcPr>
          <w:p w14:paraId="0FAB1B78" w14:textId="0BAD5DE3"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B02</w:t>
            </w:r>
            <w:r w:rsidRPr="00051E0B">
              <w:rPr>
                <w:rFonts w:asciiTheme="minorHAnsi" w:hAnsiTheme="minorHAnsi"/>
                <w:sz w:val="16"/>
                <w:szCs w:val="16"/>
              </w:rPr>
              <w:t>&gt;&gt;</w:t>
            </w:r>
          </w:p>
        </w:tc>
        <w:tc>
          <w:tcPr>
            <w:tcW w:w="1260" w:type="dxa"/>
            <w:shd w:val="clear" w:color="auto" w:fill="auto"/>
          </w:tcPr>
          <w:p w14:paraId="3DF6E5F2" w14:textId="587493B8" w:rsidR="00C3019B" w:rsidRPr="00051E0B" w:rsidRDefault="00C3019B" w:rsidP="007D0027">
            <w:pPr>
              <w:keepNext/>
              <w:rPr>
                <w:rFonts w:ascii="Calibri" w:hAnsi="Calibri"/>
                <w:sz w:val="16"/>
                <w:szCs w:val="16"/>
              </w:rPr>
            </w:pPr>
            <w:r w:rsidRPr="00051E0B">
              <w:rPr>
                <w:rFonts w:ascii="Calibri" w:hAnsi="Calibri"/>
                <w:sz w:val="16"/>
                <w:szCs w:val="16"/>
              </w:rPr>
              <w:t xml:space="preserve">&lt;&lt;reference value from </w:t>
            </w:r>
            <w:r w:rsidRPr="00051E0B">
              <w:rPr>
                <w:rFonts w:ascii="Calibri" w:hAnsi="Calibri"/>
                <w:sz w:val="16"/>
                <w:szCs w:val="16"/>
                <w:highlight w:val="yellow"/>
              </w:rPr>
              <w:t>C05</w:t>
            </w:r>
            <w:r w:rsidRPr="00051E0B">
              <w:rPr>
                <w:rFonts w:ascii="Calibri" w:hAnsi="Calibri"/>
                <w:sz w:val="16"/>
                <w:szCs w:val="16"/>
              </w:rPr>
              <w:t>&gt;&gt;</w:t>
            </w:r>
          </w:p>
        </w:tc>
        <w:tc>
          <w:tcPr>
            <w:tcW w:w="1170" w:type="dxa"/>
            <w:shd w:val="clear" w:color="auto" w:fill="auto"/>
          </w:tcPr>
          <w:p w14:paraId="318F456E" w14:textId="0B53E7D8" w:rsidR="00C3019B" w:rsidRDefault="00C3019B" w:rsidP="00C86E8A">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if </w:t>
            </w:r>
            <w:r w:rsidRPr="007D0027">
              <w:rPr>
                <w:rFonts w:ascii="Calibri" w:hAnsi="Calibri"/>
                <w:sz w:val="18"/>
                <w:szCs w:val="18"/>
                <w:highlight w:val="yellow"/>
              </w:rPr>
              <w:t>C06</w:t>
            </w:r>
            <w:r>
              <w:rPr>
                <w:rFonts w:ascii="Calibri" w:hAnsi="Calibri"/>
                <w:sz w:val="18"/>
                <w:szCs w:val="18"/>
              </w:rPr>
              <w:t xml:space="preserve"> = NA, then report NA;</w:t>
            </w:r>
          </w:p>
          <w:p w14:paraId="7721CACF" w14:textId="77777777" w:rsidR="00C3019B" w:rsidRDefault="00C3019B" w:rsidP="00C86E8A">
            <w:pPr>
              <w:keepNext/>
              <w:rPr>
                <w:rFonts w:ascii="Calibri" w:hAnsi="Calibri"/>
                <w:sz w:val="18"/>
                <w:szCs w:val="18"/>
              </w:rPr>
            </w:pPr>
            <w:r>
              <w:rPr>
                <w:rFonts w:ascii="Calibri" w:hAnsi="Calibri"/>
                <w:sz w:val="18"/>
                <w:szCs w:val="18"/>
              </w:rPr>
              <w:t xml:space="preserve">Else </w:t>
            </w:r>
            <w:r w:rsidRPr="007E2934">
              <w:rPr>
                <w:rFonts w:ascii="Calibri" w:hAnsi="Calibri"/>
                <w:sz w:val="18"/>
                <w:szCs w:val="18"/>
              </w:rPr>
              <w:t xml:space="preserve">user input, numeric, </w:t>
            </w:r>
            <w:r>
              <w:rPr>
                <w:rFonts w:ascii="Calibri" w:hAnsi="Calibri"/>
                <w:sz w:val="18"/>
                <w:szCs w:val="18"/>
              </w:rPr>
              <w:t xml:space="preserve">xx.x;  </w:t>
            </w:r>
          </w:p>
          <w:p w14:paraId="0A99A83A" w14:textId="77777777" w:rsidR="00C3019B" w:rsidRDefault="00C3019B" w:rsidP="00C86E8A">
            <w:pPr>
              <w:keepNext/>
              <w:rPr>
                <w:rFonts w:ascii="Calibri" w:hAnsi="Calibri"/>
                <w:sz w:val="18"/>
                <w:szCs w:val="18"/>
              </w:rPr>
            </w:pPr>
          </w:p>
          <w:p w14:paraId="3DF6E5F3" w14:textId="2CF1EF75" w:rsidR="00C3019B" w:rsidRDefault="00C3019B" w:rsidP="00C86E8A">
            <w:pPr>
              <w:keepNext/>
              <w:rPr>
                <w:rFonts w:asciiTheme="minorHAnsi" w:hAnsiTheme="minorHAnsi"/>
                <w:sz w:val="16"/>
                <w:szCs w:val="16"/>
              </w:rPr>
            </w:pPr>
            <w:r>
              <w:rPr>
                <w:rFonts w:ascii="Calibri" w:hAnsi="Calibri"/>
                <w:sz w:val="18"/>
                <w:szCs w:val="18"/>
              </w:rPr>
              <w:t xml:space="preserve">check value must be ≥ value in </w:t>
            </w:r>
            <w:r w:rsidRPr="007D0027">
              <w:rPr>
                <w:rFonts w:ascii="Calibri" w:hAnsi="Calibri"/>
                <w:sz w:val="18"/>
                <w:szCs w:val="18"/>
                <w:highlight w:val="yellow"/>
              </w:rPr>
              <w:t>C06</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w:t>
            </w:r>
            <w:r w:rsidRPr="00B274E4">
              <w:rPr>
                <w:rFonts w:asciiTheme="minorHAnsi" w:hAnsiTheme="minorHAnsi"/>
                <w:sz w:val="16"/>
                <w:szCs w:val="16"/>
              </w:rPr>
              <w:t xml:space="preserve">and </w:t>
            </w:r>
            <w:r>
              <w:rPr>
                <w:rFonts w:asciiTheme="minorHAnsi" w:hAnsiTheme="minorHAnsi"/>
                <w:sz w:val="16"/>
                <w:szCs w:val="16"/>
              </w:rPr>
              <w:t>do not allow this document to be registered</w:t>
            </w:r>
          </w:p>
          <w:p w14:paraId="3DF6E5F4" w14:textId="77777777" w:rsidR="00C3019B" w:rsidRPr="007E2934" w:rsidRDefault="00C3019B" w:rsidP="00C86E8A">
            <w:pPr>
              <w:keepNext/>
              <w:rPr>
                <w:rFonts w:ascii="Calibri" w:hAnsi="Calibri"/>
                <w:sz w:val="18"/>
                <w:szCs w:val="18"/>
              </w:rPr>
            </w:pPr>
            <w:r w:rsidRPr="007E2934">
              <w:rPr>
                <w:rFonts w:ascii="Calibri" w:hAnsi="Calibri"/>
                <w:sz w:val="18"/>
                <w:szCs w:val="18"/>
              </w:rPr>
              <w:t>&gt;&gt;</w:t>
            </w:r>
          </w:p>
        </w:tc>
        <w:tc>
          <w:tcPr>
            <w:tcW w:w="1800" w:type="dxa"/>
            <w:shd w:val="clear" w:color="auto" w:fill="auto"/>
          </w:tcPr>
          <w:p w14:paraId="3DF6E5F5" w14:textId="4E342B3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r>
              <w:rPr>
                <w:rFonts w:ascii="Calibri" w:hAnsi="Calibri"/>
                <w:sz w:val="18"/>
                <w:szCs w:val="18"/>
              </w:rPr>
              <w:t xml:space="preserve"> </w:t>
            </w:r>
          </w:p>
        </w:tc>
        <w:tc>
          <w:tcPr>
            <w:tcW w:w="1620" w:type="dxa"/>
            <w:shd w:val="clear" w:color="auto" w:fill="auto"/>
          </w:tcPr>
          <w:p w14:paraId="3DF6E5F6"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620" w:type="dxa"/>
            <w:shd w:val="clear" w:color="auto" w:fill="auto"/>
          </w:tcPr>
          <w:p w14:paraId="3DF6E5F7"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350" w:type="dxa"/>
            <w:shd w:val="clear" w:color="auto" w:fill="auto"/>
          </w:tcPr>
          <w:p w14:paraId="3DF6E5F8"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numeric, xxxx&gt;&gt;</w:t>
            </w:r>
          </w:p>
        </w:tc>
        <w:tc>
          <w:tcPr>
            <w:tcW w:w="1530" w:type="dxa"/>
          </w:tcPr>
          <w:p w14:paraId="64A1C2CF" w14:textId="77777777" w:rsidR="00C05B14" w:rsidRPr="00C05B14" w:rsidRDefault="00C05B14" w:rsidP="00C86E8A">
            <w:pPr>
              <w:keepNext/>
              <w:rPr>
                <w:rFonts w:ascii="Calibri" w:hAnsi="Calibri"/>
                <w:sz w:val="14"/>
                <w:szCs w:val="14"/>
              </w:rPr>
            </w:pPr>
            <w:r w:rsidRPr="00C05B14">
              <w:rPr>
                <w:rFonts w:ascii="Calibri" w:hAnsi="Calibri"/>
                <w:sz w:val="14"/>
                <w:szCs w:val="14"/>
              </w:rPr>
              <w:t>&lt;&lt;</w:t>
            </w:r>
            <w:r w:rsidRPr="00C05B14">
              <w:rPr>
                <w:rFonts w:ascii="Calibri" w:hAnsi="Calibri"/>
                <w:b/>
                <w:sz w:val="14"/>
                <w:szCs w:val="14"/>
              </w:rPr>
              <w:t>If</w:t>
            </w:r>
            <w:r w:rsidRPr="00C05B14">
              <w:rPr>
                <w:rFonts w:ascii="Calibri" w:hAnsi="Calibri"/>
                <w:sz w:val="14"/>
                <w:szCs w:val="14"/>
              </w:rPr>
              <w:t xml:space="preserve"> </w:t>
            </w:r>
            <w:r w:rsidRPr="00384DCB">
              <w:rPr>
                <w:rFonts w:ascii="Calibri" w:hAnsi="Calibri"/>
                <w:sz w:val="14"/>
                <w:szCs w:val="14"/>
                <w:highlight w:val="yellow"/>
              </w:rPr>
              <w:t>C12</w:t>
            </w:r>
            <w:r w:rsidRPr="00C05B14">
              <w:rPr>
                <w:rFonts w:ascii="Calibri" w:hAnsi="Calibri"/>
                <w:sz w:val="14"/>
                <w:szCs w:val="14"/>
              </w:rPr>
              <w:t>=one of the following two values:</w:t>
            </w:r>
          </w:p>
          <w:p w14:paraId="4F5A91EE" w14:textId="1EE6663F" w:rsidR="00C05B14" w:rsidRPr="00C05B14" w:rsidRDefault="002E3B51" w:rsidP="00C86E8A">
            <w:pPr>
              <w:keepNext/>
              <w:rPr>
                <w:rFonts w:ascii="Calibri" w:hAnsi="Calibri"/>
                <w:sz w:val="14"/>
                <w:szCs w:val="14"/>
              </w:rPr>
            </w:pPr>
            <w:r>
              <w:rPr>
                <w:rFonts w:ascii="Calibri" w:hAnsi="Calibri"/>
                <w:sz w:val="14"/>
                <w:szCs w:val="14"/>
              </w:rPr>
              <w:t>{</w:t>
            </w:r>
            <w:r w:rsidR="00C05B14" w:rsidRPr="00C05B14">
              <w:rPr>
                <w:rFonts w:ascii="Calibri" w:hAnsi="Calibri"/>
                <w:sz w:val="14"/>
                <w:szCs w:val="14"/>
              </w:rPr>
              <w:t>N/A</w:t>
            </w:r>
            <w:r>
              <w:rPr>
                <w:rFonts w:ascii="Calibri" w:hAnsi="Calibri"/>
                <w:sz w:val="14"/>
                <w:szCs w:val="14"/>
              </w:rPr>
              <w:t>}</w:t>
            </w:r>
            <w:r w:rsidR="00C05B14" w:rsidRPr="00C05B14">
              <w:rPr>
                <w:rFonts w:ascii="Calibri" w:hAnsi="Calibri"/>
                <w:sz w:val="14"/>
                <w:szCs w:val="14"/>
              </w:rPr>
              <w:t>,</w:t>
            </w:r>
          </w:p>
          <w:p w14:paraId="0B6F63AE" w14:textId="5471D30B" w:rsidR="00C3019B" w:rsidRPr="00C05B14" w:rsidRDefault="002E3B51" w:rsidP="00C86E8A">
            <w:pPr>
              <w:keepNext/>
              <w:rPr>
                <w:rFonts w:ascii="Calibri" w:hAnsi="Calibri"/>
                <w:sz w:val="14"/>
                <w:szCs w:val="14"/>
              </w:rPr>
            </w:pPr>
            <w:r>
              <w:rPr>
                <w:rFonts w:ascii="Calibri" w:hAnsi="Calibri"/>
                <w:sz w:val="14"/>
                <w:szCs w:val="14"/>
              </w:rPr>
              <w:t>{</w:t>
            </w:r>
            <w:r w:rsidR="00C05B14" w:rsidRPr="00C05B14">
              <w:rPr>
                <w:rFonts w:ascii="Calibri" w:hAnsi="Calibri"/>
                <w:sz w:val="14"/>
                <w:szCs w:val="14"/>
              </w:rPr>
              <w:t>1</w:t>
            </w:r>
            <w:r>
              <w:rPr>
                <w:rFonts w:ascii="Calibri" w:hAnsi="Calibri"/>
                <w:sz w:val="14"/>
                <w:szCs w:val="14"/>
              </w:rPr>
              <w:t>}</w:t>
            </w:r>
            <w:r w:rsidR="00C05B14" w:rsidRPr="00C05B14">
              <w:rPr>
                <w:rFonts w:ascii="Calibri" w:hAnsi="Calibri"/>
                <w:sz w:val="14"/>
                <w:szCs w:val="14"/>
              </w:rPr>
              <w:t>,</w:t>
            </w:r>
          </w:p>
          <w:p w14:paraId="17B301FD" w14:textId="77777777" w:rsidR="00C05B14" w:rsidRPr="00C05B14" w:rsidRDefault="00C05B14" w:rsidP="00C86E8A">
            <w:pPr>
              <w:keepNext/>
              <w:rPr>
                <w:rFonts w:ascii="Calibri" w:hAnsi="Calibri"/>
                <w:sz w:val="14"/>
                <w:szCs w:val="14"/>
              </w:rPr>
            </w:pPr>
            <w:r w:rsidRPr="00C05B14">
              <w:rPr>
                <w:rFonts w:ascii="Calibri" w:hAnsi="Calibri"/>
                <w:b/>
                <w:sz w:val="14"/>
                <w:szCs w:val="14"/>
              </w:rPr>
              <w:t>then</w:t>
            </w:r>
            <w:r w:rsidRPr="00C05B14">
              <w:rPr>
                <w:rFonts w:ascii="Calibri" w:hAnsi="Calibri"/>
                <w:sz w:val="14"/>
                <w:szCs w:val="14"/>
              </w:rPr>
              <w:t xml:space="preserve"> value=N/A,</w:t>
            </w:r>
          </w:p>
          <w:p w14:paraId="377FA8B7" w14:textId="77777777" w:rsidR="00C05B14" w:rsidRPr="00C05B14" w:rsidRDefault="00C05B14" w:rsidP="00C86E8A">
            <w:pPr>
              <w:keepNext/>
              <w:rPr>
                <w:sz w:val="14"/>
                <w:szCs w:val="14"/>
              </w:rPr>
            </w:pPr>
            <w:r w:rsidRPr="00384DCB">
              <w:rPr>
                <w:rFonts w:ascii="Calibri" w:hAnsi="Calibri"/>
                <w:b/>
                <w:sz w:val="14"/>
                <w:szCs w:val="14"/>
              </w:rPr>
              <w:t>elseif</w:t>
            </w:r>
            <w:r w:rsidRPr="00C05B14">
              <w:rPr>
                <w:rFonts w:ascii="Calibri" w:hAnsi="Calibri"/>
                <w:sz w:val="14"/>
                <w:szCs w:val="14"/>
              </w:rPr>
              <w:t xml:space="preserve"> value in </w:t>
            </w:r>
            <w:r w:rsidRPr="00384DCB">
              <w:rPr>
                <w:rFonts w:ascii="Calibri" w:hAnsi="Calibri"/>
                <w:sz w:val="14"/>
                <w:szCs w:val="14"/>
                <w:highlight w:val="yellow"/>
              </w:rPr>
              <w:t>C12</w:t>
            </w:r>
            <w:r w:rsidRPr="00C05B14">
              <w:rPr>
                <w:rFonts w:ascii="Calibri" w:hAnsi="Calibri"/>
                <w:sz w:val="14"/>
                <w:szCs w:val="14"/>
              </w:rPr>
              <w:t>&gt;1</w:t>
            </w:r>
          </w:p>
          <w:p w14:paraId="1020F6EE" w14:textId="77777777" w:rsidR="00313D5A" w:rsidRDefault="00C05B14" w:rsidP="00C86E8A">
            <w:pPr>
              <w:keepNext/>
              <w:rPr>
                <w:rFonts w:ascii="Calibri" w:hAnsi="Calibri"/>
                <w:sz w:val="14"/>
                <w:szCs w:val="14"/>
              </w:rPr>
            </w:pPr>
            <w:r w:rsidRPr="00C05B14">
              <w:rPr>
                <w:sz w:val="14"/>
                <w:szCs w:val="14"/>
              </w:rPr>
              <w:t>then</w:t>
            </w:r>
            <w:r w:rsidR="00951527">
              <w:rPr>
                <w:sz w:val="14"/>
                <w:szCs w:val="14"/>
              </w:rPr>
              <w:t xml:space="preserve"> prompt</w:t>
            </w:r>
            <w:r w:rsidRPr="00C05B14">
              <w:rPr>
                <w:sz w:val="14"/>
                <w:szCs w:val="14"/>
              </w:rPr>
              <w:t xml:space="preserve"> </w:t>
            </w:r>
            <w:r w:rsidRPr="00C05B14">
              <w:rPr>
                <w:rFonts w:ascii="Calibri" w:hAnsi="Calibri"/>
                <w:sz w:val="14"/>
                <w:szCs w:val="14"/>
              </w:rPr>
              <w:t xml:space="preserve">user </w:t>
            </w:r>
            <w:r w:rsidR="00951527">
              <w:rPr>
                <w:rFonts w:ascii="Calibri" w:hAnsi="Calibri"/>
                <w:sz w:val="14"/>
                <w:szCs w:val="14"/>
              </w:rPr>
              <w:t>to input</w:t>
            </w:r>
            <w:r w:rsidRPr="00C05B14">
              <w:rPr>
                <w:rFonts w:ascii="Calibri" w:hAnsi="Calibri"/>
                <w:sz w:val="14"/>
                <w:szCs w:val="14"/>
              </w:rPr>
              <w:t xml:space="preserve"> text, 15 characters maximum</w:t>
            </w:r>
            <w:r w:rsidR="00313D5A">
              <w:rPr>
                <w:rFonts w:ascii="Calibri" w:hAnsi="Calibri"/>
                <w:sz w:val="14"/>
                <w:szCs w:val="14"/>
              </w:rPr>
              <w:t>;</w:t>
            </w:r>
          </w:p>
          <w:p w14:paraId="0310A6B2" w14:textId="77777777" w:rsidR="00313D5A" w:rsidRDefault="00313D5A" w:rsidP="00C86E8A">
            <w:pPr>
              <w:keepNext/>
              <w:rPr>
                <w:rFonts w:ascii="Calibri" w:hAnsi="Calibri"/>
                <w:sz w:val="14"/>
                <w:szCs w:val="14"/>
              </w:rPr>
            </w:pPr>
          </w:p>
          <w:p w14:paraId="4D53C49D" w14:textId="6D6C8E81" w:rsidR="00C05B14" w:rsidRPr="00C05B14" w:rsidRDefault="00313D5A" w:rsidP="00843B2C">
            <w:pPr>
              <w:keepNext/>
              <w:rPr>
                <w:rFonts w:ascii="Calibri" w:hAnsi="Calibri"/>
                <w:sz w:val="14"/>
                <w:szCs w:val="14"/>
              </w:rPr>
            </w:pPr>
            <w:r w:rsidRPr="00313D5A">
              <w:rPr>
                <w:rFonts w:ascii="Calibri" w:hAnsi="Calibri"/>
                <w:sz w:val="14"/>
                <w:szCs w:val="14"/>
              </w:rPr>
              <w:t>d</w:t>
            </w:r>
            <w:r w:rsidR="00843B2C">
              <w:rPr>
                <w:rFonts w:ascii="Calibri" w:hAnsi="Calibri"/>
                <w:sz w:val="14"/>
                <w:szCs w:val="14"/>
              </w:rPr>
              <w:t>o not allow duplicate values</w:t>
            </w:r>
            <w:r>
              <w:rPr>
                <w:rFonts w:ascii="Calibri" w:hAnsi="Calibri"/>
                <w:sz w:val="14"/>
                <w:szCs w:val="14"/>
              </w:rPr>
              <w:t xml:space="preserve"> in this column on</w:t>
            </w:r>
            <w:r w:rsidRPr="00313D5A">
              <w:rPr>
                <w:rFonts w:ascii="Calibri" w:hAnsi="Calibri"/>
                <w:sz w:val="14"/>
                <w:szCs w:val="14"/>
              </w:rPr>
              <w:t xml:space="preserve"> this MCH-01 </w:t>
            </w:r>
            <w:r w:rsidR="00384DCB">
              <w:rPr>
                <w:rFonts w:ascii="Calibri" w:hAnsi="Calibri"/>
                <w:sz w:val="14"/>
                <w:szCs w:val="14"/>
              </w:rPr>
              <w:t>&gt;&gt;</w:t>
            </w:r>
          </w:p>
        </w:tc>
        <w:tc>
          <w:tcPr>
            <w:tcW w:w="1435" w:type="dxa"/>
          </w:tcPr>
          <w:p w14:paraId="2D016905" w14:textId="77777777" w:rsidR="002E3B51" w:rsidRDefault="002E3B51" w:rsidP="002E3B51">
            <w:pPr>
              <w:keepNext/>
              <w:rPr>
                <w:rFonts w:ascii="Calibri" w:hAnsi="Calibri"/>
                <w:sz w:val="14"/>
                <w:szCs w:val="14"/>
              </w:rPr>
            </w:pPr>
            <w:r>
              <w:rPr>
                <w:rFonts w:ascii="Calibri" w:hAnsi="Calibri"/>
                <w:sz w:val="14"/>
                <w:szCs w:val="14"/>
              </w:rPr>
              <w:t>&lt;&lt;</w:t>
            </w:r>
            <w:r w:rsidRPr="002E3B51">
              <w:rPr>
                <w:rFonts w:ascii="Calibri" w:hAnsi="Calibri"/>
                <w:b/>
                <w:sz w:val="14"/>
                <w:szCs w:val="14"/>
              </w:rPr>
              <w:t>if</w:t>
            </w:r>
            <w:r>
              <w:rPr>
                <w:rFonts w:ascii="Calibri" w:hAnsi="Calibri"/>
                <w:sz w:val="14"/>
                <w:szCs w:val="14"/>
              </w:rPr>
              <w:t xml:space="preserve"> </w:t>
            </w:r>
            <w:r w:rsidRPr="00384DCB">
              <w:rPr>
                <w:rFonts w:ascii="Calibri" w:hAnsi="Calibri"/>
                <w:sz w:val="14"/>
                <w:szCs w:val="14"/>
                <w:highlight w:val="yellow"/>
              </w:rPr>
              <w:t>D09</w:t>
            </w:r>
            <w:r>
              <w:rPr>
                <w:rFonts w:ascii="Calibri" w:hAnsi="Calibri"/>
                <w:sz w:val="14"/>
                <w:szCs w:val="14"/>
              </w:rPr>
              <w:t>=NA,</w:t>
            </w:r>
          </w:p>
          <w:p w14:paraId="62FE2925" w14:textId="0C0AFFB5" w:rsidR="002E3B51" w:rsidRDefault="002E3B51" w:rsidP="002E3B51">
            <w:pPr>
              <w:keepNext/>
              <w:rPr>
                <w:rFonts w:ascii="Calibri" w:hAnsi="Calibri"/>
                <w:sz w:val="14"/>
                <w:szCs w:val="14"/>
              </w:rPr>
            </w:pPr>
            <w:r w:rsidRPr="002E3B51">
              <w:rPr>
                <w:rFonts w:ascii="Calibri" w:hAnsi="Calibri"/>
                <w:b/>
                <w:sz w:val="14"/>
                <w:szCs w:val="14"/>
              </w:rPr>
              <w:t>then</w:t>
            </w:r>
            <w:r>
              <w:rPr>
                <w:rFonts w:ascii="Calibri" w:hAnsi="Calibri"/>
                <w:sz w:val="14"/>
                <w:szCs w:val="14"/>
              </w:rPr>
              <w:t xml:space="preserve"> </w:t>
            </w:r>
            <w:r w:rsidR="002927B9">
              <w:rPr>
                <w:rFonts w:ascii="Calibri" w:hAnsi="Calibri"/>
                <w:sz w:val="14"/>
                <w:szCs w:val="14"/>
              </w:rPr>
              <w:t xml:space="preserve">text </w:t>
            </w:r>
            <w:r>
              <w:rPr>
                <w:rFonts w:ascii="Calibri" w:hAnsi="Calibri"/>
                <w:sz w:val="14"/>
                <w:szCs w:val="14"/>
              </w:rPr>
              <w:t>value=N/A,</w:t>
            </w:r>
          </w:p>
          <w:p w14:paraId="638EFBA2" w14:textId="3A1A64F4" w:rsidR="002E3B51" w:rsidRPr="002E3B51" w:rsidRDefault="002E3B51" w:rsidP="002E3B51">
            <w:pPr>
              <w:keepNext/>
              <w:rPr>
                <w:rFonts w:ascii="Calibri" w:hAnsi="Calibri"/>
                <w:sz w:val="14"/>
                <w:szCs w:val="14"/>
              </w:rPr>
            </w:pPr>
            <w:r w:rsidRPr="002E3B51">
              <w:rPr>
                <w:rFonts w:ascii="Calibri" w:hAnsi="Calibri"/>
                <w:b/>
                <w:sz w:val="14"/>
                <w:szCs w:val="14"/>
              </w:rPr>
              <w:t>else</w:t>
            </w:r>
            <w:r>
              <w:rPr>
                <w:rFonts w:ascii="Calibri" w:hAnsi="Calibri"/>
                <w:sz w:val="14"/>
                <w:szCs w:val="14"/>
              </w:rPr>
              <w:t xml:space="preserve"> </w:t>
            </w:r>
            <w:r w:rsidRPr="002E3B51">
              <w:rPr>
                <w:rFonts w:ascii="Calibri" w:hAnsi="Calibri"/>
                <w:sz w:val="14"/>
                <w:szCs w:val="14"/>
              </w:rPr>
              <w:t>user pick one of the following three values:</w:t>
            </w:r>
          </w:p>
          <w:p w14:paraId="7F585741" w14:textId="187FF72B" w:rsidR="002E3B51" w:rsidRPr="002E3B51" w:rsidRDefault="002927B9" w:rsidP="002E3B51">
            <w:pPr>
              <w:keepNext/>
              <w:rPr>
                <w:rFonts w:ascii="Calibri" w:hAnsi="Calibri"/>
                <w:sz w:val="14"/>
                <w:szCs w:val="14"/>
              </w:rPr>
            </w:pPr>
            <w:r>
              <w:rPr>
                <w:rFonts w:ascii="Calibri" w:hAnsi="Calibri"/>
                <w:sz w:val="14"/>
                <w:szCs w:val="14"/>
              </w:rPr>
              <w:t>1:[</w:t>
            </w:r>
            <w:r w:rsidR="002E3B51" w:rsidRPr="002E3B51">
              <w:rPr>
                <w:rFonts w:ascii="Calibri" w:hAnsi="Calibri"/>
                <w:sz w:val="14"/>
                <w:szCs w:val="14"/>
              </w:rPr>
              <w:t>Ductless</w:t>
            </w:r>
            <w:r>
              <w:rPr>
                <w:rFonts w:ascii="Calibri" w:hAnsi="Calibri"/>
                <w:sz w:val="14"/>
                <w:szCs w:val="14"/>
              </w:rPr>
              <w:t>]</w:t>
            </w:r>
          </w:p>
          <w:p w14:paraId="7B185DE8" w14:textId="55D014FE" w:rsidR="002E3B51" w:rsidRPr="002E3B51" w:rsidRDefault="002927B9" w:rsidP="002E3B51">
            <w:pPr>
              <w:keepNext/>
              <w:rPr>
                <w:rFonts w:ascii="Calibri" w:hAnsi="Calibri"/>
                <w:sz w:val="14"/>
                <w:szCs w:val="14"/>
              </w:rPr>
            </w:pPr>
            <w:r>
              <w:rPr>
                <w:rFonts w:ascii="Calibri" w:hAnsi="Calibri"/>
                <w:sz w:val="14"/>
                <w:szCs w:val="14"/>
              </w:rPr>
              <w:t>2:[</w:t>
            </w:r>
            <w:r w:rsidR="002E3B51" w:rsidRPr="002E3B51">
              <w:rPr>
                <w:rFonts w:ascii="Calibri" w:hAnsi="Calibri"/>
                <w:sz w:val="14"/>
                <w:szCs w:val="14"/>
              </w:rPr>
              <w:t>Ducted &gt;10ft length</w:t>
            </w:r>
            <w:r>
              <w:rPr>
                <w:rFonts w:ascii="Calibri" w:hAnsi="Calibri"/>
                <w:sz w:val="14"/>
                <w:szCs w:val="14"/>
              </w:rPr>
              <w:t>]</w:t>
            </w:r>
          </w:p>
          <w:p w14:paraId="4B7353D6" w14:textId="0C0838C7" w:rsidR="00C3019B" w:rsidRPr="007E2934" w:rsidRDefault="002927B9" w:rsidP="002E3B51">
            <w:pPr>
              <w:keepNext/>
              <w:rPr>
                <w:rFonts w:ascii="Calibri" w:hAnsi="Calibri"/>
                <w:sz w:val="18"/>
                <w:szCs w:val="18"/>
              </w:rPr>
            </w:pPr>
            <w:r>
              <w:rPr>
                <w:rFonts w:ascii="Calibri" w:hAnsi="Calibri"/>
                <w:sz w:val="14"/>
                <w:szCs w:val="14"/>
              </w:rPr>
              <w:t>3:[</w:t>
            </w:r>
            <w:r w:rsidR="002E3B51" w:rsidRPr="002E3B51">
              <w:rPr>
                <w:rFonts w:ascii="Calibri" w:hAnsi="Calibri"/>
                <w:sz w:val="14"/>
                <w:szCs w:val="14"/>
              </w:rPr>
              <w:t>Ducted ≤10ft length</w:t>
            </w:r>
            <w:r>
              <w:rPr>
                <w:rFonts w:ascii="Calibri" w:hAnsi="Calibri"/>
                <w:sz w:val="14"/>
                <w:szCs w:val="14"/>
              </w:rPr>
              <w:t>]</w:t>
            </w:r>
            <w:r w:rsidR="002E3B51" w:rsidRPr="002E3B51">
              <w:rPr>
                <w:rFonts w:ascii="Calibri" w:hAnsi="Calibri"/>
                <w:sz w:val="14"/>
                <w:szCs w:val="14"/>
              </w:rPr>
              <w:t>&gt;&gt;</w:t>
            </w:r>
          </w:p>
        </w:tc>
      </w:tr>
      <w:tr w:rsidR="002927B9" w:rsidRPr="007E2934" w14:paraId="3DF6E601" w14:textId="226412A9" w:rsidTr="002927B9">
        <w:trPr>
          <w:cantSplit/>
          <w:trHeight w:val="467"/>
        </w:trPr>
        <w:tc>
          <w:tcPr>
            <w:tcW w:w="1255" w:type="dxa"/>
            <w:shd w:val="clear" w:color="auto" w:fill="auto"/>
          </w:tcPr>
          <w:p w14:paraId="3DF6E5FA" w14:textId="77777777" w:rsidR="00C3019B" w:rsidRPr="007E2934" w:rsidRDefault="00C3019B" w:rsidP="00C3019B">
            <w:pPr>
              <w:keepNext/>
              <w:rPr>
                <w:rFonts w:ascii="Calibri" w:hAnsi="Calibri"/>
                <w:sz w:val="18"/>
                <w:szCs w:val="18"/>
              </w:rPr>
            </w:pPr>
          </w:p>
        </w:tc>
        <w:tc>
          <w:tcPr>
            <w:tcW w:w="1350" w:type="dxa"/>
          </w:tcPr>
          <w:p w14:paraId="49BDFB78" w14:textId="77777777" w:rsidR="00C3019B" w:rsidRPr="007E2934" w:rsidRDefault="00C3019B" w:rsidP="00C3019B">
            <w:pPr>
              <w:keepNext/>
              <w:rPr>
                <w:rFonts w:ascii="Calibri" w:hAnsi="Calibri"/>
                <w:sz w:val="18"/>
                <w:szCs w:val="18"/>
              </w:rPr>
            </w:pPr>
          </w:p>
        </w:tc>
        <w:tc>
          <w:tcPr>
            <w:tcW w:w="1260" w:type="dxa"/>
            <w:shd w:val="clear" w:color="auto" w:fill="auto"/>
          </w:tcPr>
          <w:p w14:paraId="3DF6E5FB" w14:textId="3249869D" w:rsidR="00C3019B" w:rsidRPr="007E2934" w:rsidRDefault="00C3019B" w:rsidP="00C3019B">
            <w:pPr>
              <w:keepNext/>
              <w:rPr>
                <w:rFonts w:ascii="Calibri" w:hAnsi="Calibri"/>
                <w:sz w:val="18"/>
                <w:szCs w:val="18"/>
              </w:rPr>
            </w:pPr>
          </w:p>
        </w:tc>
        <w:tc>
          <w:tcPr>
            <w:tcW w:w="1170" w:type="dxa"/>
            <w:shd w:val="clear" w:color="auto" w:fill="auto"/>
          </w:tcPr>
          <w:p w14:paraId="3DF6E5FC" w14:textId="77777777" w:rsidR="00C3019B" w:rsidRPr="007E2934" w:rsidRDefault="00C3019B" w:rsidP="00C3019B">
            <w:pPr>
              <w:keepNext/>
              <w:rPr>
                <w:rFonts w:ascii="Calibri" w:hAnsi="Calibri"/>
                <w:sz w:val="18"/>
                <w:szCs w:val="18"/>
              </w:rPr>
            </w:pPr>
          </w:p>
        </w:tc>
        <w:tc>
          <w:tcPr>
            <w:tcW w:w="1800" w:type="dxa"/>
            <w:shd w:val="clear" w:color="auto" w:fill="auto"/>
          </w:tcPr>
          <w:p w14:paraId="3DF6E5FD" w14:textId="77777777" w:rsidR="00C3019B" w:rsidRPr="007E2934" w:rsidRDefault="00C3019B" w:rsidP="00C3019B">
            <w:pPr>
              <w:keepNext/>
              <w:rPr>
                <w:rFonts w:ascii="Calibri" w:hAnsi="Calibri"/>
                <w:sz w:val="18"/>
                <w:szCs w:val="18"/>
              </w:rPr>
            </w:pPr>
          </w:p>
        </w:tc>
        <w:tc>
          <w:tcPr>
            <w:tcW w:w="1620" w:type="dxa"/>
            <w:shd w:val="clear" w:color="auto" w:fill="auto"/>
          </w:tcPr>
          <w:p w14:paraId="3DF6E5FE" w14:textId="77777777" w:rsidR="00C3019B" w:rsidRPr="007E2934" w:rsidRDefault="00C3019B" w:rsidP="00C3019B">
            <w:pPr>
              <w:keepNext/>
              <w:rPr>
                <w:rFonts w:ascii="Calibri" w:hAnsi="Calibri"/>
                <w:sz w:val="18"/>
                <w:szCs w:val="18"/>
              </w:rPr>
            </w:pPr>
          </w:p>
        </w:tc>
        <w:tc>
          <w:tcPr>
            <w:tcW w:w="1620" w:type="dxa"/>
            <w:shd w:val="clear" w:color="auto" w:fill="auto"/>
          </w:tcPr>
          <w:p w14:paraId="3DF6E5FF" w14:textId="77777777" w:rsidR="00C3019B" w:rsidRPr="007E2934" w:rsidRDefault="00C3019B" w:rsidP="00C3019B">
            <w:pPr>
              <w:keepNext/>
              <w:rPr>
                <w:rFonts w:ascii="Calibri" w:hAnsi="Calibri"/>
                <w:sz w:val="18"/>
                <w:szCs w:val="18"/>
              </w:rPr>
            </w:pPr>
          </w:p>
        </w:tc>
        <w:tc>
          <w:tcPr>
            <w:tcW w:w="1350" w:type="dxa"/>
            <w:shd w:val="clear" w:color="auto" w:fill="auto"/>
          </w:tcPr>
          <w:p w14:paraId="3DF6E600" w14:textId="77777777" w:rsidR="00C3019B" w:rsidRPr="007E2934" w:rsidRDefault="00C3019B" w:rsidP="00C3019B">
            <w:pPr>
              <w:keepNext/>
              <w:rPr>
                <w:rFonts w:ascii="Calibri" w:hAnsi="Calibri"/>
                <w:sz w:val="18"/>
                <w:szCs w:val="18"/>
              </w:rPr>
            </w:pPr>
          </w:p>
        </w:tc>
        <w:tc>
          <w:tcPr>
            <w:tcW w:w="1530" w:type="dxa"/>
          </w:tcPr>
          <w:p w14:paraId="2AFB2612" w14:textId="77777777" w:rsidR="00C3019B" w:rsidRPr="007E2934" w:rsidRDefault="00C3019B" w:rsidP="00C3019B">
            <w:pPr>
              <w:keepNext/>
              <w:rPr>
                <w:rFonts w:ascii="Calibri" w:hAnsi="Calibri"/>
                <w:sz w:val="18"/>
                <w:szCs w:val="18"/>
              </w:rPr>
            </w:pPr>
          </w:p>
        </w:tc>
        <w:tc>
          <w:tcPr>
            <w:tcW w:w="1435" w:type="dxa"/>
          </w:tcPr>
          <w:p w14:paraId="742C8FAB" w14:textId="77777777" w:rsidR="00C3019B" w:rsidRPr="007E2934" w:rsidRDefault="00C3019B" w:rsidP="00C3019B">
            <w:pPr>
              <w:keepNext/>
              <w:rPr>
                <w:rFonts w:ascii="Calibri" w:hAnsi="Calibri"/>
                <w:sz w:val="18"/>
                <w:szCs w:val="18"/>
              </w:rPr>
            </w:pPr>
          </w:p>
        </w:tc>
      </w:tr>
      <w:tr w:rsidR="00C3019B" w:rsidRPr="007E2934" w14:paraId="3DF6E603" w14:textId="6C908EC0" w:rsidTr="001F64CF">
        <w:trPr>
          <w:cantSplit/>
        </w:trPr>
        <w:tc>
          <w:tcPr>
            <w:tcW w:w="14390" w:type="dxa"/>
            <w:gridSpan w:val="10"/>
          </w:tcPr>
          <w:p w14:paraId="00C150DE" w14:textId="34404193" w:rsidR="00C3019B" w:rsidRPr="007E2934" w:rsidRDefault="00C3019B" w:rsidP="0019543B">
            <w:pPr>
              <w:keepNext/>
              <w:rPr>
                <w:rFonts w:ascii="Calibri" w:hAnsi="Calibri"/>
                <w:sz w:val="18"/>
                <w:szCs w:val="18"/>
              </w:rPr>
            </w:pPr>
            <w:r w:rsidRPr="007E2934">
              <w:rPr>
                <w:rFonts w:ascii="Calibri" w:hAnsi="Calibri"/>
                <w:sz w:val="18"/>
                <w:szCs w:val="18"/>
              </w:rPr>
              <w:t>Notes:</w:t>
            </w:r>
          </w:p>
        </w:tc>
      </w:tr>
    </w:tbl>
    <w:p w14:paraId="3DF6E604" w14:textId="77777777" w:rsidR="00787C67" w:rsidRDefault="00787C67" w:rsidP="008846F4">
      <w:pPr>
        <w:rPr>
          <w:rFonts w:ascii="Calibri" w:hAnsi="Calibri"/>
          <w:sz w:val="18"/>
          <w:szCs w:val="18"/>
        </w:rPr>
      </w:pPr>
    </w:p>
    <w:p w14:paraId="3DF6E605" w14:textId="77777777" w:rsidR="00787C67" w:rsidRPr="007E2934" w:rsidRDefault="00787C67"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9"/>
        <w:gridCol w:w="1151"/>
        <w:gridCol w:w="1150"/>
        <w:gridCol w:w="1225"/>
        <w:gridCol w:w="2255"/>
        <w:gridCol w:w="2329"/>
        <w:gridCol w:w="2329"/>
        <w:gridCol w:w="1311"/>
        <w:gridCol w:w="1311"/>
      </w:tblGrid>
      <w:tr w:rsidR="000964E2" w:rsidRPr="007E2934" w14:paraId="3DF6E608" w14:textId="77777777" w:rsidTr="00043181">
        <w:trPr>
          <w:cantSplit/>
        </w:trPr>
        <w:tc>
          <w:tcPr>
            <w:tcW w:w="14390" w:type="dxa"/>
            <w:gridSpan w:val="9"/>
          </w:tcPr>
          <w:p w14:paraId="3DF6E606" w14:textId="17BFA43C" w:rsidR="000964E2" w:rsidRDefault="000964E2" w:rsidP="00F60E55">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r w:rsidR="00F110C2">
              <w:rPr>
                <w:rFonts w:ascii="Calibri" w:hAnsi="Calibri"/>
                <w:b/>
                <w:sz w:val="18"/>
                <w:szCs w:val="18"/>
              </w:rPr>
              <w:t xml:space="preserve"> for Outdoor Condenser or Package Unit (Air Conditioner or Heat Pump)</w:t>
            </w:r>
            <w:r w:rsidRPr="007E2934">
              <w:rPr>
                <w:rFonts w:ascii="Calibri" w:hAnsi="Calibri"/>
                <w:b/>
                <w:sz w:val="18"/>
                <w:szCs w:val="18"/>
              </w:rPr>
              <w:t>:</w:t>
            </w:r>
          </w:p>
          <w:p w14:paraId="268F6446" w14:textId="0D81368C" w:rsidR="00043181" w:rsidRDefault="000964E2" w:rsidP="00F244E9">
            <w:pPr>
              <w:keepNext/>
              <w:rPr>
                <w:rFonts w:ascii="Calibri" w:hAnsi="Calibri"/>
                <w:sz w:val="18"/>
                <w:szCs w:val="18"/>
              </w:rPr>
            </w:pPr>
            <w:r>
              <w:rPr>
                <w:rFonts w:ascii="Calibri" w:hAnsi="Calibri"/>
                <w:sz w:val="18"/>
                <w:szCs w:val="18"/>
              </w:rPr>
              <w:t>&lt;&lt;</w:t>
            </w:r>
            <w:r w:rsidRPr="00043181">
              <w:rPr>
                <w:rFonts w:ascii="Calibri" w:hAnsi="Calibri"/>
                <w:b/>
                <w:sz w:val="18"/>
                <w:szCs w:val="18"/>
              </w:rPr>
              <w:t>if</w:t>
            </w:r>
            <w:r>
              <w:rPr>
                <w:rFonts w:ascii="Calibri" w:hAnsi="Calibri"/>
                <w:sz w:val="18"/>
                <w:szCs w:val="18"/>
              </w:rPr>
              <w:t xml:space="preserve"> all of the SC Systems listed in Section C have 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Pr>
                <w:rFonts w:ascii="Calibri" w:hAnsi="Calibri"/>
                <w:sz w:val="18"/>
                <w:szCs w:val="18"/>
              </w:rPr>
              <w:t xml:space="preserve">, </w:t>
            </w:r>
            <w:r w:rsidRPr="00043181">
              <w:rPr>
                <w:rFonts w:ascii="Calibri" w:hAnsi="Calibri"/>
                <w:b/>
                <w:sz w:val="18"/>
                <w:szCs w:val="18"/>
              </w:rPr>
              <w:t>then</w:t>
            </w:r>
            <w:r w:rsidRPr="00AD1D84">
              <w:rPr>
                <w:rFonts w:ascii="Calibri" w:hAnsi="Calibri"/>
                <w:sz w:val="18"/>
                <w:szCs w:val="18"/>
              </w:rPr>
              <w:t xml:space="preserve"> display the </w:t>
            </w:r>
            <w:r>
              <w:rPr>
                <w:rFonts w:ascii="Calibri" w:hAnsi="Calibri"/>
                <w:sz w:val="18"/>
                <w:szCs w:val="18"/>
              </w:rPr>
              <w:t xml:space="preserve">section does not apply message; </w:t>
            </w:r>
          </w:p>
          <w:p w14:paraId="31164FA2" w14:textId="77777777" w:rsidR="00043181" w:rsidRDefault="00043181" w:rsidP="00F244E9">
            <w:pPr>
              <w:keepNext/>
              <w:rPr>
                <w:rFonts w:ascii="Calibri" w:hAnsi="Calibri"/>
                <w:sz w:val="18"/>
                <w:szCs w:val="18"/>
              </w:rPr>
            </w:pPr>
          </w:p>
          <w:p w14:paraId="3DF6E607" w14:textId="472DEF64" w:rsidR="000964E2" w:rsidRPr="007E2934" w:rsidRDefault="000964E2" w:rsidP="00F244E9">
            <w:pPr>
              <w:keepNext/>
              <w:rPr>
                <w:rFonts w:ascii="Calibri" w:hAnsi="Calibri"/>
                <w:b/>
                <w:sz w:val="18"/>
                <w:szCs w:val="18"/>
              </w:rPr>
            </w:pPr>
            <w:r w:rsidRPr="00043181">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for each of the SC Systems listed in Section C that do not have</w:t>
            </w:r>
            <w:r w:rsidR="00231D3F">
              <w:rPr>
                <w:rFonts w:ascii="Calibri" w:hAnsi="Calibri"/>
                <w:sz w:val="18"/>
                <w:szCs w:val="18"/>
              </w:rPr>
              <w:t xml:space="preserve"> one of the following two conditions</w:t>
            </w:r>
            <w:r>
              <w:rPr>
                <w:rFonts w:ascii="Calibri" w:hAnsi="Calibri"/>
                <w:sz w:val="18"/>
                <w:szCs w:val="18"/>
              </w:rPr>
              <w:t xml:space="preserve">: </w:t>
            </w:r>
            <w:r w:rsidR="00231D3F">
              <w:rPr>
                <w:rFonts w:ascii="Calibri" w:hAnsi="Calibri"/>
                <w:sz w:val="18"/>
                <w:szCs w:val="18"/>
              </w:rPr>
              <w:t>1:[</w:t>
            </w:r>
            <w:r>
              <w:rPr>
                <w:rFonts w:ascii="Calibri" w:hAnsi="Calibri"/>
                <w:sz w:val="18"/>
                <w:szCs w:val="18"/>
              </w:rPr>
              <w:t xml:space="preserve">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sidR="00231D3F">
              <w:rPr>
                <w:rFonts w:asciiTheme="minorHAnsi" w:hAnsiTheme="minorHAnsi"/>
                <w:sz w:val="16"/>
                <w:szCs w:val="16"/>
              </w:rPr>
              <w:t>]</w:t>
            </w:r>
            <w:r>
              <w:t xml:space="preserve"> </w:t>
            </w:r>
            <w:r>
              <w:rPr>
                <w:rFonts w:asciiTheme="minorHAnsi" w:hAnsiTheme="minorHAnsi"/>
                <w:sz w:val="16"/>
                <w:szCs w:val="16"/>
              </w:rPr>
              <w:t>or</w:t>
            </w:r>
            <w:r w:rsidRPr="00423C41">
              <w:rPr>
                <w:rFonts w:asciiTheme="minorHAnsi" w:hAnsiTheme="minorHAnsi"/>
                <w:sz w:val="16"/>
                <w:szCs w:val="16"/>
              </w:rPr>
              <w:t xml:space="preserve"> </w:t>
            </w:r>
            <w:r w:rsidR="00231D3F">
              <w:rPr>
                <w:rFonts w:asciiTheme="minorHAnsi" w:hAnsiTheme="minorHAnsi"/>
                <w:sz w:val="16"/>
                <w:szCs w:val="16"/>
              </w:rPr>
              <w:t>2:[</w:t>
            </w:r>
            <w:r>
              <w:rPr>
                <w:rFonts w:asciiTheme="minorHAnsi" w:hAnsiTheme="minorHAnsi"/>
                <w:sz w:val="16"/>
                <w:szCs w:val="16"/>
              </w:rPr>
              <w:t xml:space="preserve">a value in </w:t>
            </w:r>
            <w:r w:rsidR="00F244E9" w:rsidRPr="00F244E9">
              <w:rPr>
                <w:rFonts w:asciiTheme="minorHAnsi" w:hAnsiTheme="minorHAnsi"/>
                <w:sz w:val="16"/>
                <w:szCs w:val="16"/>
                <w:highlight w:val="yellow"/>
              </w:rPr>
              <w:t>C08</w:t>
            </w:r>
            <w:r w:rsidR="00F244E9">
              <w:rPr>
                <w:rFonts w:asciiTheme="minorHAnsi" w:hAnsiTheme="minorHAnsi"/>
                <w:sz w:val="16"/>
                <w:szCs w:val="16"/>
              </w:rPr>
              <w:t xml:space="preserve"> </w:t>
            </w:r>
            <w:r>
              <w:rPr>
                <w:rFonts w:asciiTheme="minorHAnsi" w:hAnsiTheme="minorHAnsi"/>
                <w:sz w:val="16"/>
                <w:szCs w:val="16"/>
              </w:rPr>
              <w:t>=</w:t>
            </w:r>
            <w:r w:rsidRPr="00423C41">
              <w:rPr>
                <w:rFonts w:asciiTheme="minorHAnsi" w:hAnsiTheme="minorHAnsi"/>
                <w:sz w:val="16"/>
                <w:szCs w:val="16"/>
              </w:rPr>
              <w:t xml:space="preserve"> no cooling component altered</w:t>
            </w:r>
            <w:r w:rsidR="00231D3F">
              <w:rPr>
                <w:rFonts w:asciiTheme="minorHAnsi" w:hAnsiTheme="minorHAnsi"/>
                <w:sz w:val="16"/>
                <w:szCs w:val="16"/>
              </w:rPr>
              <w:t>]</w:t>
            </w:r>
            <w:r w:rsidRPr="00392860">
              <w:rPr>
                <w:rFonts w:ascii="Calibri" w:hAnsi="Calibri"/>
                <w:sz w:val="18"/>
                <w:szCs w:val="18"/>
              </w:rPr>
              <w:t>&gt;&gt;</w:t>
            </w:r>
          </w:p>
        </w:tc>
      </w:tr>
      <w:tr w:rsidR="000964E2" w:rsidRPr="007E2934" w14:paraId="3DF6E611" w14:textId="77777777" w:rsidTr="00043181">
        <w:trPr>
          <w:cantSplit/>
          <w:trHeight w:val="224"/>
        </w:trPr>
        <w:tc>
          <w:tcPr>
            <w:tcW w:w="1329" w:type="dxa"/>
            <w:shd w:val="clear" w:color="auto" w:fill="auto"/>
            <w:vAlign w:val="bottom"/>
          </w:tcPr>
          <w:p w14:paraId="3DF6E609" w14:textId="77777777" w:rsidR="000964E2" w:rsidRPr="007E2934" w:rsidRDefault="000964E2" w:rsidP="00BA02F4">
            <w:pPr>
              <w:keepNext/>
              <w:jc w:val="center"/>
              <w:rPr>
                <w:rFonts w:ascii="Calibri" w:hAnsi="Calibri"/>
                <w:sz w:val="18"/>
                <w:szCs w:val="18"/>
              </w:rPr>
            </w:pPr>
            <w:r w:rsidRPr="007E2934">
              <w:rPr>
                <w:rFonts w:ascii="Calibri" w:hAnsi="Calibri"/>
                <w:sz w:val="18"/>
                <w:szCs w:val="18"/>
              </w:rPr>
              <w:t>01</w:t>
            </w:r>
          </w:p>
        </w:tc>
        <w:tc>
          <w:tcPr>
            <w:tcW w:w="1151" w:type="dxa"/>
          </w:tcPr>
          <w:p w14:paraId="2CE40928" w14:textId="1B6BFD94" w:rsidR="000964E2" w:rsidRPr="007E2934" w:rsidRDefault="002105BE" w:rsidP="00BA02F4">
            <w:pPr>
              <w:keepNext/>
              <w:jc w:val="center"/>
              <w:rPr>
                <w:rFonts w:ascii="Calibri" w:hAnsi="Calibri"/>
                <w:sz w:val="18"/>
                <w:szCs w:val="18"/>
              </w:rPr>
            </w:pPr>
            <w:r>
              <w:rPr>
                <w:rFonts w:ascii="Calibri" w:hAnsi="Calibri"/>
                <w:sz w:val="18"/>
                <w:szCs w:val="18"/>
              </w:rPr>
              <w:t>02</w:t>
            </w:r>
          </w:p>
        </w:tc>
        <w:tc>
          <w:tcPr>
            <w:tcW w:w="1150" w:type="dxa"/>
            <w:shd w:val="clear" w:color="auto" w:fill="auto"/>
            <w:vAlign w:val="bottom"/>
          </w:tcPr>
          <w:p w14:paraId="3DF6E60A" w14:textId="25B9CDE3" w:rsidR="000964E2" w:rsidRPr="007E2934" w:rsidRDefault="002105BE" w:rsidP="00BA02F4">
            <w:pPr>
              <w:keepNext/>
              <w:jc w:val="center"/>
              <w:rPr>
                <w:rFonts w:ascii="Calibri" w:hAnsi="Calibri"/>
                <w:sz w:val="18"/>
                <w:szCs w:val="18"/>
              </w:rPr>
            </w:pPr>
            <w:r>
              <w:rPr>
                <w:rFonts w:ascii="Calibri" w:hAnsi="Calibri"/>
                <w:sz w:val="18"/>
                <w:szCs w:val="18"/>
              </w:rPr>
              <w:t>03</w:t>
            </w:r>
          </w:p>
        </w:tc>
        <w:tc>
          <w:tcPr>
            <w:tcW w:w="1225" w:type="dxa"/>
            <w:shd w:val="clear" w:color="auto" w:fill="auto"/>
            <w:vAlign w:val="bottom"/>
          </w:tcPr>
          <w:p w14:paraId="3DF6E60B" w14:textId="641C4013" w:rsidR="000964E2" w:rsidRPr="007E2934" w:rsidRDefault="002105BE" w:rsidP="00BA02F4">
            <w:pPr>
              <w:keepNext/>
              <w:jc w:val="center"/>
              <w:rPr>
                <w:rFonts w:ascii="Calibri" w:hAnsi="Calibri"/>
                <w:sz w:val="18"/>
                <w:szCs w:val="18"/>
              </w:rPr>
            </w:pPr>
            <w:r>
              <w:rPr>
                <w:rFonts w:ascii="Calibri" w:hAnsi="Calibri"/>
                <w:sz w:val="18"/>
                <w:szCs w:val="18"/>
              </w:rPr>
              <w:t>04</w:t>
            </w:r>
          </w:p>
        </w:tc>
        <w:tc>
          <w:tcPr>
            <w:tcW w:w="2255" w:type="dxa"/>
            <w:shd w:val="clear" w:color="auto" w:fill="auto"/>
            <w:vAlign w:val="bottom"/>
          </w:tcPr>
          <w:p w14:paraId="3DF6E60C" w14:textId="2AD3051A" w:rsidR="000964E2" w:rsidRPr="007E2934" w:rsidRDefault="002105BE" w:rsidP="00BA02F4">
            <w:pPr>
              <w:keepNext/>
              <w:jc w:val="center"/>
              <w:rPr>
                <w:rFonts w:ascii="Calibri" w:hAnsi="Calibri"/>
                <w:sz w:val="18"/>
                <w:szCs w:val="18"/>
              </w:rPr>
            </w:pPr>
            <w:r>
              <w:rPr>
                <w:rFonts w:ascii="Calibri" w:hAnsi="Calibri"/>
                <w:sz w:val="18"/>
                <w:szCs w:val="18"/>
              </w:rPr>
              <w:t>05</w:t>
            </w:r>
          </w:p>
        </w:tc>
        <w:tc>
          <w:tcPr>
            <w:tcW w:w="2329" w:type="dxa"/>
            <w:shd w:val="clear" w:color="auto" w:fill="auto"/>
            <w:vAlign w:val="bottom"/>
          </w:tcPr>
          <w:p w14:paraId="3DF6E60D" w14:textId="7C777502" w:rsidR="000964E2" w:rsidRPr="007E2934" w:rsidRDefault="002105BE" w:rsidP="00BA02F4">
            <w:pPr>
              <w:keepNext/>
              <w:jc w:val="center"/>
              <w:rPr>
                <w:rFonts w:ascii="Calibri" w:hAnsi="Calibri"/>
                <w:sz w:val="18"/>
                <w:szCs w:val="18"/>
              </w:rPr>
            </w:pPr>
            <w:r>
              <w:rPr>
                <w:rFonts w:ascii="Calibri" w:hAnsi="Calibri"/>
                <w:sz w:val="18"/>
                <w:szCs w:val="18"/>
              </w:rPr>
              <w:t>06</w:t>
            </w:r>
          </w:p>
        </w:tc>
        <w:tc>
          <w:tcPr>
            <w:tcW w:w="2329" w:type="dxa"/>
            <w:shd w:val="clear" w:color="auto" w:fill="auto"/>
            <w:vAlign w:val="bottom"/>
          </w:tcPr>
          <w:p w14:paraId="3DF6E60E" w14:textId="0DD0C145" w:rsidR="000964E2" w:rsidRPr="007E2934" w:rsidRDefault="002105BE" w:rsidP="00BA02F4">
            <w:pPr>
              <w:keepNext/>
              <w:jc w:val="center"/>
              <w:rPr>
                <w:rFonts w:ascii="Calibri" w:hAnsi="Calibri"/>
                <w:sz w:val="18"/>
                <w:szCs w:val="18"/>
              </w:rPr>
            </w:pPr>
            <w:r>
              <w:rPr>
                <w:rFonts w:ascii="Calibri" w:hAnsi="Calibri"/>
                <w:sz w:val="18"/>
                <w:szCs w:val="18"/>
              </w:rPr>
              <w:t>07</w:t>
            </w:r>
          </w:p>
        </w:tc>
        <w:tc>
          <w:tcPr>
            <w:tcW w:w="1311" w:type="dxa"/>
            <w:shd w:val="clear" w:color="auto" w:fill="auto"/>
            <w:vAlign w:val="bottom"/>
          </w:tcPr>
          <w:p w14:paraId="3DF6E60F" w14:textId="1C932B24" w:rsidR="000964E2" w:rsidRPr="007E2934" w:rsidRDefault="002105BE" w:rsidP="00BA02F4">
            <w:pPr>
              <w:keepNext/>
              <w:jc w:val="center"/>
              <w:rPr>
                <w:rFonts w:ascii="Calibri" w:hAnsi="Calibri"/>
                <w:sz w:val="18"/>
                <w:szCs w:val="18"/>
              </w:rPr>
            </w:pPr>
            <w:r>
              <w:rPr>
                <w:rFonts w:ascii="Calibri" w:hAnsi="Calibri"/>
                <w:sz w:val="18"/>
                <w:szCs w:val="18"/>
              </w:rPr>
              <w:t>08</w:t>
            </w:r>
          </w:p>
        </w:tc>
        <w:tc>
          <w:tcPr>
            <w:tcW w:w="1311" w:type="dxa"/>
            <w:shd w:val="clear" w:color="auto" w:fill="auto"/>
            <w:vAlign w:val="bottom"/>
          </w:tcPr>
          <w:p w14:paraId="3DF6E610" w14:textId="54EACAF6" w:rsidR="000964E2" w:rsidRPr="007E2934" w:rsidRDefault="002105BE" w:rsidP="00BA02F4">
            <w:pPr>
              <w:keepNext/>
              <w:jc w:val="center"/>
              <w:rPr>
                <w:rFonts w:ascii="Calibri" w:hAnsi="Calibri"/>
                <w:sz w:val="18"/>
                <w:szCs w:val="18"/>
              </w:rPr>
            </w:pPr>
            <w:r>
              <w:rPr>
                <w:rFonts w:ascii="Calibri" w:hAnsi="Calibri"/>
                <w:sz w:val="18"/>
                <w:szCs w:val="18"/>
              </w:rPr>
              <w:t>09</w:t>
            </w:r>
          </w:p>
        </w:tc>
      </w:tr>
      <w:tr w:rsidR="000964E2" w:rsidRPr="007E2934" w14:paraId="3DF6E61C" w14:textId="77777777" w:rsidTr="00043181">
        <w:trPr>
          <w:cantSplit/>
          <w:trHeight w:val="576"/>
        </w:trPr>
        <w:tc>
          <w:tcPr>
            <w:tcW w:w="1329" w:type="dxa"/>
            <w:shd w:val="clear" w:color="auto" w:fill="auto"/>
            <w:vAlign w:val="bottom"/>
          </w:tcPr>
          <w:p w14:paraId="3DF6E612" w14:textId="706C33CB" w:rsidR="000964E2" w:rsidRPr="000E59FB" w:rsidRDefault="000964E2"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00EA04F8" w:rsidRPr="00EA04F8">
              <w:rPr>
                <w:rFonts w:ascii="Calibri" w:hAnsi="Calibri"/>
                <w:sz w:val="18"/>
                <w:szCs w:val="18"/>
              </w:rPr>
              <w:t xml:space="preserve">System </w:t>
            </w:r>
            <w:r w:rsidR="00EA04F8">
              <w:rPr>
                <w:rFonts w:ascii="Calibri" w:hAnsi="Calibri"/>
                <w:sz w:val="18"/>
                <w:szCs w:val="18"/>
              </w:rPr>
              <w:t>ID/</w:t>
            </w:r>
            <w:r w:rsidRPr="000E59FB">
              <w:rPr>
                <w:rFonts w:ascii="Calibri" w:hAnsi="Calibri"/>
                <w:sz w:val="18"/>
                <w:szCs w:val="18"/>
              </w:rPr>
              <w:t>Name</w:t>
            </w:r>
            <w:r w:rsidR="00EA04F8">
              <w:rPr>
                <w:rFonts w:ascii="Calibri" w:hAnsi="Calibri"/>
                <w:sz w:val="18"/>
                <w:szCs w:val="18"/>
              </w:rPr>
              <w:t xml:space="preserve"> from CF1R</w:t>
            </w:r>
          </w:p>
        </w:tc>
        <w:tc>
          <w:tcPr>
            <w:tcW w:w="1151" w:type="dxa"/>
            <w:vAlign w:val="bottom"/>
          </w:tcPr>
          <w:p w14:paraId="28CC9389" w14:textId="77777777" w:rsidR="000964E2" w:rsidRPr="007752EC" w:rsidRDefault="000964E2" w:rsidP="000964E2">
            <w:pPr>
              <w:keepNext/>
              <w:jc w:val="center"/>
              <w:rPr>
                <w:rFonts w:ascii="Calibri" w:hAnsi="Calibri"/>
                <w:sz w:val="18"/>
                <w:szCs w:val="18"/>
              </w:rPr>
            </w:pPr>
            <w:r w:rsidRPr="007752EC">
              <w:rPr>
                <w:rFonts w:ascii="Calibri" w:hAnsi="Calibri"/>
                <w:sz w:val="18"/>
                <w:szCs w:val="18"/>
              </w:rPr>
              <w:t>SC System</w:t>
            </w:r>
          </w:p>
          <w:p w14:paraId="0A43FEC3" w14:textId="4B44AD56" w:rsidR="000964E2" w:rsidRPr="000E59FB" w:rsidRDefault="000964E2" w:rsidP="000964E2">
            <w:pPr>
              <w:keepNext/>
              <w:jc w:val="center"/>
              <w:rPr>
                <w:rFonts w:ascii="Calibri" w:hAnsi="Calibri"/>
                <w:sz w:val="16"/>
                <w:szCs w:val="16"/>
              </w:rPr>
            </w:pPr>
            <w:r w:rsidRPr="007752EC">
              <w:rPr>
                <w:rFonts w:ascii="Calibri" w:hAnsi="Calibri"/>
                <w:sz w:val="18"/>
                <w:szCs w:val="18"/>
              </w:rPr>
              <w:t>Description of Area Served</w:t>
            </w:r>
          </w:p>
        </w:tc>
        <w:tc>
          <w:tcPr>
            <w:tcW w:w="1150" w:type="dxa"/>
            <w:shd w:val="clear" w:color="auto" w:fill="auto"/>
            <w:vAlign w:val="bottom"/>
          </w:tcPr>
          <w:p w14:paraId="3DF6E613" w14:textId="43400671" w:rsidR="000964E2" w:rsidRPr="000E59FB" w:rsidRDefault="000964E2" w:rsidP="000964E2">
            <w:pPr>
              <w:keepNext/>
              <w:jc w:val="center"/>
              <w:rPr>
                <w:rFonts w:ascii="Calibri" w:hAnsi="Calibri"/>
                <w:sz w:val="16"/>
                <w:szCs w:val="16"/>
              </w:rPr>
            </w:pPr>
            <w:r w:rsidRPr="000E59FB">
              <w:rPr>
                <w:rFonts w:ascii="Calibri" w:hAnsi="Calibri"/>
                <w:sz w:val="16"/>
                <w:szCs w:val="16"/>
              </w:rPr>
              <w:t xml:space="preserve">Cooling Efficiency </w:t>
            </w:r>
          </w:p>
          <w:p w14:paraId="3DF6E614"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Type</w:t>
            </w:r>
          </w:p>
        </w:tc>
        <w:tc>
          <w:tcPr>
            <w:tcW w:w="1225" w:type="dxa"/>
            <w:shd w:val="clear" w:color="auto" w:fill="auto"/>
            <w:vAlign w:val="bottom"/>
          </w:tcPr>
          <w:p w14:paraId="3DF6E615"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Cooling Efficiency Value</w:t>
            </w:r>
          </w:p>
        </w:tc>
        <w:tc>
          <w:tcPr>
            <w:tcW w:w="2255" w:type="dxa"/>
            <w:shd w:val="clear" w:color="auto" w:fill="auto"/>
            <w:vAlign w:val="bottom"/>
          </w:tcPr>
          <w:p w14:paraId="3DF6E616"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Manufacturer</w:t>
            </w:r>
          </w:p>
        </w:tc>
        <w:tc>
          <w:tcPr>
            <w:tcW w:w="2329" w:type="dxa"/>
            <w:shd w:val="clear" w:color="auto" w:fill="auto"/>
            <w:vAlign w:val="bottom"/>
          </w:tcPr>
          <w:p w14:paraId="3DF6E617"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Model Number</w:t>
            </w:r>
          </w:p>
        </w:tc>
        <w:tc>
          <w:tcPr>
            <w:tcW w:w="2329" w:type="dxa"/>
            <w:shd w:val="clear" w:color="auto" w:fill="auto"/>
            <w:vAlign w:val="bottom"/>
          </w:tcPr>
          <w:p w14:paraId="3DF6E618"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 xml:space="preserve">Condenser or Package Unit </w:t>
            </w:r>
          </w:p>
          <w:p w14:paraId="3DF6E619"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Serial Number</w:t>
            </w:r>
          </w:p>
        </w:tc>
        <w:tc>
          <w:tcPr>
            <w:tcW w:w="1311" w:type="dxa"/>
            <w:shd w:val="clear" w:color="auto" w:fill="auto"/>
            <w:vAlign w:val="bottom"/>
          </w:tcPr>
          <w:p w14:paraId="3DF6E61A" w14:textId="4E7912C3" w:rsidR="000964E2" w:rsidRPr="000E59FB" w:rsidRDefault="000964E2" w:rsidP="00C01F8F">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311" w:type="dxa"/>
            <w:shd w:val="clear" w:color="auto" w:fill="auto"/>
            <w:vAlign w:val="bottom"/>
          </w:tcPr>
          <w:p w14:paraId="3DF6E61B" w14:textId="15D1A30D" w:rsidR="000964E2" w:rsidRPr="000E59FB" w:rsidRDefault="000964E2" w:rsidP="00C01F8F">
            <w:pPr>
              <w:keepNext/>
              <w:jc w:val="center"/>
              <w:rPr>
                <w:rFonts w:ascii="Calibri" w:hAnsi="Calibri"/>
                <w:sz w:val="18"/>
                <w:szCs w:val="18"/>
              </w:rPr>
            </w:pPr>
            <w:r w:rsidRPr="000E59FB">
              <w:rPr>
                <w:rFonts w:ascii="Calibri" w:hAnsi="Calibri"/>
                <w:sz w:val="18"/>
                <w:szCs w:val="18"/>
              </w:rPr>
              <w:t>Condenser Nominal Capacity (ton)</w:t>
            </w:r>
          </w:p>
        </w:tc>
      </w:tr>
      <w:tr w:rsidR="000964E2" w:rsidRPr="007E2934" w14:paraId="3DF6E626" w14:textId="77777777" w:rsidTr="00043181">
        <w:trPr>
          <w:cantSplit/>
          <w:trHeight w:val="395"/>
        </w:trPr>
        <w:tc>
          <w:tcPr>
            <w:tcW w:w="1329" w:type="dxa"/>
            <w:shd w:val="clear" w:color="auto" w:fill="auto"/>
          </w:tcPr>
          <w:p w14:paraId="3DF6E61D" w14:textId="2668E5E4" w:rsidR="000964E2" w:rsidRPr="001037C7" w:rsidRDefault="000964E2" w:rsidP="00F244E9">
            <w:pPr>
              <w:keepNext/>
              <w:rPr>
                <w:rFonts w:ascii="Calibri" w:hAnsi="Calibri"/>
                <w:sz w:val="16"/>
                <w:szCs w:val="16"/>
              </w:rPr>
            </w:pPr>
            <w:r w:rsidRPr="001037C7">
              <w:rPr>
                <w:rFonts w:asciiTheme="minorHAnsi" w:hAnsiTheme="minorHAnsi"/>
                <w:sz w:val="16"/>
                <w:szCs w:val="16"/>
              </w:rPr>
              <w:t xml:space="preserve">&lt;&lt;reference value from </w:t>
            </w:r>
            <w:r w:rsidR="00F244E9" w:rsidRPr="001037C7">
              <w:rPr>
                <w:rFonts w:asciiTheme="minorHAnsi" w:hAnsiTheme="minorHAnsi"/>
                <w:sz w:val="16"/>
                <w:szCs w:val="16"/>
                <w:highlight w:val="yellow"/>
              </w:rPr>
              <w:t>B01</w:t>
            </w:r>
            <w:r w:rsidRPr="001037C7">
              <w:rPr>
                <w:rFonts w:asciiTheme="minorHAnsi" w:hAnsiTheme="minorHAnsi"/>
                <w:sz w:val="16"/>
                <w:szCs w:val="16"/>
              </w:rPr>
              <w:t>&gt;&gt;</w:t>
            </w:r>
          </w:p>
        </w:tc>
        <w:tc>
          <w:tcPr>
            <w:tcW w:w="1151" w:type="dxa"/>
          </w:tcPr>
          <w:p w14:paraId="75752868" w14:textId="24BA896C" w:rsidR="000964E2" w:rsidRPr="001037C7" w:rsidRDefault="000964E2" w:rsidP="000964E2">
            <w:pPr>
              <w:keepNext/>
              <w:rPr>
                <w:rFonts w:ascii="Calibri" w:hAnsi="Calibri"/>
                <w:sz w:val="16"/>
                <w:szCs w:val="16"/>
              </w:rPr>
            </w:pPr>
            <w:r w:rsidRPr="001037C7">
              <w:rPr>
                <w:rFonts w:asciiTheme="minorHAnsi" w:hAnsiTheme="minorHAnsi"/>
                <w:sz w:val="16"/>
                <w:szCs w:val="16"/>
              </w:rPr>
              <w:t xml:space="preserve">&lt;&lt;reference value from </w:t>
            </w:r>
            <w:r w:rsidRPr="001037C7">
              <w:rPr>
                <w:rFonts w:asciiTheme="minorHAnsi" w:hAnsiTheme="minorHAnsi"/>
                <w:sz w:val="16"/>
                <w:szCs w:val="16"/>
                <w:highlight w:val="yellow"/>
              </w:rPr>
              <w:t>B02</w:t>
            </w:r>
            <w:r w:rsidRPr="001037C7">
              <w:rPr>
                <w:rFonts w:asciiTheme="minorHAnsi" w:hAnsiTheme="minorHAnsi"/>
                <w:sz w:val="16"/>
                <w:szCs w:val="16"/>
              </w:rPr>
              <w:t>&gt;&gt;</w:t>
            </w:r>
          </w:p>
        </w:tc>
        <w:tc>
          <w:tcPr>
            <w:tcW w:w="1150" w:type="dxa"/>
            <w:shd w:val="clear" w:color="auto" w:fill="auto"/>
          </w:tcPr>
          <w:p w14:paraId="3DF6E61E" w14:textId="21483033" w:rsidR="000964E2" w:rsidRPr="001037C7" w:rsidRDefault="000964E2" w:rsidP="00F244E9">
            <w:pPr>
              <w:keepNext/>
              <w:rPr>
                <w:rFonts w:ascii="Calibri" w:hAnsi="Calibri"/>
                <w:sz w:val="16"/>
                <w:szCs w:val="16"/>
              </w:rPr>
            </w:pPr>
            <w:r w:rsidRPr="001037C7">
              <w:rPr>
                <w:rFonts w:ascii="Calibri" w:hAnsi="Calibri"/>
                <w:sz w:val="16"/>
                <w:szCs w:val="16"/>
              </w:rPr>
              <w:t xml:space="preserve">&lt;&lt;reference value from </w:t>
            </w:r>
            <w:r w:rsidR="00F244E9" w:rsidRPr="001037C7">
              <w:rPr>
                <w:rFonts w:ascii="Calibri" w:hAnsi="Calibri"/>
                <w:sz w:val="16"/>
                <w:szCs w:val="16"/>
                <w:highlight w:val="yellow"/>
              </w:rPr>
              <w:t>C09</w:t>
            </w:r>
            <w:r w:rsidRPr="001037C7">
              <w:rPr>
                <w:rFonts w:ascii="Calibri" w:hAnsi="Calibri"/>
                <w:sz w:val="16"/>
                <w:szCs w:val="16"/>
              </w:rPr>
              <w:t>&gt;&gt;</w:t>
            </w:r>
          </w:p>
        </w:tc>
        <w:tc>
          <w:tcPr>
            <w:tcW w:w="1225" w:type="dxa"/>
            <w:shd w:val="clear" w:color="auto" w:fill="auto"/>
          </w:tcPr>
          <w:p w14:paraId="3DF6E620" w14:textId="112308BD"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r>
              <w:rPr>
                <w:rFonts w:ascii="Calibri" w:hAnsi="Calibri"/>
                <w:sz w:val="18"/>
                <w:szCs w:val="18"/>
              </w:rPr>
              <w:t xml:space="preserve">xx.x;  check value must be ≥ value in </w:t>
            </w:r>
            <w:r w:rsidR="00F244E9" w:rsidRPr="00F244E9">
              <w:rPr>
                <w:rFonts w:ascii="Calibri" w:hAnsi="Calibri"/>
                <w:sz w:val="18"/>
                <w:szCs w:val="18"/>
                <w:highlight w:val="yellow"/>
              </w:rPr>
              <w:t>C10</w:t>
            </w:r>
            <w:r w:rsidR="00F244E9">
              <w:rPr>
                <w:rFonts w:ascii="Calibri" w:hAnsi="Calibri"/>
                <w:sz w:val="18"/>
                <w:szCs w:val="18"/>
              </w:rPr>
              <w:t xml:space="preserve"> </w:t>
            </w:r>
            <w:r>
              <w:rPr>
                <w:rFonts w:ascii="Calibri" w:hAnsi="Calibri"/>
                <w:sz w:val="18"/>
                <w:szCs w:val="18"/>
              </w:rPr>
              <w:t xml:space="preserve">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 </w:t>
            </w:r>
            <w:r>
              <w:rPr>
                <w:rFonts w:asciiTheme="minorHAnsi" w:hAnsiTheme="minorHAnsi"/>
                <w:sz w:val="16"/>
                <w:szCs w:val="16"/>
              </w:rPr>
              <w:t>do not allow this document to be registered</w:t>
            </w:r>
            <w:r w:rsidRPr="007E2934">
              <w:rPr>
                <w:rFonts w:ascii="Calibri" w:hAnsi="Calibri"/>
                <w:sz w:val="18"/>
                <w:szCs w:val="18"/>
              </w:rPr>
              <w:t>&gt;&gt;</w:t>
            </w:r>
          </w:p>
        </w:tc>
        <w:tc>
          <w:tcPr>
            <w:tcW w:w="2255" w:type="dxa"/>
            <w:shd w:val="clear" w:color="auto" w:fill="auto"/>
          </w:tcPr>
          <w:p w14:paraId="3DF6E621"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2"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3"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 characters&gt;&gt;</w:t>
            </w:r>
          </w:p>
        </w:tc>
        <w:tc>
          <w:tcPr>
            <w:tcW w:w="1311" w:type="dxa"/>
            <w:shd w:val="clear" w:color="auto" w:fill="auto"/>
          </w:tcPr>
          <w:p w14:paraId="3DF6E624"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xxxxxx&gt;&gt;</w:t>
            </w:r>
          </w:p>
        </w:tc>
        <w:tc>
          <w:tcPr>
            <w:tcW w:w="1311" w:type="dxa"/>
            <w:shd w:val="clear" w:color="auto" w:fill="auto"/>
          </w:tcPr>
          <w:p w14:paraId="3DF6E625"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x.x&gt;&gt;</w:t>
            </w:r>
          </w:p>
        </w:tc>
      </w:tr>
      <w:tr w:rsidR="000964E2" w:rsidRPr="007E2934" w14:paraId="3DF6E62F" w14:textId="77777777" w:rsidTr="00043181">
        <w:trPr>
          <w:cantSplit/>
          <w:trHeight w:val="467"/>
        </w:trPr>
        <w:tc>
          <w:tcPr>
            <w:tcW w:w="1329" w:type="dxa"/>
            <w:shd w:val="clear" w:color="auto" w:fill="auto"/>
            <w:vAlign w:val="bottom"/>
          </w:tcPr>
          <w:p w14:paraId="3DF6E627" w14:textId="77777777" w:rsidR="000964E2" w:rsidRPr="007E2934" w:rsidRDefault="000964E2" w:rsidP="000964E2">
            <w:pPr>
              <w:keepNext/>
              <w:jc w:val="center"/>
              <w:rPr>
                <w:rFonts w:ascii="Calibri" w:hAnsi="Calibri"/>
                <w:sz w:val="18"/>
                <w:szCs w:val="18"/>
              </w:rPr>
            </w:pPr>
          </w:p>
        </w:tc>
        <w:tc>
          <w:tcPr>
            <w:tcW w:w="1151" w:type="dxa"/>
          </w:tcPr>
          <w:p w14:paraId="40A4B066" w14:textId="77777777" w:rsidR="000964E2" w:rsidRPr="007E2934" w:rsidRDefault="000964E2" w:rsidP="000964E2">
            <w:pPr>
              <w:keepNext/>
              <w:jc w:val="center"/>
              <w:rPr>
                <w:rFonts w:ascii="Calibri" w:hAnsi="Calibri"/>
                <w:sz w:val="18"/>
                <w:szCs w:val="18"/>
              </w:rPr>
            </w:pPr>
          </w:p>
        </w:tc>
        <w:tc>
          <w:tcPr>
            <w:tcW w:w="1150" w:type="dxa"/>
            <w:shd w:val="clear" w:color="auto" w:fill="auto"/>
            <w:vAlign w:val="bottom"/>
          </w:tcPr>
          <w:p w14:paraId="3DF6E628" w14:textId="2A9C137F" w:rsidR="000964E2" w:rsidRPr="007E2934" w:rsidRDefault="000964E2" w:rsidP="000964E2">
            <w:pPr>
              <w:keepNext/>
              <w:jc w:val="center"/>
              <w:rPr>
                <w:rFonts w:ascii="Calibri" w:hAnsi="Calibri"/>
                <w:sz w:val="18"/>
                <w:szCs w:val="18"/>
              </w:rPr>
            </w:pPr>
          </w:p>
        </w:tc>
        <w:tc>
          <w:tcPr>
            <w:tcW w:w="1225" w:type="dxa"/>
            <w:shd w:val="clear" w:color="auto" w:fill="auto"/>
            <w:vAlign w:val="bottom"/>
          </w:tcPr>
          <w:p w14:paraId="3DF6E629" w14:textId="77777777" w:rsidR="000964E2" w:rsidRPr="007E2934" w:rsidRDefault="000964E2" w:rsidP="000964E2">
            <w:pPr>
              <w:keepNext/>
              <w:jc w:val="center"/>
              <w:rPr>
                <w:rFonts w:ascii="Calibri" w:hAnsi="Calibri"/>
                <w:sz w:val="18"/>
                <w:szCs w:val="18"/>
              </w:rPr>
            </w:pPr>
          </w:p>
        </w:tc>
        <w:tc>
          <w:tcPr>
            <w:tcW w:w="2255" w:type="dxa"/>
            <w:shd w:val="clear" w:color="auto" w:fill="auto"/>
            <w:vAlign w:val="bottom"/>
          </w:tcPr>
          <w:p w14:paraId="3DF6E62A"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B"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C"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D"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E" w14:textId="77777777" w:rsidR="000964E2" w:rsidRPr="007E2934" w:rsidRDefault="000964E2" w:rsidP="000964E2">
            <w:pPr>
              <w:keepNext/>
              <w:jc w:val="center"/>
              <w:rPr>
                <w:rFonts w:ascii="Calibri" w:hAnsi="Calibri"/>
                <w:sz w:val="18"/>
                <w:szCs w:val="18"/>
              </w:rPr>
            </w:pPr>
          </w:p>
        </w:tc>
      </w:tr>
      <w:tr w:rsidR="000964E2" w:rsidRPr="007E2934" w14:paraId="3DF6E631" w14:textId="77777777" w:rsidTr="00043181">
        <w:trPr>
          <w:cantSplit/>
        </w:trPr>
        <w:tc>
          <w:tcPr>
            <w:tcW w:w="14390" w:type="dxa"/>
            <w:gridSpan w:val="9"/>
          </w:tcPr>
          <w:p w14:paraId="3DF6E630" w14:textId="09101AEA" w:rsidR="000964E2" w:rsidRPr="007E2934" w:rsidRDefault="000964E2" w:rsidP="000964E2">
            <w:pPr>
              <w:keepNext/>
              <w:rPr>
                <w:rFonts w:ascii="Calibri" w:hAnsi="Calibri"/>
                <w:sz w:val="18"/>
                <w:szCs w:val="18"/>
              </w:rPr>
            </w:pPr>
            <w:r w:rsidRPr="007E2934">
              <w:rPr>
                <w:rFonts w:ascii="Calibri" w:hAnsi="Calibri"/>
                <w:sz w:val="18"/>
                <w:szCs w:val="18"/>
              </w:rPr>
              <w:t>Notes:</w:t>
            </w:r>
          </w:p>
        </w:tc>
      </w:tr>
    </w:tbl>
    <w:p w14:paraId="3DF6E632" w14:textId="77777777" w:rsidR="000F413D" w:rsidRPr="007E2934" w:rsidRDefault="000F413D" w:rsidP="008846F4">
      <w:pPr>
        <w:rPr>
          <w:rFonts w:ascii="Calibri" w:hAnsi="Calibri"/>
          <w:sz w:val="18"/>
          <w:szCs w:val="18"/>
        </w:rPr>
      </w:pPr>
    </w:p>
    <w:p w14:paraId="3DF6E633" w14:textId="77777777" w:rsidR="00AD1D84" w:rsidRDefault="00AD1D84"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D21E8" w:rsidRPr="00AD1D84" w14:paraId="3DF6E636" w14:textId="77777777" w:rsidTr="00E131AE">
        <w:trPr>
          <w:trHeight w:val="222"/>
        </w:trPr>
        <w:tc>
          <w:tcPr>
            <w:tcW w:w="14396" w:type="dxa"/>
            <w:gridSpan w:val="12"/>
          </w:tcPr>
          <w:p w14:paraId="3DF6E634" w14:textId="020BF8A6" w:rsidR="009D21E8" w:rsidRDefault="009D21E8" w:rsidP="00AD1D84">
            <w:pPr>
              <w:keepNext/>
              <w:rPr>
                <w:rFonts w:ascii="Calibri" w:hAnsi="Calibri"/>
                <w:b/>
                <w:sz w:val="18"/>
                <w:szCs w:val="24"/>
              </w:rPr>
            </w:pPr>
            <w:r w:rsidRPr="003322A6">
              <w:rPr>
                <w:rFonts w:ascii="Calibri" w:hAnsi="Calibri"/>
                <w:b/>
                <w:sz w:val="18"/>
                <w:szCs w:val="24"/>
              </w:rPr>
              <w:lastRenderedPageBreak/>
              <w:t xml:space="preserve">F. </w:t>
            </w:r>
            <w:r w:rsidR="00B81A83">
              <w:rPr>
                <w:rFonts w:ascii="Calibri" w:hAnsi="Calibri"/>
                <w:b/>
                <w:sz w:val="18"/>
                <w:szCs w:val="24"/>
              </w:rPr>
              <w:t xml:space="preserve"> Altered Space Conditioning System Duct Information</w:t>
            </w:r>
            <w:r w:rsidRPr="003322A6">
              <w:rPr>
                <w:rFonts w:ascii="Calibri" w:hAnsi="Calibri"/>
                <w:b/>
                <w:sz w:val="18"/>
                <w:szCs w:val="24"/>
              </w:rPr>
              <w:t xml:space="preserve"> </w:t>
            </w:r>
            <w:r w:rsidR="00E73448">
              <w:rPr>
                <w:rFonts w:ascii="Calibri" w:hAnsi="Calibri"/>
                <w:b/>
                <w:sz w:val="18"/>
                <w:szCs w:val="24"/>
              </w:rPr>
              <w:t xml:space="preserve">(&lt;75% of duct system </w:t>
            </w:r>
            <w:r w:rsidR="00FF7B47">
              <w:rPr>
                <w:rFonts w:ascii="Calibri" w:hAnsi="Calibri"/>
                <w:b/>
                <w:sz w:val="18"/>
                <w:szCs w:val="24"/>
              </w:rPr>
              <w:t xml:space="preserve">is </w:t>
            </w:r>
            <w:r w:rsidR="00060ACD">
              <w:rPr>
                <w:rFonts w:ascii="Calibri" w:hAnsi="Calibri"/>
                <w:b/>
                <w:sz w:val="18"/>
                <w:szCs w:val="24"/>
              </w:rPr>
              <w:t>altered;</w:t>
            </w:r>
            <w:r w:rsidR="003B6D67">
              <w:rPr>
                <w:rFonts w:ascii="Calibri" w:hAnsi="Calibri"/>
                <w:b/>
                <w:sz w:val="18"/>
                <w:szCs w:val="24"/>
              </w:rPr>
              <w:t xml:space="preserve"> or duct system is not altered</w:t>
            </w:r>
            <w:r w:rsidR="00E73448">
              <w:rPr>
                <w:rFonts w:ascii="Calibri" w:hAnsi="Calibri"/>
                <w:b/>
                <w:sz w:val="18"/>
                <w:szCs w:val="24"/>
              </w:rPr>
              <w:t>)</w:t>
            </w:r>
          </w:p>
          <w:p w14:paraId="69B1F265" w14:textId="204E9C33" w:rsidR="006A47DD" w:rsidRPr="00B574E1" w:rsidRDefault="00B32A14" w:rsidP="00B21B17">
            <w:pPr>
              <w:keepNext/>
              <w:rPr>
                <w:rFonts w:ascii="Calibri" w:hAnsi="Calibri"/>
                <w:sz w:val="14"/>
                <w:szCs w:val="14"/>
              </w:rPr>
            </w:pPr>
            <w:r w:rsidRPr="00B574E1">
              <w:rPr>
                <w:rFonts w:ascii="Calibri" w:hAnsi="Calibri"/>
                <w:sz w:val="14"/>
                <w:szCs w:val="14"/>
              </w:rPr>
              <w:t>&lt;&lt;</w:t>
            </w:r>
            <w:r w:rsidRPr="00B574E1">
              <w:rPr>
                <w:rFonts w:ascii="Calibri" w:hAnsi="Calibri"/>
                <w:b/>
                <w:sz w:val="14"/>
                <w:szCs w:val="14"/>
              </w:rPr>
              <w:t>if</w:t>
            </w:r>
            <w:r w:rsidRPr="00B574E1">
              <w:rPr>
                <w:rFonts w:ascii="Calibri" w:hAnsi="Calibri"/>
                <w:sz w:val="14"/>
                <w:szCs w:val="14"/>
              </w:rPr>
              <w:t xml:space="preserve"> there are no</w:t>
            </w:r>
            <w:r w:rsidR="00FF7B47" w:rsidRPr="00B574E1">
              <w:rPr>
                <w:rFonts w:ascii="Calibri" w:hAnsi="Calibri"/>
                <w:sz w:val="14"/>
                <w:szCs w:val="14"/>
              </w:rPr>
              <w:t xml:space="preserve"> systems in Section B for which</w:t>
            </w:r>
            <w:r w:rsidR="00CA4870" w:rsidRPr="00B574E1">
              <w:rPr>
                <w:rFonts w:ascii="Calibri" w:hAnsi="Calibri"/>
                <w:sz w:val="14"/>
                <w:szCs w:val="14"/>
              </w:rPr>
              <w:t xml:space="preserve"> BOTH of the fol</w:t>
            </w:r>
            <w:r w:rsidR="004A4DC0">
              <w:rPr>
                <w:rFonts w:ascii="Calibri" w:hAnsi="Calibri"/>
                <w:sz w:val="14"/>
                <w:szCs w:val="14"/>
              </w:rPr>
              <w:t xml:space="preserve">lowing two conditions </w:t>
            </w:r>
            <w:r w:rsidR="00CA4870" w:rsidRPr="00B574E1">
              <w:rPr>
                <w:rFonts w:ascii="Calibri" w:hAnsi="Calibri"/>
                <w:sz w:val="14"/>
                <w:szCs w:val="14"/>
              </w:rPr>
              <w:t>are true</w:t>
            </w:r>
            <w:r w:rsidR="003465F6" w:rsidRPr="00B574E1">
              <w:rPr>
                <w:rFonts w:ascii="Calibri" w:hAnsi="Calibri"/>
                <w:sz w:val="14"/>
                <w:szCs w:val="14"/>
              </w:rPr>
              <w:t xml:space="preserve">: </w:t>
            </w:r>
            <w:r w:rsidR="004A4DC0">
              <w:rPr>
                <w:rFonts w:ascii="Calibri" w:hAnsi="Calibri"/>
                <w:sz w:val="14"/>
                <w:szCs w:val="14"/>
              </w:rPr>
              <w:t xml:space="preserve"> 1:[</w:t>
            </w:r>
            <w:r w:rsidR="00FF7B47" w:rsidRPr="00B574E1">
              <w:rPr>
                <w:rFonts w:ascii="Calibri" w:hAnsi="Calibri"/>
                <w:sz w:val="14"/>
                <w:szCs w:val="14"/>
                <w:highlight w:val="yellow"/>
              </w:rPr>
              <w:t>B04</w:t>
            </w:r>
            <w:r w:rsidR="00FF7B47" w:rsidRPr="00B574E1">
              <w:rPr>
                <w:rFonts w:ascii="Calibri" w:hAnsi="Calibri"/>
                <w:sz w:val="14"/>
                <w:szCs w:val="14"/>
              </w:rPr>
              <w:t xml:space="preserve"> = yes</w:t>
            </w:r>
            <w:r w:rsidR="004A4DC0">
              <w:rPr>
                <w:rFonts w:ascii="Calibri" w:hAnsi="Calibri"/>
                <w:sz w:val="14"/>
                <w:szCs w:val="14"/>
              </w:rPr>
              <w:t>]</w:t>
            </w:r>
            <w:r w:rsidR="00FF7B47" w:rsidRPr="00B574E1">
              <w:rPr>
                <w:rFonts w:ascii="Calibri" w:hAnsi="Calibri"/>
                <w:sz w:val="14"/>
                <w:szCs w:val="14"/>
              </w:rPr>
              <w:t xml:space="preserve"> </w:t>
            </w:r>
            <w:r w:rsidR="00CA4870" w:rsidRPr="00B574E1">
              <w:rPr>
                <w:rFonts w:ascii="Calibri" w:hAnsi="Calibri"/>
                <w:sz w:val="14"/>
                <w:szCs w:val="14"/>
              </w:rPr>
              <w:t xml:space="preserve"> </w:t>
            </w:r>
            <w:r w:rsidR="004A4DC0">
              <w:rPr>
                <w:rFonts w:ascii="Calibri" w:hAnsi="Calibri"/>
                <w:sz w:val="14"/>
                <w:szCs w:val="14"/>
              </w:rPr>
              <w:t>2:[</w:t>
            </w:r>
            <w:r w:rsidR="00FF7B47" w:rsidRPr="00B574E1">
              <w:rPr>
                <w:rFonts w:ascii="Calibri" w:hAnsi="Calibri"/>
                <w:sz w:val="14"/>
                <w:szCs w:val="14"/>
              </w:rPr>
              <w:t>the</w:t>
            </w:r>
            <w:r w:rsidRPr="00B574E1">
              <w:rPr>
                <w:rFonts w:ascii="Calibri" w:hAnsi="Calibri"/>
                <w:sz w:val="14"/>
                <w:szCs w:val="14"/>
              </w:rPr>
              <w:t xml:space="preserve"> Alteration Type in column </w:t>
            </w:r>
            <w:r w:rsidR="006A47DD" w:rsidRPr="00B574E1">
              <w:rPr>
                <w:rFonts w:ascii="Calibri" w:hAnsi="Calibri"/>
                <w:sz w:val="14"/>
                <w:szCs w:val="14"/>
                <w:highlight w:val="yellow"/>
              </w:rPr>
              <w:t>B10</w:t>
            </w:r>
            <w:r w:rsidRPr="00B574E1">
              <w:rPr>
                <w:rFonts w:ascii="Calibri" w:hAnsi="Calibri"/>
                <w:sz w:val="14"/>
                <w:szCs w:val="14"/>
              </w:rPr>
              <w:t xml:space="preserve"> equal</w:t>
            </w:r>
            <w:r w:rsidR="0025547C" w:rsidRPr="00B574E1">
              <w:rPr>
                <w:rFonts w:ascii="Calibri" w:hAnsi="Calibri"/>
                <w:sz w:val="14"/>
                <w:szCs w:val="14"/>
              </w:rPr>
              <w:t>s</w:t>
            </w:r>
            <w:r w:rsidR="001037C7" w:rsidRPr="00B574E1">
              <w:rPr>
                <w:rFonts w:ascii="Calibri" w:hAnsi="Calibri"/>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Altered Space Conditio</w:t>
            </w:r>
            <w:r w:rsidR="004A4DC0">
              <w:rPr>
                <w:rFonts w:ascii="Calibri" w:hAnsi="Calibri"/>
                <w:sz w:val="14"/>
                <w:szCs w:val="14"/>
              </w:rPr>
              <w:t>ning System</w:t>
            </w:r>
            <w:r w:rsidR="00CA4870" w:rsidRPr="00B574E1">
              <w:rPr>
                <w:rFonts w:ascii="Calibri" w:hAnsi="Calibri"/>
                <w:sz w:val="14"/>
                <w:szCs w:val="14"/>
              </w:rPr>
              <w:t>}</w:t>
            </w:r>
            <w:r w:rsidR="004A4DC0">
              <w:rPr>
                <w:rFonts w:ascii="Calibri" w:hAnsi="Calibri"/>
                <w:sz w:val="14"/>
                <w:szCs w:val="14"/>
              </w:rPr>
              <w:t>]</w:t>
            </w:r>
            <w:r w:rsidR="00E73448" w:rsidRPr="00B574E1">
              <w:rPr>
                <w:rFonts w:ascii="Calibri" w:hAnsi="Calibri"/>
                <w:sz w:val="14"/>
                <w:szCs w:val="14"/>
              </w:rPr>
              <w:t>,</w:t>
            </w:r>
            <w:r w:rsidRPr="00B574E1">
              <w:rPr>
                <w:rFonts w:ascii="Calibri" w:hAnsi="Calibri"/>
                <w:sz w:val="14"/>
                <w:szCs w:val="14"/>
              </w:rPr>
              <w:t xml:space="preserve"> </w:t>
            </w:r>
            <w:r w:rsidRPr="00B574E1">
              <w:rPr>
                <w:rFonts w:ascii="Calibri" w:hAnsi="Calibri"/>
                <w:b/>
                <w:sz w:val="14"/>
                <w:szCs w:val="14"/>
              </w:rPr>
              <w:t>then</w:t>
            </w:r>
            <w:r w:rsidRPr="00B574E1">
              <w:rPr>
                <w:rFonts w:ascii="Calibri" w:hAnsi="Calibri"/>
                <w:sz w:val="14"/>
                <w:szCs w:val="14"/>
              </w:rPr>
              <w:t xml:space="preserve"> display the "section does not apply" message;</w:t>
            </w:r>
            <w:r w:rsidR="006A47DD" w:rsidRPr="00B574E1">
              <w:rPr>
                <w:rFonts w:ascii="Calibri" w:hAnsi="Calibri"/>
                <w:sz w:val="14"/>
                <w:szCs w:val="14"/>
              </w:rPr>
              <w:t xml:space="preserve"> </w:t>
            </w:r>
          </w:p>
          <w:p w14:paraId="521709E4" w14:textId="77777777" w:rsidR="00CA4870" w:rsidRPr="00B574E1" w:rsidRDefault="00CA4870" w:rsidP="00B21B17">
            <w:pPr>
              <w:keepNext/>
              <w:rPr>
                <w:rFonts w:ascii="Calibri" w:hAnsi="Calibri"/>
                <w:sz w:val="8"/>
                <w:szCs w:val="8"/>
              </w:rPr>
            </w:pPr>
          </w:p>
          <w:p w14:paraId="112001F9" w14:textId="416E22A6" w:rsidR="00345A89" w:rsidRDefault="006A47DD" w:rsidP="003465F6">
            <w:pPr>
              <w:keepNext/>
              <w:rPr>
                <w:rFonts w:ascii="Calibri" w:hAnsi="Calibri"/>
                <w:sz w:val="14"/>
                <w:szCs w:val="14"/>
              </w:rPr>
            </w:pPr>
            <w:r w:rsidRPr="00B574E1">
              <w:rPr>
                <w:rFonts w:ascii="Calibri" w:hAnsi="Calibri"/>
                <w:b/>
                <w:sz w:val="14"/>
                <w:szCs w:val="14"/>
              </w:rPr>
              <w:t>else</w:t>
            </w:r>
            <w:r w:rsidRPr="00B574E1">
              <w:rPr>
                <w:rFonts w:ascii="Calibri" w:hAnsi="Calibri"/>
                <w:sz w:val="14"/>
                <w:szCs w:val="14"/>
              </w:rPr>
              <w:t xml:space="preserve"> for each SC System </w:t>
            </w:r>
            <w:r w:rsidR="000B2D12" w:rsidRPr="00B574E1">
              <w:rPr>
                <w:rFonts w:ascii="Calibri" w:hAnsi="Calibri"/>
                <w:sz w:val="14"/>
                <w:szCs w:val="14"/>
              </w:rPr>
              <w:t>in Section B for which</w:t>
            </w:r>
            <w:r w:rsidR="003465F6" w:rsidRPr="00B574E1">
              <w:rPr>
                <w:sz w:val="14"/>
                <w:szCs w:val="14"/>
              </w:rPr>
              <w:t xml:space="preserve"> </w:t>
            </w:r>
            <w:r w:rsidR="003465F6" w:rsidRPr="00B574E1">
              <w:rPr>
                <w:rFonts w:ascii="Calibri" w:hAnsi="Calibri"/>
                <w:sz w:val="14"/>
                <w:szCs w:val="14"/>
              </w:rPr>
              <w:t>BOTH of the fol</w:t>
            </w:r>
            <w:r w:rsidR="004A4DC0">
              <w:rPr>
                <w:rFonts w:ascii="Calibri" w:hAnsi="Calibri"/>
                <w:sz w:val="14"/>
                <w:szCs w:val="14"/>
              </w:rPr>
              <w:t xml:space="preserve">lowing two conditions </w:t>
            </w:r>
            <w:r w:rsidR="003465F6" w:rsidRPr="00B574E1">
              <w:rPr>
                <w:rFonts w:ascii="Calibri" w:hAnsi="Calibri"/>
                <w:sz w:val="14"/>
                <w:szCs w:val="14"/>
              </w:rPr>
              <w:t>are true:</w:t>
            </w:r>
            <w:r w:rsidR="000B2D12" w:rsidRPr="00B574E1">
              <w:rPr>
                <w:rFonts w:ascii="Calibri" w:hAnsi="Calibri"/>
                <w:sz w:val="14"/>
                <w:szCs w:val="14"/>
              </w:rPr>
              <w:t xml:space="preserve"> </w:t>
            </w:r>
            <w:r w:rsidR="004A4DC0">
              <w:rPr>
                <w:rFonts w:ascii="Calibri" w:hAnsi="Calibri"/>
                <w:sz w:val="14"/>
                <w:szCs w:val="14"/>
              </w:rPr>
              <w:t>1:[</w:t>
            </w:r>
            <w:r w:rsidR="000B2D12" w:rsidRPr="00B574E1">
              <w:rPr>
                <w:rFonts w:ascii="Calibri" w:hAnsi="Calibri"/>
                <w:sz w:val="14"/>
                <w:szCs w:val="14"/>
                <w:highlight w:val="yellow"/>
              </w:rPr>
              <w:t>B04</w:t>
            </w:r>
            <w:r w:rsidR="000B2D12" w:rsidRPr="00B574E1">
              <w:rPr>
                <w:rFonts w:ascii="Calibri" w:hAnsi="Calibri"/>
                <w:sz w:val="14"/>
                <w:szCs w:val="14"/>
              </w:rPr>
              <w:t xml:space="preserve"> = yes</w:t>
            </w:r>
            <w:r w:rsidR="004A4DC0">
              <w:rPr>
                <w:rFonts w:ascii="Calibri" w:hAnsi="Calibri"/>
                <w:sz w:val="14"/>
                <w:szCs w:val="14"/>
              </w:rPr>
              <w:t>]</w:t>
            </w:r>
            <w:r w:rsidR="000B2D12" w:rsidRPr="00B574E1">
              <w:rPr>
                <w:rFonts w:ascii="Calibri" w:hAnsi="Calibri"/>
                <w:sz w:val="14"/>
                <w:szCs w:val="14"/>
              </w:rPr>
              <w:t xml:space="preserve"> </w:t>
            </w:r>
            <w:r w:rsidR="004A4DC0">
              <w:rPr>
                <w:rFonts w:ascii="Calibri" w:hAnsi="Calibri"/>
                <w:sz w:val="14"/>
                <w:szCs w:val="14"/>
              </w:rPr>
              <w:t>2:[</w:t>
            </w:r>
            <w:r w:rsidR="003465F6" w:rsidRPr="00B574E1">
              <w:rPr>
                <w:rFonts w:ascii="Calibri" w:hAnsi="Calibri"/>
                <w:sz w:val="14"/>
                <w:szCs w:val="14"/>
              </w:rPr>
              <w:t xml:space="preserve">the </w:t>
            </w:r>
            <w:r w:rsidRPr="00B574E1">
              <w:rPr>
                <w:rFonts w:ascii="Calibri" w:hAnsi="Calibri"/>
                <w:sz w:val="14"/>
                <w:szCs w:val="14"/>
              </w:rPr>
              <w:t xml:space="preserve">alteration type value in column </w:t>
            </w:r>
            <w:r w:rsidRPr="00B574E1">
              <w:rPr>
                <w:rFonts w:ascii="Calibri" w:hAnsi="Calibri"/>
                <w:sz w:val="14"/>
                <w:szCs w:val="14"/>
                <w:highlight w:val="yellow"/>
              </w:rPr>
              <w:t>B10</w:t>
            </w:r>
            <w:r w:rsidRPr="00B574E1">
              <w:rPr>
                <w:rFonts w:ascii="Calibri" w:hAnsi="Calibri"/>
                <w:sz w:val="14"/>
                <w:szCs w:val="14"/>
              </w:rPr>
              <w:t xml:space="preserve"> </w:t>
            </w:r>
            <w:r w:rsidR="000B2D12" w:rsidRPr="00B574E1">
              <w:rPr>
                <w:rFonts w:ascii="Calibri" w:hAnsi="Calibri"/>
                <w:sz w:val="14"/>
                <w:szCs w:val="14"/>
              </w:rPr>
              <w:t xml:space="preserve">is </w:t>
            </w:r>
            <w:r w:rsidRPr="00B574E1">
              <w:rPr>
                <w:rFonts w:ascii="Calibri" w:hAnsi="Calibri"/>
                <w:sz w:val="14"/>
                <w:szCs w:val="14"/>
              </w:rPr>
              <w:t>equal to</w:t>
            </w:r>
            <w:r w:rsidR="00E73448" w:rsidRPr="00B574E1">
              <w:rPr>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w:t>
            </w:r>
            <w:r w:rsidR="004A4DC0">
              <w:rPr>
                <w:rFonts w:ascii="Calibri" w:hAnsi="Calibri"/>
                <w:sz w:val="14"/>
                <w:szCs w:val="14"/>
              </w:rPr>
              <w:t>tered Space Conditioning System</w:t>
            </w:r>
            <w:r w:rsidR="003465F6" w:rsidRPr="00B574E1">
              <w:rPr>
                <w:rFonts w:ascii="Calibri" w:hAnsi="Calibri"/>
                <w:sz w:val="14"/>
                <w:szCs w:val="14"/>
              </w:rPr>
              <w:t>}</w:t>
            </w:r>
            <w:r w:rsidR="004A4DC0">
              <w:rPr>
                <w:rFonts w:ascii="Calibri" w:hAnsi="Calibri"/>
                <w:sz w:val="14"/>
                <w:szCs w:val="14"/>
              </w:rPr>
              <w:t>]</w:t>
            </w:r>
            <w:r w:rsidRPr="00B574E1">
              <w:rPr>
                <w:rFonts w:ascii="Calibri" w:hAnsi="Calibri"/>
                <w:sz w:val="14"/>
                <w:szCs w:val="14"/>
              </w:rPr>
              <w:t xml:space="preserve">, </w:t>
            </w:r>
            <w:r w:rsidR="00345A89">
              <w:rPr>
                <w:rFonts w:ascii="Calibri" w:hAnsi="Calibri"/>
                <w:sz w:val="14"/>
                <w:szCs w:val="14"/>
              </w:rPr>
              <w:t>do the following actions</w:t>
            </w:r>
            <w:r w:rsidR="008406D9">
              <w:rPr>
                <w:rFonts w:ascii="Calibri" w:hAnsi="Calibri"/>
                <w:sz w:val="14"/>
                <w:szCs w:val="14"/>
              </w:rPr>
              <w:t xml:space="preserve"> A, B, C</w:t>
            </w:r>
            <w:r w:rsidR="00345A89">
              <w:rPr>
                <w:rFonts w:ascii="Calibri" w:hAnsi="Calibri"/>
                <w:sz w:val="14"/>
                <w:szCs w:val="14"/>
              </w:rPr>
              <w:t>:</w:t>
            </w:r>
          </w:p>
          <w:p w14:paraId="34C89DCE" w14:textId="77777777" w:rsidR="008406D9" w:rsidRDefault="008406D9" w:rsidP="003465F6">
            <w:pPr>
              <w:keepNext/>
              <w:rPr>
                <w:rFonts w:ascii="Calibri" w:hAnsi="Calibri"/>
                <w:sz w:val="14"/>
                <w:szCs w:val="14"/>
              </w:rPr>
            </w:pPr>
          </w:p>
          <w:p w14:paraId="5513E9D6" w14:textId="5467D684" w:rsidR="004A4DC0" w:rsidRDefault="00345A89" w:rsidP="004A4DC0">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004A4DC0"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004A4DC0" w:rsidRPr="00E4795A">
              <w:rPr>
                <w:rFonts w:ascii="Calibri" w:hAnsi="Calibri"/>
                <w:sz w:val="14"/>
                <w:szCs w:val="14"/>
              </w:rPr>
              <w:t xml:space="preserve"> field </w:t>
            </w:r>
            <w:r>
              <w:rPr>
                <w:rFonts w:ascii="Calibri" w:hAnsi="Calibri"/>
                <w:sz w:val="14"/>
                <w:szCs w:val="14"/>
                <w:highlight w:val="yellow"/>
              </w:rPr>
              <w:t>D</w:t>
            </w:r>
            <w:r w:rsidR="004A4DC0"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7C79103D" w14:textId="0AAB1F78" w:rsidR="004A4DC0" w:rsidRDefault="008E588A" w:rsidP="004A4DC0">
            <w:pPr>
              <w:keepNext/>
              <w:rPr>
                <w:rFonts w:ascii="Calibri" w:hAnsi="Calibri"/>
                <w:sz w:val="14"/>
                <w:szCs w:val="14"/>
              </w:rPr>
            </w:pPr>
            <w:r>
              <w:rPr>
                <w:rFonts w:ascii="Calibri" w:hAnsi="Calibri"/>
                <w:b/>
                <w:sz w:val="14"/>
                <w:szCs w:val="14"/>
              </w:rPr>
              <w:t>B</w:t>
            </w:r>
            <w:r w:rsidR="00345A89">
              <w:rPr>
                <w:rFonts w:ascii="Calibri" w:hAnsi="Calibri"/>
                <w:b/>
                <w:sz w:val="14"/>
                <w:szCs w:val="14"/>
              </w:rPr>
              <w:t>:</w:t>
            </w:r>
            <w:r w:rsidR="004A4DC0">
              <w:rPr>
                <w:rFonts w:ascii="Calibri" w:hAnsi="Calibri"/>
                <w:sz w:val="14"/>
                <w:szCs w:val="14"/>
              </w:rPr>
              <w:t xml:space="preserve"> require one row</w:t>
            </w:r>
            <w:r w:rsidR="004A4DC0" w:rsidRPr="00822664">
              <w:rPr>
                <w:rFonts w:ascii="Calibri" w:hAnsi="Calibri"/>
                <w:sz w:val="14"/>
                <w:szCs w:val="14"/>
              </w:rPr>
              <w:t xml:space="preserve"> in this</w:t>
            </w:r>
            <w:r w:rsidR="004A4DC0">
              <w:rPr>
                <w:rFonts w:ascii="Calibri" w:hAnsi="Calibri"/>
                <w:sz w:val="14"/>
                <w:szCs w:val="14"/>
              </w:rPr>
              <w:t xml:space="preserve"> table for each space conditioning system in section </w:t>
            </w:r>
            <w:r>
              <w:rPr>
                <w:rFonts w:ascii="Calibri" w:hAnsi="Calibri"/>
                <w:sz w:val="14"/>
                <w:szCs w:val="14"/>
              </w:rPr>
              <w:t>E</w:t>
            </w:r>
            <w:r w:rsidR="004A4DC0">
              <w:rPr>
                <w:rFonts w:ascii="Calibri" w:hAnsi="Calibri"/>
                <w:sz w:val="14"/>
                <w:szCs w:val="14"/>
              </w:rPr>
              <w:t xml:space="preserve"> field </w:t>
            </w:r>
            <w:r>
              <w:rPr>
                <w:rFonts w:ascii="Calibri" w:hAnsi="Calibri"/>
                <w:sz w:val="14"/>
                <w:szCs w:val="14"/>
                <w:highlight w:val="yellow"/>
              </w:rPr>
              <w:t>E</w:t>
            </w:r>
            <w:r w:rsidR="004A4DC0" w:rsidRPr="00195018">
              <w:rPr>
                <w:rFonts w:ascii="Calibri" w:hAnsi="Calibri"/>
                <w:sz w:val="14"/>
                <w:szCs w:val="14"/>
                <w:highlight w:val="yellow"/>
              </w:rPr>
              <w:t>02</w:t>
            </w:r>
            <w:r w:rsidR="004A4DC0">
              <w:rPr>
                <w:rFonts w:ascii="Calibri" w:hAnsi="Calibri"/>
                <w:sz w:val="14"/>
                <w:szCs w:val="14"/>
              </w:rPr>
              <w:t xml:space="preserve"> that meets the following </w:t>
            </w:r>
            <w:r w:rsidR="008406D9">
              <w:rPr>
                <w:rFonts w:ascii="Calibri" w:hAnsi="Calibri"/>
                <w:sz w:val="14"/>
                <w:szCs w:val="14"/>
              </w:rPr>
              <w:t>two</w:t>
            </w:r>
            <w:r w:rsidR="004A4DC0">
              <w:rPr>
                <w:rFonts w:ascii="Calibri" w:hAnsi="Calibri"/>
                <w:sz w:val="14"/>
                <w:szCs w:val="14"/>
              </w:rPr>
              <w:t xml:space="preserve"> conditions: 1:[value in </w:t>
            </w:r>
            <w:r w:rsidRPr="008E588A">
              <w:rPr>
                <w:rFonts w:ascii="Calibri" w:hAnsi="Calibri"/>
                <w:sz w:val="14"/>
                <w:szCs w:val="14"/>
                <w:highlight w:val="yellow"/>
              </w:rPr>
              <w:t>C07</w:t>
            </w:r>
            <w:r w:rsidR="004A4DC0">
              <w:rPr>
                <w:rFonts w:ascii="Calibri" w:hAnsi="Calibri"/>
                <w:sz w:val="14"/>
                <w:szCs w:val="14"/>
              </w:rPr>
              <w:t>=</w:t>
            </w:r>
            <w:r w:rsidR="008406D9">
              <w:rPr>
                <w:rFonts w:ascii="Calibri" w:hAnsi="Calibri"/>
                <w:sz w:val="14"/>
                <w:szCs w:val="14"/>
              </w:rPr>
              <w:t xml:space="preserve"> one of the packaged unit types {</w:t>
            </w:r>
            <w:r w:rsidR="004A4DC0">
              <w:rPr>
                <w:rFonts w:ascii="Calibri" w:hAnsi="Calibri"/>
                <w:sz w:val="14"/>
                <w:szCs w:val="14"/>
              </w:rPr>
              <w:t>central packaged AC</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w:t>
            </w:r>
            <w:r w:rsidR="004A4DC0" w:rsidRPr="00F85548">
              <w:rPr>
                <w:rFonts w:ascii="Calibri" w:hAnsi="Calibri"/>
                <w:sz w:val="14"/>
                <w:szCs w:val="14"/>
              </w:rPr>
              <w:t>central large packaged AC</w:t>
            </w:r>
            <w:r w:rsidR="008406D9">
              <w:rPr>
                <w:rFonts w:ascii="Calibri" w:hAnsi="Calibri"/>
                <w:sz w:val="14"/>
                <w:szCs w:val="14"/>
              </w:rPr>
              <w:t>}, {</w:t>
            </w:r>
            <w:r w:rsidR="008406D9" w:rsidRPr="008406D9">
              <w:rPr>
                <w:rFonts w:ascii="Calibri" w:hAnsi="Calibri"/>
                <w:sz w:val="14"/>
                <w:szCs w:val="14"/>
              </w:rPr>
              <w:t>central packaged HP</w:t>
            </w:r>
            <w:r w:rsidR="008406D9">
              <w:rPr>
                <w:rFonts w:ascii="Calibri" w:hAnsi="Calibri"/>
                <w:sz w:val="14"/>
                <w:szCs w:val="14"/>
              </w:rPr>
              <w:t>}</w:t>
            </w:r>
            <w:r w:rsidR="00C72974">
              <w:rPr>
                <w:rFonts w:ascii="Calibri" w:hAnsi="Calibri"/>
                <w:sz w:val="14"/>
                <w:szCs w:val="14"/>
              </w:rPr>
              <w:t>,</w:t>
            </w:r>
            <w:r w:rsidR="008406D9" w:rsidRPr="008406D9">
              <w:rPr>
                <w:rFonts w:ascii="Calibri" w:hAnsi="Calibri"/>
                <w:sz w:val="14"/>
                <w:szCs w:val="14"/>
              </w:rPr>
              <w:t xml:space="preserve"> </w:t>
            </w:r>
            <w:r w:rsidR="008406D9">
              <w:rPr>
                <w:rFonts w:ascii="Calibri" w:hAnsi="Calibri"/>
                <w:sz w:val="14"/>
                <w:szCs w:val="14"/>
              </w:rPr>
              <w:t>{</w:t>
            </w:r>
            <w:r w:rsidR="008406D9" w:rsidRPr="008406D9">
              <w:rPr>
                <w:rFonts w:ascii="Calibri" w:hAnsi="Calibri"/>
                <w:sz w:val="14"/>
                <w:szCs w:val="14"/>
              </w:rPr>
              <w:t>central large packaged HP</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 xml:space="preserve"> </w:t>
            </w:r>
            <w:r w:rsidR="004A4DC0">
              <w:rPr>
                <w:rFonts w:ascii="Calibri" w:hAnsi="Calibri"/>
                <w:sz w:val="14"/>
                <w:szCs w:val="14"/>
              </w:rPr>
              <w:t xml:space="preserve">2:[the same packaged unit is not already listed in section </w:t>
            </w:r>
            <w:r>
              <w:rPr>
                <w:rFonts w:ascii="Calibri" w:hAnsi="Calibri"/>
                <w:sz w:val="14"/>
                <w:szCs w:val="14"/>
              </w:rPr>
              <w:t>D</w:t>
            </w:r>
            <w:r w:rsidR="004A4DC0">
              <w:rPr>
                <w:rFonts w:ascii="Calibri" w:hAnsi="Calibri"/>
                <w:sz w:val="14"/>
                <w:szCs w:val="14"/>
              </w:rPr>
              <w:t xml:space="preserve"> thus </w:t>
            </w:r>
            <w:r>
              <w:rPr>
                <w:rFonts w:ascii="Calibri" w:hAnsi="Calibri"/>
                <w:sz w:val="14"/>
                <w:szCs w:val="14"/>
                <w:highlight w:val="yellow"/>
              </w:rPr>
              <w:t>D</w:t>
            </w:r>
            <w:r w:rsidR="004A4DC0" w:rsidRPr="007E1FCC">
              <w:rPr>
                <w:rFonts w:ascii="Calibri" w:hAnsi="Calibri"/>
                <w:sz w:val="14"/>
                <w:szCs w:val="14"/>
                <w:highlight w:val="yellow"/>
              </w:rPr>
              <w:t>02</w:t>
            </w:r>
            <w:r w:rsidR="004A4DC0">
              <w:rPr>
                <w:rFonts w:ascii="Calibri" w:hAnsi="Calibri" w:cs="Calibri"/>
                <w:sz w:val="14"/>
                <w:szCs w:val="14"/>
              </w:rPr>
              <w:t>≠</w:t>
            </w:r>
            <w:r>
              <w:rPr>
                <w:rFonts w:ascii="Calibri" w:hAnsi="Calibri"/>
                <w:sz w:val="14"/>
                <w:szCs w:val="14"/>
                <w:highlight w:val="yellow"/>
              </w:rPr>
              <w:t>E</w:t>
            </w:r>
            <w:r w:rsidR="004A4DC0" w:rsidRPr="007E1FCC">
              <w:rPr>
                <w:rFonts w:ascii="Calibri" w:hAnsi="Calibri"/>
                <w:sz w:val="14"/>
                <w:szCs w:val="14"/>
                <w:highlight w:val="yellow"/>
              </w:rPr>
              <w:t>02</w:t>
            </w:r>
            <w:r w:rsidR="008406D9">
              <w:rPr>
                <w:rFonts w:ascii="Calibri" w:hAnsi="Calibri"/>
                <w:sz w:val="14"/>
                <w:szCs w:val="14"/>
              </w:rPr>
              <w:t>];</w:t>
            </w:r>
          </w:p>
          <w:p w14:paraId="3DF6E635" w14:textId="4A41E136" w:rsidR="009D21E8" w:rsidRPr="00AD1D84" w:rsidRDefault="008406D9" w:rsidP="00F11A2B">
            <w:pPr>
              <w:keepNext/>
              <w:rPr>
                <w:rFonts w:ascii="Calibri" w:hAnsi="Calibri"/>
                <w:sz w:val="24"/>
                <w:szCs w:val="24"/>
              </w:rPr>
            </w:pPr>
            <w:r>
              <w:rPr>
                <w:rFonts w:ascii="Calibri" w:hAnsi="Calibri"/>
                <w:b/>
                <w:sz w:val="14"/>
                <w:szCs w:val="14"/>
              </w:rPr>
              <w:t>C</w:t>
            </w:r>
            <w:r w:rsidR="008E588A">
              <w:rPr>
                <w:rFonts w:ascii="Calibri" w:hAnsi="Calibri"/>
                <w:sz w:val="14"/>
                <w:szCs w:val="14"/>
              </w:rPr>
              <w:t xml:space="preserve">: </w:t>
            </w:r>
            <w:r w:rsidR="00B574E1">
              <w:rPr>
                <w:rFonts w:ascii="Calibri" w:hAnsi="Calibri"/>
                <w:sz w:val="14"/>
                <w:szCs w:val="14"/>
              </w:rPr>
              <w:t xml:space="preserve">for systems for which </w:t>
            </w:r>
            <w:r w:rsidR="004A4DC0">
              <w:rPr>
                <w:rFonts w:ascii="Calibri" w:hAnsi="Calibri"/>
                <w:sz w:val="14"/>
                <w:szCs w:val="14"/>
              </w:rPr>
              <w:t>C13</w:t>
            </w:r>
            <w:r w:rsidR="004A4DC0">
              <w:rPr>
                <w:rFonts w:ascii="Calibri" w:hAnsi="Calibri" w:cs="Calibri"/>
                <w:sz w:val="14"/>
                <w:szCs w:val="14"/>
              </w:rPr>
              <w:t>≥</w:t>
            </w:r>
            <w:r w:rsidR="004A4DC0">
              <w:rPr>
                <w:rFonts w:ascii="Calibri" w:hAnsi="Calibri"/>
                <w:sz w:val="14"/>
                <w:szCs w:val="14"/>
              </w:rPr>
              <w:t xml:space="preserve">1, </w:t>
            </w:r>
            <w:r w:rsidR="006A47DD" w:rsidRPr="00B574E1">
              <w:rPr>
                <w:rFonts w:ascii="Calibri" w:hAnsi="Calibri"/>
                <w:sz w:val="14"/>
                <w:szCs w:val="14"/>
              </w:rPr>
              <w:t xml:space="preserve">enter one row of data in this table for each of the quantity of ducted indoor units specified in </w:t>
            </w:r>
            <w:r w:rsidR="006A0622" w:rsidRPr="00B574E1">
              <w:rPr>
                <w:rFonts w:ascii="Calibri" w:hAnsi="Calibri"/>
                <w:sz w:val="14"/>
                <w:szCs w:val="14"/>
                <w:highlight w:val="yellow"/>
              </w:rPr>
              <w:t>C13</w:t>
            </w:r>
            <w:r w:rsidR="006A0622" w:rsidRPr="00B574E1">
              <w:rPr>
                <w:rFonts w:ascii="Calibri" w:hAnsi="Calibri"/>
                <w:sz w:val="14"/>
                <w:szCs w:val="14"/>
              </w:rPr>
              <w:t xml:space="preserve"> </w:t>
            </w:r>
            <w:r w:rsidR="006A47DD" w:rsidRPr="00B574E1">
              <w:rPr>
                <w:rFonts w:ascii="Calibri" w:hAnsi="Calibri"/>
                <w:sz w:val="14"/>
                <w:szCs w:val="14"/>
              </w:rPr>
              <w:t>for that system</w:t>
            </w:r>
            <w:r w:rsidR="00CA4870" w:rsidRPr="00B574E1">
              <w:rPr>
                <w:rFonts w:ascii="Calibri" w:hAnsi="Calibri"/>
                <w:sz w:val="14"/>
                <w:szCs w:val="14"/>
              </w:rPr>
              <w:t>&gt;&gt;</w:t>
            </w:r>
          </w:p>
        </w:tc>
      </w:tr>
      <w:tr w:rsidR="00B30893" w:rsidRPr="00AD1D84" w14:paraId="3DF6E63A" w14:textId="77777777" w:rsidTr="00E131AE">
        <w:trPr>
          <w:trHeight w:val="223"/>
        </w:trPr>
        <w:tc>
          <w:tcPr>
            <w:tcW w:w="1076" w:type="dxa"/>
            <w:shd w:val="clear" w:color="auto" w:fill="auto"/>
          </w:tcPr>
          <w:p w14:paraId="3DF6E637" w14:textId="77777777" w:rsidR="00B30893" w:rsidRPr="000E59FB" w:rsidRDefault="00B30893" w:rsidP="00AD1D84">
            <w:pPr>
              <w:keepNext/>
              <w:jc w:val="center"/>
              <w:rPr>
                <w:rFonts w:ascii="Calibri" w:hAnsi="Calibri"/>
                <w:sz w:val="18"/>
                <w:szCs w:val="18"/>
              </w:rPr>
            </w:pPr>
            <w:r w:rsidRPr="000E59FB">
              <w:rPr>
                <w:rFonts w:ascii="Calibri" w:hAnsi="Calibri"/>
                <w:sz w:val="18"/>
                <w:szCs w:val="18"/>
              </w:rPr>
              <w:t>01</w:t>
            </w:r>
          </w:p>
        </w:tc>
        <w:tc>
          <w:tcPr>
            <w:tcW w:w="1080" w:type="dxa"/>
          </w:tcPr>
          <w:p w14:paraId="71872BAE" w14:textId="5CCB960B" w:rsidR="00B30893" w:rsidRPr="000E59FB" w:rsidRDefault="00B30893" w:rsidP="00AD1D84">
            <w:pPr>
              <w:keepNext/>
              <w:jc w:val="center"/>
              <w:rPr>
                <w:rFonts w:ascii="Calibri" w:hAnsi="Calibri"/>
                <w:sz w:val="18"/>
                <w:szCs w:val="18"/>
              </w:rPr>
            </w:pPr>
            <w:r>
              <w:rPr>
                <w:rFonts w:ascii="Calibri" w:hAnsi="Calibri"/>
                <w:sz w:val="18"/>
                <w:szCs w:val="18"/>
              </w:rPr>
              <w:t>02</w:t>
            </w:r>
          </w:p>
        </w:tc>
        <w:tc>
          <w:tcPr>
            <w:tcW w:w="1080" w:type="dxa"/>
          </w:tcPr>
          <w:p w14:paraId="2304FB2B" w14:textId="0AB04C77" w:rsidR="00B30893" w:rsidRPr="000E59FB" w:rsidRDefault="00B30893" w:rsidP="00AD1D84">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3DF6E638" w14:textId="3198E8A2" w:rsidR="00B30893" w:rsidRPr="000E59FB" w:rsidRDefault="00B30893" w:rsidP="00AD1D84">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C8056F5" w14:textId="4291DFFE" w:rsidR="00B30893" w:rsidRPr="003C36E9" w:rsidRDefault="00B30893" w:rsidP="00AD1D84">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0294BAB1" w14:textId="2CACC1D8" w:rsidR="00B30893" w:rsidRPr="003512C2" w:rsidRDefault="00B30893" w:rsidP="00AD1D84">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1ECAC8EE" w14:textId="7DD0E754" w:rsidR="00B30893" w:rsidRPr="003512C2" w:rsidRDefault="00B30893" w:rsidP="00AD1D84">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648B27E1" w14:textId="3908B9C8" w:rsidR="00B30893" w:rsidRPr="002F7021" w:rsidRDefault="00B30893" w:rsidP="00AD1D84">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4985D647" w14:textId="429E3656" w:rsidR="00B30893" w:rsidRPr="002F7021" w:rsidRDefault="00B30893" w:rsidP="00AD1D84">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2E7A3F15" w14:textId="7E6A1E6C" w:rsidR="00B30893" w:rsidRPr="002F7021" w:rsidRDefault="00B30893" w:rsidP="00AD1D84">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22D2C194" w14:textId="35DA46DF" w:rsidR="00B30893" w:rsidRPr="002F7021" w:rsidRDefault="00B30893" w:rsidP="00AD1D84">
            <w:pPr>
              <w:keepNext/>
              <w:jc w:val="center"/>
              <w:rPr>
                <w:rFonts w:ascii="Calibri" w:hAnsi="Calibri"/>
                <w:sz w:val="18"/>
                <w:szCs w:val="18"/>
              </w:rPr>
            </w:pPr>
            <w:r>
              <w:rPr>
                <w:rFonts w:ascii="Calibri" w:hAnsi="Calibri"/>
                <w:sz w:val="18"/>
                <w:szCs w:val="18"/>
              </w:rPr>
              <w:t>11</w:t>
            </w:r>
          </w:p>
        </w:tc>
        <w:tc>
          <w:tcPr>
            <w:tcW w:w="1274" w:type="dxa"/>
          </w:tcPr>
          <w:p w14:paraId="7FA70FFE" w14:textId="48E76E32" w:rsidR="00B30893" w:rsidRPr="002F7021" w:rsidRDefault="00B30893" w:rsidP="00AD1D84">
            <w:pPr>
              <w:keepNext/>
              <w:jc w:val="center"/>
              <w:rPr>
                <w:rFonts w:ascii="Calibri" w:hAnsi="Calibri"/>
                <w:sz w:val="18"/>
                <w:szCs w:val="18"/>
              </w:rPr>
            </w:pPr>
            <w:r>
              <w:rPr>
                <w:rFonts w:ascii="Calibri" w:hAnsi="Calibri"/>
                <w:sz w:val="18"/>
                <w:szCs w:val="18"/>
              </w:rPr>
              <w:t>12</w:t>
            </w:r>
          </w:p>
        </w:tc>
      </w:tr>
      <w:tr w:rsidR="00B30893" w:rsidRPr="00AD1D84" w14:paraId="3DF6E63E" w14:textId="77777777" w:rsidTr="00E131AE">
        <w:trPr>
          <w:trHeight w:val="390"/>
        </w:trPr>
        <w:tc>
          <w:tcPr>
            <w:tcW w:w="1076" w:type="dxa"/>
            <w:shd w:val="clear" w:color="auto" w:fill="auto"/>
            <w:vAlign w:val="bottom"/>
          </w:tcPr>
          <w:p w14:paraId="3DF6E63B" w14:textId="52478CF5" w:rsidR="00B30893" w:rsidRPr="000E59FB" w:rsidRDefault="00B30893"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3E5F64D9" w14:textId="77777777" w:rsidR="00B30893" w:rsidRPr="007752EC" w:rsidRDefault="00B30893" w:rsidP="00EA01E6">
            <w:pPr>
              <w:keepNext/>
              <w:jc w:val="center"/>
              <w:rPr>
                <w:rFonts w:ascii="Calibri" w:hAnsi="Calibri"/>
                <w:sz w:val="18"/>
                <w:szCs w:val="18"/>
              </w:rPr>
            </w:pPr>
            <w:r w:rsidRPr="007752EC">
              <w:rPr>
                <w:rFonts w:ascii="Calibri" w:hAnsi="Calibri"/>
                <w:sz w:val="18"/>
                <w:szCs w:val="18"/>
              </w:rPr>
              <w:t>SC System</w:t>
            </w:r>
          </w:p>
          <w:p w14:paraId="4611F480" w14:textId="6CACAAF3" w:rsidR="00B30893" w:rsidRPr="000E59FB" w:rsidRDefault="00B30893" w:rsidP="00EA01E6">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3C6FD596" w14:textId="19D959A2" w:rsidR="00B30893" w:rsidRPr="000E59FB" w:rsidRDefault="00B30893" w:rsidP="00EA01E6">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3DF6E63C" w14:textId="11C95392" w:rsidR="00B30893" w:rsidRPr="000E59FB" w:rsidRDefault="00941B19" w:rsidP="006E5FA7">
            <w:pPr>
              <w:keepNext/>
              <w:jc w:val="center"/>
              <w:rPr>
                <w:rFonts w:ascii="Calibri" w:hAnsi="Calibri"/>
                <w:sz w:val="18"/>
                <w:szCs w:val="18"/>
              </w:rPr>
            </w:pPr>
            <w:r>
              <w:rPr>
                <w:rFonts w:ascii="Calibri" w:hAnsi="Calibri"/>
                <w:sz w:val="18"/>
                <w:szCs w:val="18"/>
              </w:rPr>
              <w:t>Was Any New Ducting</w:t>
            </w:r>
            <w:r w:rsidR="00B30893">
              <w:rPr>
                <w:rFonts w:ascii="Calibri" w:hAnsi="Calibri"/>
                <w:sz w:val="18"/>
                <w:szCs w:val="18"/>
              </w:rPr>
              <w:t xml:space="preserve"> Installed?</w:t>
            </w:r>
          </w:p>
        </w:tc>
        <w:tc>
          <w:tcPr>
            <w:tcW w:w="1273" w:type="dxa"/>
            <w:shd w:val="clear" w:color="auto" w:fill="auto"/>
            <w:vAlign w:val="bottom"/>
          </w:tcPr>
          <w:p w14:paraId="3253141C" w14:textId="3CCB1AD8" w:rsidR="00B30893" w:rsidRPr="003C36E9" w:rsidRDefault="00B30893" w:rsidP="00737E88">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38373C3B" w14:textId="041237CA" w:rsidR="00B30893" w:rsidRPr="00AD1D84" w:rsidRDefault="00B30893" w:rsidP="00DE4D3B">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3A0E76E8" w14:textId="76DB442B" w:rsidR="00B30893" w:rsidRPr="002F7021" w:rsidRDefault="00B30893" w:rsidP="002F7021">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57F46318" w14:textId="783AB056" w:rsidR="00B30893" w:rsidRPr="002F7021" w:rsidRDefault="00B30893" w:rsidP="00BC427E">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709AD7E7" w14:textId="100654E7" w:rsidR="00B30893" w:rsidRPr="00300224" w:rsidRDefault="00B30893" w:rsidP="00300224">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558A6E21" w14:textId="7F59AF4D" w:rsidR="00B30893" w:rsidRPr="002F7021" w:rsidRDefault="00B30893" w:rsidP="00300224">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6D1E79AA" w14:textId="730A3071" w:rsidR="00B30893" w:rsidRPr="002F7021" w:rsidRDefault="00BC6224" w:rsidP="00300224">
            <w:pPr>
              <w:keepNext/>
              <w:jc w:val="center"/>
              <w:rPr>
                <w:rFonts w:ascii="Calibri" w:hAnsi="Calibri"/>
                <w:sz w:val="18"/>
                <w:szCs w:val="18"/>
              </w:rPr>
            </w:pPr>
            <w:r>
              <w:rPr>
                <w:rFonts w:ascii="Calibri" w:hAnsi="Calibri"/>
                <w:sz w:val="18"/>
                <w:szCs w:val="18"/>
              </w:rPr>
              <w:t>Exception</w:t>
            </w:r>
            <w:r w:rsidRPr="002F7021">
              <w:rPr>
                <w:rFonts w:ascii="Calibri" w:hAnsi="Calibri"/>
                <w:sz w:val="18"/>
                <w:szCs w:val="18"/>
              </w:rPr>
              <w:t xml:space="preserve"> </w:t>
            </w:r>
            <w:r w:rsidR="00B30893" w:rsidRPr="002F7021">
              <w:rPr>
                <w:rFonts w:ascii="Calibri" w:hAnsi="Calibri"/>
                <w:sz w:val="18"/>
                <w:szCs w:val="18"/>
              </w:rPr>
              <w:t xml:space="preserve">from Min </w:t>
            </w:r>
          </w:p>
          <w:p w14:paraId="3AAFBCBC" w14:textId="452E71A8" w:rsidR="00B30893" w:rsidRPr="002F7021" w:rsidRDefault="00B30893" w:rsidP="00300224">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02E83C7C" w14:textId="026A6F1E" w:rsidR="00B30893" w:rsidRPr="002F7021" w:rsidRDefault="00B30893" w:rsidP="00C51D75">
            <w:pPr>
              <w:keepNext/>
              <w:jc w:val="center"/>
              <w:rPr>
                <w:rFonts w:ascii="Calibri" w:hAnsi="Calibri"/>
                <w:sz w:val="18"/>
                <w:szCs w:val="18"/>
              </w:rPr>
            </w:pPr>
            <w:r w:rsidRPr="00275DB7">
              <w:rPr>
                <w:rFonts w:ascii="Calibri" w:hAnsi="Calibri"/>
                <w:sz w:val="18"/>
                <w:szCs w:val="18"/>
              </w:rPr>
              <w:t xml:space="preserve">Can </w:t>
            </w:r>
            <w:r w:rsidR="00C51D75">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54159C60" w14:textId="5AA88571" w:rsidR="00B30893" w:rsidRPr="002F7021" w:rsidRDefault="00B30893" w:rsidP="00300224">
            <w:pPr>
              <w:keepNext/>
              <w:jc w:val="center"/>
              <w:rPr>
                <w:rFonts w:ascii="Calibri" w:hAnsi="Calibri"/>
                <w:sz w:val="18"/>
                <w:szCs w:val="18"/>
              </w:rPr>
            </w:pPr>
            <w:r w:rsidRPr="00275DB7">
              <w:rPr>
                <w:rFonts w:ascii="Calibri" w:hAnsi="Calibri"/>
                <w:sz w:val="18"/>
                <w:szCs w:val="18"/>
              </w:rPr>
              <w:t>Indoor Unit Nominal Cooling Capacity (ton)</w:t>
            </w:r>
          </w:p>
        </w:tc>
      </w:tr>
      <w:tr w:rsidR="00B30893" w:rsidRPr="00AD1D84" w14:paraId="3DF6E64A" w14:textId="77777777" w:rsidTr="00E131AE">
        <w:trPr>
          <w:trHeight w:val="432"/>
        </w:trPr>
        <w:tc>
          <w:tcPr>
            <w:tcW w:w="1076" w:type="dxa"/>
            <w:shd w:val="clear" w:color="auto" w:fill="auto"/>
            <w:tcMar>
              <w:left w:w="29" w:type="dxa"/>
              <w:right w:w="29" w:type="dxa"/>
            </w:tcMar>
          </w:tcPr>
          <w:p w14:paraId="3DF6E63F" w14:textId="77777777" w:rsidR="00B30893" w:rsidRPr="00FF7B47" w:rsidRDefault="00B30893" w:rsidP="00EA01E6">
            <w:pPr>
              <w:keepNext/>
              <w:jc w:val="center"/>
              <w:rPr>
                <w:rFonts w:ascii="Calibri" w:hAnsi="Calibr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B01</w:t>
            </w:r>
            <w:r w:rsidRPr="00FF7B47">
              <w:rPr>
                <w:rFonts w:asciiTheme="minorHAnsi" w:hAnsiTheme="minorHAnsi"/>
                <w:sz w:val="12"/>
                <w:szCs w:val="12"/>
              </w:rPr>
              <w:t>&gt;&gt;</w:t>
            </w:r>
          </w:p>
        </w:tc>
        <w:tc>
          <w:tcPr>
            <w:tcW w:w="1080" w:type="dxa"/>
            <w:tcMar>
              <w:left w:w="29" w:type="dxa"/>
              <w:right w:w="29" w:type="dxa"/>
            </w:tcMar>
          </w:tcPr>
          <w:p w14:paraId="06210EB0" w14:textId="37272F7A" w:rsidR="00B30893" w:rsidRPr="00FF7B47" w:rsidRDefault="00B30893" w:rsidP="00EA01E6">
            <w:pPr>
              <w:rPr>
                <w:rFonts w:asciiTheme="minorHAnsi" w:hAnsiTheme="minorHAns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B02</w:t>
            </w:r>
            <w:r w:rsidRPr="00FF7B47">
              <w:rPr>
                <w:rFonts w:asciiTheme="minorHAnsi" w:hAnsiTheme="minorHAnsi"/>
                <w:sz w:val="12"/>
                <w:szCs w:val="12"/>
              </w:rPr>
              <w:t>&gt;&gt;</w:t>
            </w:r>
          </w:p>
        </w:tc>
        <w:tc>
          <w:tcPr>
            <w:tcW w:w="1080" w:type="dxa"/>
            <w:tcMar>
              <w:left w:w="29" w:type="dxa"/>
              <w:right w:w="29" w:type="dxa"/>
            </w:tcMar>
          </w:tcPr>
          <w:p w14:paraId="65DE90D9" w14:textId="0AD2F347" w:rsidR="00E35EAF" w:rsidRPr="00CC3726" w:rsidRDefault="00B30893" w:rsidP="00E35EAF">
            <w:pPr>
              <w:pStyle w:val="PlainText"/>
              <w:rPr>
                <w:rFonts w:asciiTheme="minorHAnsi" w:hAnsiTheme="minorHAnsi" w:cs="Courier New"/>
                <w:sz w:val="10"/>
                <w:szCs w:val="10"/>
              </w:rPr>
            </w:pPr>
            <w:r w:rsidRPr="00231D3F">
              <w:rPr>
                <w:rFonts w:asciiTheme="minorHAnsi" w:hAnsiTheme="minorHAnsi" w:cs="Courier New"/>
                <w:sz w:val="10"/>
                <w:szCs w:val="10"/>
              </w:rPr>
              <w:t>&lt;&lt;</w:t>
            </w:r>
            <w:r w:rsidR="00E35EAF" w:rsidRPr="00CC3726">
              <w:rPr>
                <w:rFonts w:asciiTheme="minorHAnsi" w:hAnsiTheme="minorHAnsi" w:cs="Courier New"/>
                <w:b/>
                <w:sz w:val="10"/>
                <w:szCs w:val="10"/>
              </w:rPr>
              <w:t>if</w:t>
            </w:r>
            <w:r w:rsidR="00E35EAF" w:rsidRPr="00CC3726">
              <w:rPr>
                <w:rFonts w:asciiTheme="minorHAnsi" w:hAnsiTheme="minorHAnsi" w:cs="Courier New"/>
                <w:sz w:val="10"/>
                <w:szCs w:val="10"/>
              </w:rPr>
              <w:t xml:space="preserve"> system type in </w:t>
            </w:r>
            <w:r w:rsidR="00E35EAF" w:rsidRPr="00E35EAF">
              <w:rPr>
                <w:rFonts w:asciiTheme="minorHAnsi" w:hAnsiTheme="minorHAnsi" w:cs="Courier New"/>
                <w:sz w:val="10"/>
                <w:szCs w:val="10"/>
                <w:highlight w:val="yellow"/>
              </w:rPr>
              <w:t>C03</w:t>
            </w:r>
            <w:r w:rsidR="00E35EAF" w:rsidRPr="00CC3726">
              <w:rPr>
                <w:rFonts w:asciiTheme="minorHAnsi" w:hAnsiTheme="minorHAnsi" w:cs="Courier New"/>
                <w:sz w:val="10"/>
                <w:szCs w:val="10"/>
              </w:rPr>
              <w:t xml:space="preserve">=[Packaged Gas Furnace], </w:t>
            </w:r>
          </w:p>
          <w:p w14:paraId="2667B1D2" w14:textId="425CB3E5"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Pr>
                <w:rFonts w:asciiTheme="minorHAnsi" w:hAnsiTheme="minorHAnsi" w:cs="Courier New"/>
                <w:sz w:val="10"/>
                <w:szCs w:val="10"/>
                <w:highlight w:val="yellow"/>
              </w:rPr>
              <w:t>B</w:t>
            </w:r>
            <w:r w:rsidRPr="00CC3726">
              <w:rPr>
                <w:rFonts w:asciiTheme="minorHAnsi" w:hAnsiTheme="minorHAnsi" w:cs="Courier New"/>
                <w:sz w:val="10"/>
                <w:szCs w:val="10"/>
                <w:highlight w:val="yellow"/>
              </w:rPr>
              <w:t>02</w:t>
            </w:r>
            <w:r w:rsidRPr="00CC3726">
              <w:rPr>
                <w:rFonts w:asciiTheme="minorHAnsi" w:hAnsiTheme="minorHAnsi" w:cs="Courier New"/>
                <w:sz w:val="10"/>
                <w:szCs w:val="10"/>
              </w:rPr>
              <w:t>,</w:t>
            </w:r>
          </w:p>
          <w:p w14:paraId="731D88B9" w14:textId="77777777" w:rsidR="00E35EAF" w:rsidRPr="00CC3726" w:rsidRDefault="00E35EAF" w:rsidP="00E35EAF">
            <w:pPr>
              <w:pStyle w:val="PlainText"/>
              <w:rPr>
                <w:rFonts w:asciiTheme="minorHAnsi" w:hAnsiTheme="minorHAnsi" w:cs="Courier New"/>
                <w:sz w:val="10"/>
                <w:szCs w:val="10"/>
              </w:rPr>
            </w:pPr>
          </w:p>
          <w:p w14:paraId="4F130D54" w14:textId="0BC58594"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E35EAF">
              <w:rPr>
                <w:rFonts w:asciiTheme="minorHAnsi" w:hAnsiTheme="minorHAnsi" w:cs="Courier New"/>
                <w:sz w:val="10"/>
                <w:szCs w:val="10"/>
                <w:highlight w:val="yellow"/>
              </w:rPr>
              <w:t>C03</w:t>
            </w:r>
            <w:r w:rsidRPr="00CC3726">
              <w:rPr>
                <w:rFonts w:asciiTheme="minorHAnsi" w:hAnsiTheme="minorHAnsi" w:cs="Courier New"/>
                <w:sz w:val="10"/>
                <w:szCs w:val="10"/>
              </w:rPr>
              <w:t xml:space="preserve"> or </w:t>
            </w:r>
            <w:r w:rsidRPr="00E35EAF">
              <w:rPr>
                <w:rFonts w:asciiTheme="minorHAnsi" w:hAnsiTheme="minorHAnsi" w:cs="Courier New"/>
                <w:sz w:val="10"/>
                <w:szCs w:val="10"/>
                <w:highlight w:val="yellow"/>
              </w:rPr>
              <w:t>C07</w:t>
            </w:r>
            <w:r w:rsidRPr="00CC3726">
              <w:rPr>
                <w:rFonts w:asciiTheme="minorHAnsi" w:hAnsiTheme="minorHAnsi" w:cs="Courier New"/>
                <w:sz w:val="10"/>
                <w:szCs w:val="10"/>
              </w:rPr>
              <w:t>] = one of the following four types:</w:t>
            </w:r>
          </w:p>
          <w:p w14:paraId="28F32D8D"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1427527E"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43945E33"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DEEADBC"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50EBB1CD" w14:textId="19B48AB6" w:rsidR="00E35EAF" w:rsidRPr="00E35EAF"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E35EAF">
              <w:rPr>
                <w:rFonts w:asciiTheme="minorHAnsi" w:hAnsiTheme="minorHAnsi" w:cs="Courier New"/>
                <w:sz w:val="10"/>
                <w:szCs w:val="10"/>
                <w:highlight w:val="yellow"/>
              </w:rPr>
              <w:t>B02</w:t>
            </w:r>
          </w:p>
          <w:p w14:paraId="49F5FCEC" w14:textId="7A25CADC" w:rsidR="00E35EAF" w:rsidRPr="00E35EAF" w:rsidRDefault="00E35EAF" w:rsidP="00E35EAF">
            <w:pPr>
              <w:pStyle w:val="PlainText"/>
              <w:rPr>
                <w:rFonts w:asciiTheme="minorHAnsi" w:hAnsiTheme="minorHAnsi" w:cs="Courier New"/>
                <w:sz w:val="10"/>
                <w:szCs w:val="10"/>
              </w:rPr>
            </w:pPr>
          </w:p>
          <w:p w14:paraId="42504CA1" w14:textId="6C1F721C" w:rsidR="00B30893" w:rsidRPr="00231D3F" w:rsidRDefault="00B574E1" w:rsidP="00EA01E6">
            <w:pPr>
              <w:pStyle w:val="PlainText"/>
              <w:rPr>
                <w:rFonts w:asciiTheme="minorHAnsi" w:hAnsiTheme="minorHAnsi" w:cs="Courier New"/>
                <w:sz w:val="10"/>
                <w:szCs w:val="10"/>
              </w:rPr>
            </w:pPr>
            <w:r w:rsidRPr="00E35EAF">
              <w:rPr>
                <w:rFonts w:asciiTheme="minorHAnsi" w:hAnsiTheme="minorHAnsi" w:cs="Courier New"/>
                <w:sz w:val="10"/>
                <w:szCs w:val="10"/>
              </w:rPr>
              <w:t>else</w:t>
            </w:r>
            <w:r w:rsidR="00B30893" w:rsidRPr="00E35EAF">
              <w:rPr>
                <w:rFonts w:asciiTheme="minorHAnsi" w:hAnsiTheme="minorHAnsi" w:cs="Courier New"/>
                <w:sz w:val="10"/>
                <w:szCs w:val="10"/>
              </w:rPr>
              <w:t>if</w:t>
            </w:r>
            <w:r w:rsidR="00B30893" w:rsidRPr="00231D3F">
              <w:rPr>
                <w:rFonts w:asciiTheme="minorHAnsi" w:hAnsiTheme="minorHAnsi" w:cs="Courier New"/>
                <w:sz w:val="10"/>
                <w:szCs w:val="10"/>
              </w:rPr>
              <w:t xml:space="preserve"> value in C12=1, </w:t>
            </w:r>
          </w:p>
          <w:p w14:paraId="1D989FD8" w14:textId="6A2E12E4" w:rsidR="00B30893"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 xml:space="preserve">then value autofilled from </w:t>
            </w:r>
            <w:r w:rsidRPr="00231D3F">
              <w:rPr>
                <w:rFonts w:asciiTheme="minorHAnsi" w:hAnsiTheme="minorHAnsi" w:cs="Courier New"/>
                <w:sz w:val="10"/>
                <w:szCs w:val="10"/>
                <w:highlight w:val="yellow"/>
              </w:rPr>
              <w:t>B02</w:t>
            </w:r>
            <w:r w:rsidRPr="00231D3F">
              <w:rPr>
                <w:rFonts w:asciiTheme="minorHAnsi" w:hAnsiTheme="minorHAnsi" w:cs="Courier New"/>
                <w:sz w:val="10"/>
                <w:szCs w:val="10"/>
              </w:rPr>
              <w:t>;</w:t>
            </w:r>
          </w:p>
          <w:p w14:paraId="0497A4B3" w14:textId="344B65C4" w:rsidR="00B574E1" w:rsidRDefault="00B574E1" w:rsidP="00EA01E6">
            <w:pPr>
              <w:pStyle w:val="PlainText"/>
              <w:rPr>
                <w:rFonts w:asciiTheme="minorHAnsi" w:hAnsiTheme="minorHAnsi" w:cs="Courier New"/>
                <w:sz w:val="10"/>
                <w:szCs w:val="10"/>
              </w:rPr>
            </w:pPr>
          </w:p>
          <w:p w14:paraId="467DE8DA" w14:textId="04D85C68" w:rsidR="00C67FED" w:rsidRDefault="00C67FED" w:rsidP="00C67FED">
            <w:pPr>
              <w:pStyle w:val="PlainText"/>
              <w:rPr>
                <w:rFonts w:asciiTheme="minorHAnsi" w:hAnsiTheme="minorHAnsi" w:cs="Courier New"/>
                <w:sz w:val="10"/>
                <w:szCs w:val="10"/>
              </w:rPr>
            </w:pPr>
            <w:r>
              <w:rPr>
                <w:rFonts w:asciiTheme="minorHAnsi" w:hAnsiTheme="minorHAnsi" w:cs="Courier New"/>
                <w:sz w:val="10"/>
                <w:szCs w:val="10"/>
              </w:rPr>
              <w:t>elseif C12&gt;1</w:t>
            </w:r>
            <w:r w:rsidR="00313D5A">
              <w:rPr>
                <w:rFonts w:asciiTheme="minorHAnsi" w:hAnsiTheme="minorHAnsi" w:cs="Courier New"/>
                <w:sz w:val="10"/>
                <w:szCs w:val="10"/>
              </w:rPr>
              <w:t>,</w:t>
            </w:r>
            <w:r>
              <w:rPr>
                <w:rFonts w:asciiTheme="minorHAnsi" w:hAnsiTheme="minorHAnsi" w:cs="Courier New"/>
                <w:sz w:val="10"/>
                <w:szCs w:val="10"/>
              </w:rPr>
              <w:t xml:space="preserve"> and </w:t>
            </w:r>
            <w:r w:rsidR="00313D5A">
              <w:rPr>
                <w:rFonts w:asciiTheme="minorHAnsi" w:hAnsiTheme="minorHAnsi" w:cs="Courier New"/>
                <w:sz w:val="10"/>
                <w:szCs w:val="10"/>
              </w:rPr>
              <w:t xml:space="preserve">Section D applies, and </w:t>
            </w:r>
            <w:r>
              <w:rPr>
                <w:rFonts w:asciiTheme="minorHAnsi" w:hAnsiTheme="minorHAnsi" w:cs="Courier New"/>
                <w:sz w:val="10"/>
                <w:szCs w:val="10"/>
              </w:rPr>
              <w:t>D10= one of the following two values:</w:t>
            </w:r>
          </w:p>
          <w:p w14:paraId="522249C4" w14:textId="77777777" w:rsidR="00C67FED" w:rsidRPr="00C67FED" w:rsidRDefault="00C67FED" w:rsidP="00C67FED">
            <w:pPr>
              <w:pStyle w:val="PlainText"/>
              <w:rPr>
                <w:rFonts w:asciiTheme="minorHAnsi" w:hAnsiTheme="minorHAnsi" w:cs="Courier New"/>
                <w:sz w:val="10"/>
                <w:szCs w:val="10"/>
              </w:rPr>
            </w:pPr>
            <w:r w:rsidRPr="00C67FED">
              <w:rPr>
                <w:rFonts w:asciiTheme="minorHAnsi" w:hAnsiTheme="minorHAnsi" w:cs="Courier New"/>
                <w:sz w:val="10"/>
                <w:szCs w:val="10"/>
              </w:rPr>
              <w:t>*Ducted &gt;10ft length</w:t>
            </w:r>
          </w:p>
          <w:p w14:paraId="520E62B3" w14:textId="0874B940" w:rsidR="00C67FED" w:rsidRPr="00C67FED" w:rsidRDefault="00C67FED" w:rsidP="00C67FED">
            <w:pPr>
              <w:pStyle w:val="PlainText"/>
              <w:rPr>
                <w:rFonts w:asciiTheme="minorHAnsi" w:hAnsiTheme="minorHAnsi" w:cs="Courier New"/>
                <w:sz w:val="10"/>
                <w:szCs w:val="10"/>
              </w:rPr>
            </w:pPr>
            <w:r w:rsidRPr="00C67FED">
              <w:rPr>
                <w:rFonts w:asciiTheme="minorHAnsi" w:hAnsiTheme="minorHAnsi" w:cs="Courier New"/>
                <w:sz w:val="10"/>
                <w:szCs w:val="10"/>
              </w:rPr>
              <w:t>*Ducted ≤10ft length</w:t>
            </w:r>
          </w:p>
          <w:p w14:paraId="4B8BCFBE" w14:textId="4834762D" w:rsidR="00C67FED" w:rsidRDefault="00F25E01" w:rsidP="00EA01E6">
            <w:pPr>
              <w:pStyle w:val="PlainText"/>
              <w:rPr>
                <w:rFonts w:asciiTheme="minorHAnsi" w:hAnsiTheme="minorHAnsi" w:cs="Courier New"/>
                <w:sz w:val="10"/>
                <w:szCs w:val="10"/>
              </w:rPr>
            </w:pPr>
            <w:r>
              <w:rPr>
                <w:rFonts w:asciiTheme="minorHAnsi" w:hAnsiTheme="minorHAnsi" w:cs="Courier New"/>
                <w:sz w:val="10"/>
                <w:szCs w:val="10"/>
              </w:rPr>
              <w:t>then use corresponding value autofilled from D09,</w:t>
            </w:r>
          </w:p>
          <w:p w14:paraId="49169F8C" w14:textId="5FA0DD46" w:rsidR="00C67FED" w:rsidRPr="00231D3F" w:rsidRDefault="00C67FED" w:rsidP="00EA01E6">
            <w:pPr>
              <w:pStyle w:val="PlainText"/>
              <w:rPr>
                <w:rFonts w:asciiTheme="minorHAnsi" w:hAnsiTheme="minorHAnsi" w:cs="Courier New"/>
                <w:sz w:val="10"/>
                <w:szCs w:val="10"/>
              </w:rPr>
            </w:pPr>
          </w:p>
          <w:p w14:paraId="0338F5C4" w14:textId="77777777" w:rsidR="00B30893" w:rsidRPr="00231D3F"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else user input, text, 15 characters maximum;</w:t>
            </w:r>
          </w:p>
          <w:p w14:paraId="3B3920F1" w14:textId="77777777" w:rsidR="00B30893" w:rsidRPr="00231D3F" w:rsidRDefault="00B30893" w:rsidP="00EA01E6">
            <w:pPr>
              <w:pStyle w:val="PlainText"/>
              <w:rPr>
                <w:rFonts w:asciiTheme="minorHAnsi" w:hAnsiTheme="minorHAnsi" w:cs="Courier New"/>
                <w:sz w:val="10"/>
                <w:szCs w:val="10"/>
              </w:rPr>
            </w:pPr>
          </w:p>
          <w:p w14:paraId="2508E8F5" w14:textId="7BE19EB4" w:rsidR="00B30893" w:rsidRPr="00FF7B47" w:rsidRDefault="00B30893" w:rsidP="00EB2EB2">
            <w:pPr>
              <w:rPr>
                <w:rFonts w:asciiTheme="minorHAnsi" w:hAnsiTheme="minorHAnsi"/>
                <w:sz w:val="12"/>
                <w:szCs w:val="12"/>
              </w:rPr>
            </w:pPr>
            <w:r w:rsidRPr="00231D3F">
              <w:rPr>
                <w:rFonts w:asciiTheme="minorHAnsi" w:hAnsiTheme="minorHAnsi" w:cs="Courier New"/>
                <w:sz w:val="10"/>
                <w:szCs w:val="10"/>
              </w:rPr>
              <w:t xml:space="preserve">do not allow duplicate values for indoor unit names in this MCH-01 as listed in </w:t>
            </w:r>
            <w:r w:rsidRPr="00231D3F">
              <w:rPr>
                <w:rFonts w:asciiTheme="minorHAnsi" w:hAnsiTheme="minorHAnsi" w:cs="Courier New"/>
                <w:sz w:val="10"/>
                <w:szCs w:val="10"/>
                <w:highlight w:val="yellow"/>
              </w:rPr>
              <w:t>F03</w:t>
            </w:r>
            <w:r w:rsidRPr="00231D3F">
              <w:rPr>
                <w:rFonts w:asciiTheme="minorHAnsi" w:hAnsiTheme="minorHAnsi" w:cs="Courier New"/>
                <w:sz w:val="10"/>
                <w:szCs w:val="10"/>
              </w:rPr>
              <w:t xml:space="preserve"> and </w:t>
            </w:r>
            <w:r w:rsidRPr="00231D3F">
              <w:rPr>
                <w:rFonts w:asciiTheme="minorHAnsi" w:hAnsiTheme="minorHAnsi" w:cs="Courier New"/>
                <w:sz w:val="10"/>
                <w:szCs w:val="10"/>
                <w:highlight w:val="yellow"/>
              </w:rPr>
              <w:t>G03</w:t>
            </w:r>
            <w:r w:rsidRPr="00231D3F">
              <w:rPr>
                <w:rFonts w:asciiTheme="minorHAnsi" w:hAnsiTheme="minorHAnsi" w:cs="Courier New"/>
                <w:sz w:val="10"/>
                <w:szCs w:val="10"/>
              </w:rPr>
              <w:t>&gt;&gt;</w:t>
            </w:r>
          </w:p>
        </w:tc>
        <w:tc>
          <w:tcPr>
            <w:tcW w:w="970" w:type="dxa"/>
            <w:shd w:val="clear" w:color="auto" w:fill="auto"/>
            <w:tcMar>
              <w:left w:w="29" w:type="dxa"/>
              <w:right w:w="29" w:type="dxa"/>
            </w:tcMar>
          </w:tcPr>
          <w:p w14:paraId="37994A66" w14:textId="24BE18F2" w:rsidR="00B30893" w:rsidRPr="00FF7B47" w:rsidRDefault="00B30893" w:rsidP="006E5FA7">
            <w:pPr>
              <w:rPr>
                <w:rFonts w:asciiTheme="minorHAnsi" w:hAnsiTheme="minorHAnsi"/>
                <w:sz w:val="12"/>
                <w:szCs w:val="12"/>
              </w:rPr>
            </w:pPr>
            <w:r w:rsidRPr="00FF7B47">
              <w:rPr>
                <w:rFonts w:asciiTheme="minorHAnsi" w:hAnsiTheme="minorHAnsi"/>
                <w:sz w:val="12"/>
                <w:szCs w:val="12"/>
              </w:rPr>
              <w:t>&lt;&lt;user pick one of the following two text values:</w:t>
            </w:r>
          </w:p>
          <w:p w14:paraId="1760782E" w14:textId="49B79B2C" w:rsidR="009539D3" w:rsidRDefault="009539D3" w:rsidP="006E5FA7">
            <w:pPr>
              <w:rPr>
                <w:rFonts w:asciiTheme="minorHAnsi" w:hAnsiTheme="minorHAnsi"/>
                <w:sz w:val="12"/>
                <w:szCs w:val="12"/>
              </w:rPr>
            </w:pPr>
            <w:r>
              <w:rPr>
                <w:rFonts w:asciiTheme="minorHAnsi" w:hAnsiTheme="minorHAnsi"/>
                <w:sz w:val="12"/>
                <w:szCs w:val="12"/>
              </w:rPr>
              <w:t>*Both Supply and Return</w:t>
            </w:r>
          </w:p>
          <w:p w14:paraId="1AC427D1" w14:textId="698359A5" w:rsidR="005A3DC4" w:rsidRDefault="00B30893" w:rsidP="006E5FA7">
            <w:pPr>
              <w:rPr>
                <w:rFonts w:asciiTheme="minorHAnsi" w:hAnsiTheme="minorHAnsi"/>
                <w:sz w:val="12"/>
                <w:szCs w:val="12"/>
              </w:rPr>
            </w:pPr>
            <w:r w:rsidRPr="00FF7B47">
              <w:rPr>
                <w:rFonts w:asciiTheme="minorHAnsi" w:hAnsiTheme="minorHAnsi"/>
                <w:sz w:val="12"/>
                <w:szCs w:val="12"/>
              </w:rPr>
              <w:t>*</w:t>
            </w:r>
            <w:r w:rsidR="005A3DC4">
              <w:rPr>
                <w:rFonts w:asciiTheme="minorHAnsi" w:hAnsiTheme="minorHAnsi"/>
                <w:sz w:val="12"/>
                <w:szCs w:val="12"/>
              </w:rPr>
              <w:t>N</w:t>
            </w:r>
            <w:r w:rsidRPr="00FF7B47">
              <w:rPr>
                <w:rFonts w:asciiTheme="minorHAnsi" w:hAnsiTheme="minorHAnsi"/>
                <w:sz w:val="12"/>
                <w:szCs w:val="12"/>
              </w:rPr>
              <w:t>o</w:t>
            </w:r>
          </w:p>
          <w:p w14:paraId="6C08A849" w14:textId="1C7DA232" w:rsidR="009539D3" w:rsidRDefault="009539D3" w:rsidP="006E5FA7">
            <w:pPr>
              <w:rPr>
                <w:rFonts w:asciiTheme="minorHAnsi" w:hAnsiTheme="minorHAnsi"/>
                <w:sz w:val="12"/>
                <w:szCs w:val="12"/>
              </w:rPr>
            </w:pPr>
            <w:r>
              <w:rPr>
                <w:rFonts w:asciiTheme="minorHAnsi" w:hAnsiTheme="minorHAnsi"/>
                <w:sz w:val="12"/>
                <w:szCs w:val="12"/>
              </w:rPr>
              <w:t>*Supply only</w:t>
            </w:r>
          </w:p>
          <w:p w14:paraId="3DF6E648" w14:textId="29D80F68" w:rsidR="00B30893" w:rsidRPr="00FF7B47" w:rsidRDefault="009539D3" w:rsidP="00DB7356">
            <w:pPr>
              <w:rPr>
                <w:rFonts w:asciiTheme="minorHAnsi" w:hAnsiTheme="minorHAnsi"/>
                <w:sz w:val="12"/>
                <w:szCs w:val="12"/>
              </w:rPr>
            </w:pPr>
            <w:r>
              <w:rPr>
                <w:rFonts w:asciiTheme="minorHAnsi" w:hAnsiTheme="minorHAnsi"/>
                <w:sz w:val="12"/>
                <w:szCs w:val="12"/>
              </w:rPr>
              <w:t>*Return only</w:t>
            </w:r>
            <w:r w:rsidR="00B30893" w:rsidRPr="00FF7B47">
              <w:rPr>
                <w:rFonts w:asciiTheme="minorHAnsi" w:hAnsiTheme="minorHAnsi"/>
                <w:sz w:val="12"/>
                <w:szCs w:val="12"/>
              </w:rPr>
              <w:t>&gt;&gt;</w:t>
            </w:r>
          </w:p>
        </w:tc>
        <w:tc>
          <w:tcPr>
            <w:tcW w:w="1273" w:type="dxa"/>
            <w:shd w:val="clear" w:color="auto" w:fill="auto"/>
            <w:tcMar>
              <w:left w:w="29" w:type="dxa"/>
              <w:right w:w="29" w:type="dxa"/>
            </w:tcMar>
          </w:tcPr>
          <w:p w14:paraId="39FF8797"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&lt;&lt;</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w:t>
            </w:r>
          </w:p>
          <w:p w14:paraId="6E33205B" w14:textId="6826F7DB"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value=n/a,</w:t>
            </w:r>
          </w:p>
          <w:p w14:paraId="54E9E199" w14:textId="77777777" w:rsidR="00B30893" w:rsidRPr="00FF7B47" w:rsidRDefault="00B30893" w:rsidP="00BC427E">
            <w:pPr>
              <w:rPr>
                <w:rFonts w:asciiTheme="minorHAnsi" w:hAnsiTheme="minorHAnsi"/>
                <w:sz w:val="12"/>
                <w:szCs w:val="12"/>
              </w:rPr>
            </w:pPr>
          </w:p>
          <w:p w14:paraId="26C326B5" w14:textId="073A9A03"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B07</w:t>
            </w:r>
            <w:r w:rsidRPr="00FF7B47">
              <w:rPr>
                <w:rFonts w:asciiTheme="minorHAnsi" w:hAnsiTheme="minorHAnsi"/>
                <w:sz w:val="12"/>
                <w:szCs w:val="12"/>
              </w:rPr>
              <w:t>=no,</w:t>
            </w:r>
          </w:p>
          <w:p w14:paraId="27B0C233"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316ED34" w14:textId="77777777" w:rsidR="00B30893" w:rsidRPr="00FF7B47" w:rsidRDefault="00B30893" w:rsidP="00BC427E">
            <w:pPr>
              <w:rPr>
                <w:rFonts w:asciiTheme="minorHAnsi" w:hAnsiTheme="minorHAnsi"/>
                <w:sz w:val="12"/>
                <w:szCs w:val="12"/>
              </w:rPr>
            </w:pPr>
          </w:p>
          <w:p w14:paraId="6196B317"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 CZ 1-10, 12, 13, </w:t>
            </w:r>
          </w:p>
          <w:p w14:paraId="6D6152F8" w14:textId="249CCC0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9B8D739" w14:textId="77777777" w:rsidR="00B30893" w:rsidRPr="00FF7B47" w:rsidRDefault="00B30893" w:rsidP="00BC427E">
            <w:pPr>
              <w:rPr>
                <w:rFonts w:asciiTheme="minorHAnsi" w:hAnsiTheme="minorHAnsi"/>
                <w:sz w:val="12"/>
                <w:szCs w:val="12"/>
              </w:rPr>
            </w:pPr>
          </w:p>
          <w:p w14:paraId="53258B89"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=CZ 11, 14-16 </w:t>
            </w:r>
          </w:p>
          <w:p w14:paraId="76CFA7C6" w14:textId="6266DAD6" w:rsidR="00B30893" w:rsidRPr="00FF7B47" w:rsidRDefault="00B30893" w:rsidP="00BC427E">
            <w:pPr>
              <w:rPr>
                <w:rFonts w:ascii="Calibri" w:hAnsi="Calibr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R-8&gt;&gt;</w:t>
            </w:r>
          </w:p>
        </w:tc>
        <w:tc>
          <w:tcPr>
            <w:tcW w:w="1274" w:type="dxa"/>
            <w:shd w:val="clear" w:color="auto" w:fill="auto"/>
            <w:tcMar>
              <w:left w:w="29" w:type="dxa"/>
              <w:right w:w="29" w:type="dxa"/>
            </w:tcMar>
          </w:tcPr>
          <w:p w14:paraId="6F4B92FC" w14:textId="25FE1D42" w:rsidR="00B30893" w:rsidRDefault="00B30893" w:rsidP="00BC427E">
            <w:pPr>
              <w:rPr>
                <w:rFonts w:ascii="Calibri" w:hAnsi="Calibri"/>
                <w:sz w:val="12"/>
                <w:szCs w:val="12"/>
              </w:rPr>
            </w:pPr>
            <w:r w:rsidRPr="00FF7B47">
              <w:rPr>
                <w:rFonts w:ascii="Calibri" w:hAnsi="Calibri"/>
                <w:sz w:val="12"/>
                <w:szCs w:val="12"/>
              </w:rPr>
              <w:t>&lt;&lt;</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r w:rsidR="008B1733">
              <w:rPr>
                <w:rFonts w:ascii="Calibri" w:hAnsi="Calibri"/>
                <w:sz w:val="12"/>
                <w:szCs w:val="12"/>
              </w:rPr>
              <w:t>*</w:t>
            </w:r>
            <w:r w:rsidRPr="00FF7B47">
              <w:rPr>
                <w:rFonts w:ascii="Calibri" w:hAnsi="Calibri"/>
                <w:sz w:val="12"/>
                <w:szCs w:val="12"/>
              </w:rPr>
              <w:t>no</w:t>
            </w:r>
            <w:r w:rsidR="00D26F32">
              <w:rPr>
                <w:rFonts w:ascii="Calibri" w:hAnsi="Calibri"/>
                <w:sz w:val="12"/>
                <w:szCs w:val="12"/>
              </w:rPr>
              <w:t xml:space="preserve"> or </w:t>
            </w:r>
            <w:r w:rsidR="003C0549">
              <w:rPr>
                <w:rFonts w:ascii="Calibri" w:hAnsi="Calibri"/>
                <w:sz w:val="12"/>
                <w:szCs w:val="12"/>
              </w:rPr>
              <w:t>*</w:t>
            </w:r>
            <w:r w:rsidR="00D26F32">
              <w:rPr>
                <w:rFonts w:ascii="Calibri" w:hAnsi="Calibri"/>
                <w:sz w:val="12"/>
                <w:szCs w:val="12"/>
              </w:rPr>
              <w:t>Return only</w:t>
            </w:r>
            <w:r w:rsidRPr="00FF7B47">
              <w:rPr>
                <w:rFonts w:ascii="Calibri" w:hAnsi="Calibri"/>
                <w:sz w:val="12"/>
                <w:szCs w:val="12"/>
              </w:rPr>
              <w:t xml:space="preserve">, </w:t>
            </w:r>
            <w:r w:rsidRPr="00FF7B47">
              <w:rPr>
                <w:rFonts w:ascii="Calibri" w:hAnsi="Calibri"/>
                <w:b/>
                <w:sz w:val="12"/>
                <w:szCs w:val="12"/>
              </w:rPr>
              <w:t>then</w:t>
            </w:r>
            <w:r w:rsidRPr="00FF7B47">
              <w:rPr>
                <w:rFonts w:ascii="Calibri" w:hAnsi="Calibri"/>
                <w:sz w:val="12"/>
                <w:szCs w:val="12"/>
              </w:rPr>
              <w:t xml:space="preserve"> value=n/a</w:t>
            </w:r>
            <w:r w:rsidR="003C0549">
              <w:rPr>
                <w:rFonts w:ascii="Calibri" w:hAnsi="Calibri"/>
                <w:sz w:val="12"/>
                <w:szCs w:val="12"/>
              </w:rPr>
              <w:t>;</w:t>
            </w:r>
          </w:p>
          <w:p w14:paraId="109E71B4" w14:textId="77777777" w:rsidR="003C0549" w:rsidRDefault="003C0549" w:rsidP="00BC427E">
            <w:pPr>
              <w:rPr>
                <w:rFonts w:ascii="Calibri" w:hAnsi="Calibri"/>
                <w:sz w:val="12"/>
                <w:szCs w:val="12"/>
              </w:rPr>
            </w:pPr>
          </w:p>
          <w:p w14:paraId="3E2F38B8" w14:textId="55CF2D5D" w:rsidR="00B30893" w:rsidRPr="00FF7B47" w:rsidRDefault="00D26F32" w:rsidP="00BC427E">
            <w:pPr>
              <w:rPr>
                <w:rFonts w:ascii="Calibri" w:hAnsi="Calibri"/>
                <w:sz w:val="12"/>
                <w:szCs w:val="12"/>
              </w:rPr>
            </w:pPr>
            <w:r>
              <w:rPr>
                <w:rFonts w:ascii="Calibri" w:hAnsi="Calibri"/>
                <w:sz w:val="12"/>
                <w:szCs w:val="12"/>
              </w:rPr>
              <w:t>elseif F04=</w:t>
            </w:r>
            <w:r w:rsidR="003C0549">
              <w:rPr>
                <w:rFonts w:ascii="Calibri" w:hAnsi="Calibri"/>
                <w:sz w:val="12"/>
                <w:szCs w:val="12"/>
              </w:rPr>
              <w:t>*</w:t>
            </w:r>
            <w:r>
              <w:rPr>
                <w:rFonts w:ascii="Calibri" w:hAnsi="Calibri"/>
                <w:sz w:val="12"/>
                <w:szCs w:val="12"/>
              </w:rPr>
              <w:t xml:space="preserve">Supply only or </w:t>
            </w:r>
            <w:r w:rsidR="003C0549">
              <w:rPr>
                <w:rFonts w:ascii="Calibri" w:hAnsi="Calibri"/>
                <w:sz w:val="12"/>
                <w:szCs w:val="12"/>
              </w:rPr>
              <w:t>*</w:t>
            </w:r>
            <w:r>
              <w:rPr>
                <w:rFonts w:ascii="Calibri" w:hAnsi="Calibri"/>
                <w:sz w:val="12"/>
                <w:szCs w:val="12"/>
              </w:rPr>
              <w:t xml:space="preserve">Both Supply and Return, then require </w:t>
            </w:r>
            <w:r w:rsidR="00B30893" w:rsidRPr="00FF7B47">
              <w:rPr>
                <w:rFonts w:ascii="Calibri" w:hAnsi="Calibri"/>
                <w:sz w:val="12"/>
                <w:szCs w:val="12"/>
              </w:rPr>
              <w:t xml:space="preserve">user </w:t>
            </w:r>
            <w:r>
              <w:rPr>
                <w:rFonts w:ascii="Calibri" w:hAnsi="Calibri"/>
                <w:sz w:val="12"/>
                <w:szCs w:val="12"/>
              </w:rPr>
              <w:t xml:space="preserve">to </w:t>
            </w:r>
            <w:r w:rsidR="00B30893" w:rsidRPr="00FF7B47">
              <w:rPr>
                <w:rFonts w:ascii="Calibri" w:hAnsi="Calibri"/>
                <w:sz w:val="12"/>
                <w:szCs w:val="12"/>
              </w:rPr>
              <w:t>pick one from the following list:</w:t>
            </w:r>
          </w:p>
          <w:p w14:paraId="349FCBE0" w14:textId="77777777" w:rsidR="00B30893" w:rsidRPr="00FF7B47" w:rsidRDefault="00B30893" w:rsidP="00BC427E">
            <w:pPr>
              <w:rPr>
                <w:rFonts w:ascii="Calibri" w:hAnsi="Calibri"/>
                <w:sz w:val="12"/>
                <w:szCs w:val="12"/>
              </w:rPr>
            </w:pPr>
            <w:r w:rsidRPr="00FF7B47">
              <w:rPr>
                <w:rFonts w:ascii="Calibri" w:hAnsi="Calibri"/>
                <w:sz w:val="12"/>
                <w:szCs w:val="12"/>
              </w:rPr>
              <w:t>* conditioned space-entirely,</w:t>
            </w:r>
          </w:p>
          <w:p w14:paraId="715D32D4" w14:textId="77777777" w:rsidR="00B30893" w:rsidRPr="00FF7B47" w:rsidRDefault="00B30893" w:rsidP="00BC427E">
            <w:pPr>
              <w:rPr>
                <w:rFonts w:ascii="Calibri" w:hAnsi="Calibri"/>
                <w:sz w:val="12"/>
                <w:szCs w:val="12"/>
              </w:rPr>
            </w:pPr>
            <w:r w:rsidRPr="00FF7B47">
              <w:rPr>
                <w:rFonts w:ascii="Calibri" w:hAnsi="Calibri"/>
                <w:sz w:val="12"/>
                <w:szCs w:val="12"/>
              </w:rPr>
              <w:t>*unconditioned attic,</w:t>
            </w:r>
          </w:p>
          <w:p w14:paraId="1F73E2C8" w14:textId="77777777" w:rsidR="00B30893" w:rsidRPr="00FF7B47" w:rsidRDefault="00B30893" w:rsidP="00BC427E">
            <w:pPr>
              <w:rPr>
                <w:rFonts w:ascii="Calibri" w:hAnsi="Calibri"/>
                <w:sz w:val="12"/>
                <w:szCs w:val="12"/>
              </w:rPr>
            </w:pPr>
            <w:r w:rsidRPr="00FF7B47">
              <w:rPr>
                <w:rFonts w:ascii="Calibri" w:hAnsi="Calibri"/>
                <w:sz w:val="12"/>
                <w:szCs w:val="12"/>
              </w:rPr>
              <w:t>*unconditioned crawl space,</w:t>
            </w:r>
          </w:p>
          <w:p w14:paraId="3BCFDE8F" w14:textId="77777777" w:rsidR="00B30893" w:rsidRPr="00FF7B47" w:rsidRDefault="00B30893" w:rsidP="00BC427E">
            <w:pPr>
              <w:rPr>
                <w:rFonts w:ascii="Calibri" w:hAnsi="Calibri"/>
                <w:sz w:val="12"/>
                <w:szCs w:val="12"/>
              </w:rPr>
            </w:pPr>
            <w:r w:rsidRPr="00FF7B47">
              <w:rPr>
                <w:rFonts w:ascii="Calibri" w:hAnsi="Calibri"/>
                <w:sz w:val="12"/>
                <w:szCs w:val="12"/>
              </w:rPr>
              <w:t>*controlled ventilation crawl space</w:t>
            </w:r>
          </w:p>
          <w:p w14:paraId="3099EDDD" w14:textId="77777777" w:rsidR="00B30893" w:rsidRPr="00FF7B47" w:rsidRDefault="00B30893" w:rsidP="00BC427E">
            <w:pPr>
              <w:rPr>
                <w:rFonts w:ascii="Calibri" w:hAnsi="Calibri"/>
                <w:sz w:val="12"/>
                <w:szCs w:val="12"/>
              </w:rPr>
            </w:pPr>
            <w:r w:rsidRPr="00FF7B47">
              <w:rPr>
                <w:rFonts w:ascii="Calibri" w:hAnsi="Calibri"/>
                <w:sz w:val="12"/>
                <w:szCs w:val="12"/>
              </w:rPr>
              <w:t>*unconditioned garage,</w:t>
            </w:r>
          </w:p>
          <w:p w14:paraId="1C470FEE" w14:textId="77777777" w:rsidR="00B30893" w:rsidRPr="00FF7B47" w:rsidRDefault="00B30893" w:rsidP="00BC427E">
            <w:pPr>
              <w:rPr>
                <w:rFonts w:ascii="Calibri" w:hAnsi="Calibri"/>
                <w:sz w:val="12"/>
                <w:szCs w:val="12"/>
              </w:rPr>
            </w:pPr>
            <w:r w:rsidRPr="00FF7B47">
              <w:rPr>
                <w:rFonts w:ascii="Calibri" w:hAnsi="Calibri"/>
                <w:sz w:val="12"/>
                <w:szCs w:val="12"/>
              </w:rPr>
              <w:t>*unconditioned basement,</w:t>
            </w:r>
          </w:p>
          <w:p w14:paraId="17644C1F" w14:textId="7EDB2E5E" w:rsidR="00B30893" w:rsidRPr="00FF7B47" w:rsidRDefault="00B30893" w:rsidP="00BC427E">
            <w:pPr>
              <w:rPr>
                <w:rFonts w:ascii="Calibri" w:hAnsi="Calibri"/>
                <w:sz w:val="12"/>
                <w:szCs w:val="12"/>
              </w:rPr>
            </w:pPr>
            <w:r w:rsidRPr="00FF7B47">
              <w:rPr>
                <w:rFonts w:ascii="Calibri" w:hAnsi="Calibri"/>
                <w:sz w:val="12"/>
                <w:szCs w:val="12"/>
              </w:rPr>
              <w:t>*outdoors&gt;&gt;</w:t>
            </w:r>
          </w:p>
        </w:tc>
        <w:tc>
          <w:tcPr>
            <w:tcW w:w="1274" w:type="dxa"/>
            <w:shd w:val="clear" w:color="auto" w:fill="auto"/>
            <w:tcMar>
              <w:left w:w="29" w:type="dxa"/>
              <w:right w:w="29" w:type="dxa"/>
            </w:tcMar>
          </w:tcPr>
          <w:p w14:paraId="1312A728" w14:textId="5B570672" w:rsidR="003C0549" w:rsidRPr="003C0549" w:rsidRDefault="00B30893" w:rsidP="003C0549">
            <w:pPr>
              <w:rPr>
                <w:rFonts w:asciiTheme="minorHAnsi" w:hAnsiTheme="minorHAnsi"/>
                <w:sz w:val="12"/>
                <w:szCs w:val="12"/>
              </w:rPr>
            </w:pPr>
            <w:r w:rsidRPr="00FF7B47">
              <w:rPr>
                <w:rFonts w:asciiTheme="minorHAnsi" w:hAnsiTheme="minorHAnsi"/>
                <w:sz w:val="12"/>
                <w:szCs w:val="12"/>
              </w:rPr>
              <w:t>&lt;&lt;</w:t>
            </w:r>
            <w:r w:rsidRPr="00FF7B47">
              <w:rPr>
                <w:sz w:val="12"/>
                <w:szCs w:val="12"/>
              </w:rPr>
              <w:t xml:space="preserve"> </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w:t>
            </w:r>
            <w:r w:rsidR="008B1733">
              <w:rPr>
                <w:rFonts w:asciiTheme="minorHAnsi" w:hAnsiTheme="minorHAnsi"/>
                <w:sz w:val="12"/>
                <w:szCs w:val="12"/>
              </w:rPr>
              <w:t>*</w:t>
            </w:r>
            <w:r w:rsidRPr="00FF7B47">
              <w:rPr>
                <w:rFonts w:asciiTheme="minorHAnsi" w:hAnsiTheme="minorHAnsi"/>
                <w:sz w:val="12"/>
                <w:szCs w:val="12"/>
              </w:rPr>
              <w:t>no</w:t>
            </w:r>
            <w:r w:rsidR="003C0549">
              <w:rPr>
                <w:rFonts w:asciiTheme="minorHAnsi" w:hAnsiTheme="minorHAnsi"/>
                <w:sz w:val="12"/>
                <w:szCs w:val="12"/>
              </w:rPr>
              <w:t xml:space="preserve"> </w:t>
            </w:r>
            <w:r w:rsidR="003C0549">
              <w:rPr>
                <w:rFonts w:ascii="Calibri" w:hAnsi="Calibri"/>
                <w:sz w:val="12"/>
                <w:szCs w:val="12"/>
              </w:rPr>
              <w:t>or *Return only</w:t>
            </w:r>
            <w:r w:rsidRPr="00FF7B47">
              <w:rPr>
                <w:rFonts w:asciiTheme="minorHAnsi" w:hAnsiTheme="minorHAnsi"/>
                <w:sz w:val="12"/>
                <w:szCs w:val="12"/>
              </w:rPr>
              <w:t>, then value=n/a</w:t>
            </w:r>
            <w:r w:rsidR="003C0549" w:rsidRPr="003C0549">
              <w:rPr>
                <w:rFonts w:asciiTheme="minorHAnsi" w:hAnsiTheme="minorHAnsi"/>
                <w:sz w:val="12"/>
                <w:szCs w:val="12"/>
              </w:rPr>
              <w:t>;</w:t>
            </w:r>
          </w:p>
          <w:p w14:paraId="25664766" w14:textId="77777777" w:rsidR="003C0549" w:rsidRDefault="003C0549" w:rsidP="00BC427E">
            <w:pPr>
              <w:rPr>
                <w:rFonts w:asciiTheme="minorHAnsi" w:hAnsiTheme="minorHAnsi"/>
                <w:sz w:val="12"/>
                <w:szCs w:val="12"/>
              </w:rPr>
            </w:pPr>
          </w:p>
          <w:p w14:paraId="3F702CA7" w14:textId="1BD42D19" w:rsidR="00B30893" w:rsidRPr="00FF7B47" w:rsidRDefault="003C0549" w:rsidP="00BC427E">
            <w:pPr>
              <w:rPr>
                <w:rFonts w:asciiTheme="minorHAnsi" w:hAnsiTheme="minorHAnsi"/>
                <w:sz w:val="12"/>
                <w:szCs w:val="12"/>
              </w:rPr>
            </w:pPr>
            <w:r w:rsidRPr="003C0549">
              <w:rPr>
                <w:rFonts w:asciiTheme="minorHAnsi" w:hAnsiTheme="minorHAnsi"/>
                <w:sz w:val="12"/>
                <w:szCs w:val="12"/>
              </w:rPr>
              <w:t>elseif F04=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sidR="00B30893" w:rsidRPr="00FF7B47">
              <w:rPr>
                <w:rFonts w:asciiTheme="minorHAnsi" w:hAnsiTheme="minorHAnsi"/>
                <w:sz w:val="12"/>
                <w:szCs w:val="12"/>
              </w:rPr>
              <w:t xml:space="preserve"> user</w:t>
            </w:r>
            <w:r>
              <w:rPr>
                <w:rFonts w:asciiTheme="minorHAnsi" w:hAnsiTheme="minorHAnsi"/>
                <w:sz w:val="12"/>
                <w:szCs w:val="12"/>
              </w:rPr>
              <w:t xml:space="preserve"> to</w:t>
            </w:r>
            <w:r w:rsidR="00B30893" w:rsidRPr="00FF7B47">
              <w:rPr>
                <w:rFonts w:asciiTheme="minorHAnsi" w:hAnsiTheme="minorHAnsi"/>
                <w:sz w:val="12"/>
                <w:szCs w:val="12"/>
              </w:rPr>
              <w:t xml:space="preserve"> pick one value from the following list:</w:t>
            </w:r>
          </w:p>
          <w:p w14:paraId="4D6DD9BC"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*R-4.2,</w:t>
            </w:r>
          </w:p>
          <w:p w14:paraId="0A46DDB0"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*R-6, </w:t>
            </w:r>
          </w:p>
          <w:p w14:paraId="5BB35AFD"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*R-8, </w:t>
            </w:r>
          </w:p>
          <w:p w14:paraId="0AB682A4"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*R-10, </w:t>
            </w:r>
          </w:p>
          <w:p w14:paraId="16BE822E"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*R-12;  </w:t>
            </w:r>
          </w:p>
          <w:p w14:paraId="2594E5D2"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check value</w:t>
            </w:r>
            <w:r w:rsidRPr="00FF7B47">
              <w:rPr>
                <w:rFonts w:asciiTheme="minorHAnsi" w:hAnsiTheme="minorHAnsi"/>
                <w:sz w:val="12"/>
                <w:szCs w:val="12"/>
              </w:rPr>
              <w:t xml:space="preserve">: </w:t>
            </w:r>
          </w:p>
          <w:p w14:paraId="5C416B39" w14:textId="230FAFE0"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must be ≥ value in </w:t>
            </w:r>
            <w:r w:rsidRPr="003D3D2E">
              <w:rPr>
                <w:rFonts w:asciiTheme="minorHAnsi" w:hAnsiTheme="minorHAnsi"/>
                <w:sz w:val="12"/>
                <w:szCs w:val="12"/>
                <w:highlight w:val="yellow"/>
              </w:rPr>
              <w:t>F05</w:t>
            </w:r>
            <w:r w:rsidRPr="00FF7B47">
              <w:rPr>
                <w:rFonts w:asciiTheme="minorHAnsi" w:hAnsiTheme="minorHAnsi"/>
                <w:sz w:val="12"/>
                <w:szCs w:val="12"/>
              </w:rPr>
              <w:t xml:space="preserve"> to comply subject to the following exception: </w:t>
            </w:r>
          </w:p>
          <w:p w14:paraId="54BB63EA" w14:textId="0FF8A05A" w:rsidR="00B30893" w:rsidRPr="00FF7B47" w:rsidRDefault="00B30893" w:rsidP="00BC427E">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F10</w:t>
            </w:r>
            <w:r w:rsidRPr="00FF7B47">
              <w:rPr>
                <w:rFonts w:asciiTheme="minorHAnsi" w:hAnsiTheme="minorHAnsi"/>
                <w:sz w:val="12"/>
                <w:szCs w:val="12"/>
              </w:rPr>
              <w:t>=</w:t>
            </w:r>
          </w:p>
          <w:p w14:paraId="33F4EBAA"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*Ducts ≥R4.2 entirely in Conditioned Space,</w:t>
            </w:r>
          </w:p>
          <w:p w14:paraId="5601A290" w14:textId="12EDAD5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17C644EF" w14:textId="77777777" w:rsidR="00B30893" w:rsidRPr="00FF7B47" w:rsidRDefault="00B30893" w:rsidP="00BC427E">
            <w:pPr>
              <w:rPr>
                <w:rFonts w:asciiTheme="minorHAnsi" w:hAnsiTheme="minorHAnsi"/>
                <w:sz w:val="12"/>
                <w:szCs w:val="12"/>
              </w:rPr>
            </w:pPr>
          </w:p>
          <w:p w14:paraId="73BEA3A4" w14:textId="77777777" w:rsidR="00B30893" w:rsidRPr="00FF7B47" w:rsidRDefault="00B30893" w:rsidP="00BC427E">
            <w:pPr>
              <w:rPr>
                <w:rFonts w:asciiTheme="minorHAnsi" w:hAnsiTheme="minorHAnsi"/>
                <w:sz w:val="12"/>
                <w:szCs w:val="12"/>
              </w:rPr>
            </w:pPr>
          </w:p>
          <w:p w14:paraId="7398BABE" w14:textId="29DBED32" w:rsidR="00B30893" w:rsidRPr="00FF7B47" w:rsidRDefault="00B30893" w:rsidP="00BC427E">
            <w:pPr>
              <w:rPr>
                <w:rFonts w:asciiTheme="minorHAnsi" w:hAnsiTheme="minorHAnsi"/>
                <w:sz w:val="12"/>
                <w:szCs w:val="12"/>
              </w:rPr>
            </w:pPr>
            <w:r w:rsidRPr="00FF7B47">
              <w:rPr>
                <w:rFonts w:asciiTheme="minorHAnsi" w:hAnsiTheme="minorHAnsi"/>
                <w:sz w:val="12"/>
                <w:szCs w:val="12"/>
              </w:rPr>
              <w:t>flag non-compliant values and do not allow registration to proceed if not in compliance.</w:t>
            </w:r>
          </w:p>
          <w:p w14:paraId="7DC8F808" w14:textId="4B6EA431" w:rsidR="00B30893" w:rsidRPr="00FF7B47" w:rsidRDefault="00B30893" w:rsidP="002F7021">
            <w:pPr>
              <w:keepNext/>
              <w:rPr>
                <w:rFonts w:ascii="Calibri" w:hAnsi="Calibri"/>
                <w:sz w:val="12"/>
                <w:szCs w:val="12"/>
              </w:rPr>
            </w:pPr>
          </w:p>
        </w:tc>
        <w:tc>
          <w:tcPr>
            <w:tcW w:w="1274" w:type="dxa"/>
            <w:shd w:val="clear" w:color="auto" w:fill="auto"/>
            <w:tcMar>
              <w:left w:w="29" w:type="dxa"/>
              <w:right w:w="29" w:type="dxa"/>
            </w:tcMar>
          </w:tcPr>
          <w:p w14:paraId="6672A96F" w14:textId="68BA799E" w:rsidR="00B30893" w:rsidRPr="00FF7B47" w:rsidRDefault="00B30893" w:rsidP="00300224">
            <w:pPr>
              <w:keepNext/>
              <w:rPr>
                <w:rFonts w:ascii="Calibri" w:hAnsi="Calibri"/>
                <w:sz w:val="12"/>
                <w:szCs w:val="12"/>
              </w:rPr>
            </w:pPr>
            <w:r w:rsidRPr="00FF7B47">
              <w:rPr>
                <w:rFonts w:ascii="Calibri" w:hAnsi="Calibri"/>
                <w:sz w:val="12"/>
                <w:szCs w:val="12"/>
              </w:rPr>
              <w:t>&lt;&lt;</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r w:rsidR="008B1733">
              <w:rPr>
                <w:rFonts w:ascii="Calibri" w:hAnsi="Calibri"/>
                <w:sz w:val="12"/>
                <w:szCs w:val="12"/>
              </w:rPr>
              <w:t>*</w:t>
            </w:r>
            <w:r w:rsidRPr="00FF7B47">
              <w:rPr>
                <w:rFonts w:ascii="Calibri" w:hAnsi="Calibri"/>
                <w:sz w:val="12"/>
                <w:szCs w:val="12"/>
              </w:rPr>
              <w:t>no</w:t>
            </w:r>
            <w:r w:rsidR="003C0549">
              <w:rPr>
                <w:rFonts w:ascii="Calibri" w:hAnsi="Calibri"/>
                <w:sz w:val="12"/>
                <w:szCs w:val="12"/>
              </w:rPr>
              <w:t xml:space="preserve"> or *Supply only</w:t>
            </w:r>
            <w:r w:rsidRPr="00FF7B47">
              <w:rPr>
                <w:rFonts w:ascii="Calibri" w:hAnsi="Calibri"/>
                <w:sz w:val="12"/>
                <w:szCs w:val="12"/>
              </w:rPr>
              <w:t xml:space="preserve">, </w:t>
            </w:r>
          </w:p>
          <w:p w14:paraId="57DAF5EB" w14:textId="35D2DE4A" w:rsidR="00B30893" w:rsidRDefault="00B30893" w:rsidP="00300224">
            <w:pPr>
              <w:keepNext/>
              <w:rPr>
                <w:rFonts w:ascii="Calibri" w:hAnsi="Calibri"/>
                <w:sz w:val="12"/>
                <w:szCs w:val="12"/>
              </w:rPr>
            </w:pPr>
            <w:r w:rsidRPr="00FF7B47">
              <w:rPr>
                <w:rFonts w:ascii="Calibri" w:hAnsi="Calibri"/>
                <w:sz w:val="12"/>
                <w:szCs w:val="12"/>
              </w:rPr>
              <w:t>then value=n/a</w:t>
            </w:r>
            <w:r w:rsidR="003C0549">
              <w:rPr>
                <w:rFonts w:ascii="Calibri" w:hAnsi="Calibri"/>
                <w:sz w:val="12"/>
                <w:szCs w:val="12"/>
              </w:rPr>
              <w:t>;</w:t>
            </w:r>
          </w:p>
          <w:p w14:paraId="78C102FA" w14:textId="77777777" w:rsidR="00B30893" w:rsidRPr="00FF7B47" w:rsidRDefault="00B30893" w:rsidP="00300224">
            <w:pPr>
              <w:keepNext/>
              <w:rPr>
                <w:rFonts w:ascii="Calibri" w:hAnsi="Calibri"/>
                <w:sz w:val="12"/>
                <w:szCs w:val="12"/>
              </w:rPr>
            </w:pPr>
          </w:p>
          <w:p w14:paraId="0619161C" w14:textId="14135BD2" w:rsidR="00B30893" w:rsidRPr="00FF7B47" w:rsidRDefault="003C0549" w:rsidP="00300224">
            <w:pPr>
              <w:keepNext/>
              <w:rPr>
                <w:rFonts w:ascii="Calibri" w:hAnsi="Calibri"/>
                <w:sz w:val="12"/>
                <w:szCs w:val="12"/>
              </w:rPr>
            </w:pPr>
            <w:r w:rsidRPr="003C0549">
              <w:rPr>
                <w:rFonts w:ascii="Calibri" w:hAnsi="Calibri"/>
                <w:sz w:val="12"/>
                <w:szCs w:val="12"/>
              </w:rPr>
              <w:t>elseif F04=*</w:t>
            </w:r>
            <w:r w:rsidR="00AA0C37">
              <w:rPr>
                <w:rFonts w:ascii="Calibri" w:hAnsi="Calibri"/>
                <w:sz w:val="12"/>
                <w:szCs w:val="12"/>
              </w:rPr>
              <w:t>Return</w:t>
            </w:r>
            <w:r w:rsidRPr="003C0549">
              <w:rPr>
                <w:rFonts w:ascii="Calibri" w:hAnsi="Calibri"/>
                <w:sz w:val="12"/>
                <w:szCs w:val="12"/>
              </w:rPr>
              <w:t xml:space="preserve"> only or *Both Supply and Return, then require </w:t>
            </w:r>
            <w:r w:rsidR="00B30893" w:rsidRPr="00FF7B47">
              <w:rPr>
                <w:rFonts w:ascii="Calibri" w:hAnsi="Calibri"/>
                <w:sz w:val="12"/>
                <w:szCs w:val="12"/>
              </w:rPr>
              <w:t>user</w:t>
            </w:r>
            <w:r>
              <w:rPr>
                <w:rFonts w:ascii="Calibri" w:hAnsi="Calibri"/>
                <w:sz w:val="12"/>
                <w:szCs w:val="12"/>
              </w:rPr>
              <w:t xml:space="preserve"> </w:t>
            </w:r>
            <w:r w:rsidR="00AA0C37">
              <w:rPr>
                <w:rFonts w:ascii="Calibri" w:hAnsi="Calibri"/>
                <w:sz w:val="12"/>
                <w:szCs w:val="12"/>
              </w:rPr>
              <w:t xml:space="preserve">to </w:t>
            </w:r>
            <w:r w:rsidR="00B30893" w:rsidRPr="00FF7B47">
              <w:rPr>
                <w:rFonts w:ascii="Calibri" w:hAnsi="Calibri"/>
                <w:sz w:val="12"/>
                <w:szCs w:val="12"/>
              </w:rPr>
              <w:t>pick one from the following list:</w:t>
            </w:r>
          </w:p>
          <w:p w14:paraId="0B71EC91" w14:textId="77777777" w:rsidR="00B30893" w:rsidRPr="00FF7B47" w:rsidRDefault="00B30893" w:rsidP="00300224">
            <w:pPr>
              <w:keepNext/>
              <w:rPr>
                <w:rFonts w:ascii="Calibri" w:hAnsi="Calibri"/>
                <w:sz w:val="12"/>
                <w:szCs w:val="12"/>
              </w:rPr>
            </w:pPr>
            <w:r w:rsidRPr="00FF7B47">
              <w:rPr>
                <w:rFonts w:ascii="Calibri" w:hAnsi="Calibri"/>
                <w:sz w:val="12"/>
                <w:szCs w:val="12"/>
              </w:rPr>
              <w:t>* conditioned space-entirely,</w:t>
            </w:r>
          </w:p>
          <w:p w14:paraId="2C8D3997"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attic,</w:t>
            </w:r>
          </w:p>
          <w:p w14:paraId="40E71133"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crawl space,</w:t>
            </w:r>
          </w:p>
          <w:p w14:paraId="7B8BA5F8" w14:textId="77777777" w:rsidR="00B30893" w:rsidRPr="00FF7B47" w:rsidRDefault="00B30893" w:rsidP="00300224">
            <w:pPr>
              <w:keepNext/>
              <w:rPr>
                <w:rFonts w:ascii="Calibri" w:hAnsi="Calibri"/>
                <w:sz w:val="12"/>
                <w:szCs w:val="12"/>
              </w:rPr>
            </w:pPr>
            <w:r w:rsidRPr="00FF7B47">
              <w:rPr>
                <w:rFonts w:ascii="Calibri" w:hAnsi="Calibri"/>
                <w:sz w:val="12"/>
                <w:szCs w:val="12"/>
              </w:rPr>
              <w:t>*controlled ventilation crawl space</w:t>
            </w:r>
          </w:p>
          <w:p w14:paraId="376B1022"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garage,</w:t>
            </w:r>
          </w:p>
          <w:p w14:paraId="2156B7B4"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basement,</w:t>
            </w:r>
          </w:p>
          <w:p w14:paraId="21E042A5" w14:textId="16D23595" w:rsidR="00B30893" w:rsidRPr="00FF7B47" w:rsidRDefault="00B30893" w:rsidP="00300224">
            <w:pPr>
              <w:keepNext/>
              <w:rPr>
                <w:rFonts w:ascii="Calibri" w:hAnsi="Calibri"/>
                <w:sz w:val="12"/>
                <w:szCs w:val="12"/>
              </w:rPr>
            </w:pPr>
            <w:r w:rsidRPr="00FF7B47">
              <w:rPr>
                <w:rFonts w:ascii="Calibri" w:hAnsi="Calibri"/>
                <w:sz w:val="12"/>
                <w:szCs w:val="12"/>
              </w:rPr>
              <w:t>*outdoors&gt;&gt;</w:t>
            </w:r>
          </w:p>
        </w:tc>
        <w:tc>
          <w:tcPr>
            <w:tcW w:w="1273" w:type="dxa"/>
            <w:shd w:val="clear" w:color="auto" w:fill="auto"/>
            <w:tcMar>
              <w:left w:w="29" w:type="dxa"/>
              <w:right w:w="29" w:type="dxa"/>
            </w:tcMar>
          </w:tcPr>
          <w:p w14:paraId="3AB04EFD" w14:textId="45B64029" w:rsidR="00B30893" w:rsidRDefault="00B30893" w:rsidP="00300224">
            <w:pPr>
              <w:keepNext/>
              <w:rPr>
                <w:rFonts w:ascii="Calibri" w:hAnsi="Calibri"/>
                <w:sz w:val="12"/>
                <w:szCs w:val="12"/>
              </w:rPr>
            </w:pPr>
            <w:r w:rsidRPr="00FF7B47">
              <w:rPr>
                <w:rFonts w:ascii="Calibri" w:hAnsi="Calibri"/>
                <w:sz w:val="12"/>
                <w:szCs w:val="12"/>
              </w:rPr>
              <w:t xml:space="preserve">&lt;&lt; </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r w:rsidR="008B1733">
              <w:rPr>
                <w:rFonts w:ascii="Calibri" w:hAnsi="Calibri"/>
                <w:sz w:val="12"/>
                <w:szCs w:val="12"/>
              </w:rPr>
              <w:t>*</w:t>
            </w:r>
            <w:r w:rsidRPr="00FF7B47">
              <w:rPr>
                <w:rFonts w:ascii="Calibri" w:hAnsi="Calibri"/>
                <w:sz w:val="12"/>
                <w:szCs w:val="12"/>
              </w:rPr>
              <w:t>no</w:t>
            </w:r>
            <w:r w:rsidR="00AA0C37">
              <w:rPr>
                <w:rFonts w:ascii="Calibri" w:hAnsi="Calibri"/>
                <w:sz w:val="12"/>
                <w:szCs w:val="12"/>
              </w:rPr>
              <w:t xml:space="preserve"> or *Supply only</w:t>
            </w:r>
            <w:r w:rsidRPr="00FF7B47">
              <w:rPr>
                <w:rFonts w:ascii="Calibri" w:hAnsi="Calibri"/>
                <w:sz w:val="12"/>
                <w:szCs w:val="12"/>
              </w:rPr>
              <w:t>, then value=n/a</w:t>
            </w:r>
            <w:r w:rsidR="00AA0C37">
              <w:rPr>
                <w:rFonts w:ascii="Calibri" w:hAnsi="Calibri"/>
                <w:sz w:val="12"/>
                <w:szCs w:val="12"/>
              </w:rPr>
              <w:t>;</w:t>
            </w:r>
            <w:r w:rsidR="00AA0C37" w:rsidRPr="00FF7B47">
              <w:rPr>
                <w:rFonts w:ascii="Calibri" w:hAnsi="Calibri"/>
                <w:sz w:val="12"/>
                <w:szCs w:val="12"/>
              </w:rPr>
              <w:t xml:space="preserve"> </w:t>
            </w:r>
          </w:p>
          <w:p w14:paraId="64AC5544" w14:textId="77777777" w:rsidR="00B30893" w:rsidRPr="00FF7B47" w:rsidRDefault="00B30893" w:rsidP="00300224">
            <w:pPr>
              <w:keepNext/>
              <w:rPr>
                <w:rFonts w:ascii="Calibri" w:hAnsi="Calibri"/>
                <w:sz w:val="12"/>
                <w:szCs w:val="12"/>
              </w:rPr>
            </w:pPr>
          </w:p>
          <w:p w14:paraId="18D319FA" w14:textId="4B552CE4" w:rsidR="00B30893" w:rsidRPr="00FF7B47" w:rsidRDefault="00AA0C37" w:rsidP="00300224">
            <w:pPr>
              <w:keepNext/>
              <w:rPr>
                <w:rFonts w:ascii="Calibri" w:hAnsi="Calibri"/>
                <w:sz w:val="12"/>
                <w:szCs w:val="12"/>
              </w:rPr>
            </w:pPr>
            <w:r>
              <w:rPr>
                <w:rFonts w:ascii="Calibri" w:hAnsi="Calibri"/>
                <w:sz w:val="12"/>
                <w:szCs w:val="12"/>
              </w:rPr>
              <w:t xml:space="preserve">Elseif F04=*Return only or *Both Supply and Return, then require </w:t>
            </w:r>
            <w:r w:rsidR="00B30893" w:rsidRPr="00FF7B47">
              <w:rPr>
                <w:rFonts w:ascii="Calibri" w:hAnsi="Calibri"/>
                <w:sz w:val="12"/>
                <w:szCs w:val="12"/>
              </w:rPr>
              <w:t xml:space="preserve">user </w:t>
            </w:r>
            <w:r>
              <w:rPr>
                <w:rFonts w:ascii="Calibri" w:hAnsi="Calibri"/>
                <w:sz w:val="12"/>
                <w:szCs w:val="12"/>
              </w:rPr>
              <w:t xml:space="preserve">to </w:t>
            </w:r>
            <w:r w:rsidR="00B30893" w:rsidRPr="00FF7B47">
              <w:rPr>
                <w:rFonts w:ascii="Calibri" w:hAnsi="Calibri"/>
                <w:sz w:val="12"/>
                <w:szCs w:val="12"/>
              </w:rPr>
              <w:t>pick one value from the following list:</w:t>
            </w:r>
          </w:p>
          <w:p w14:paraId="75984C08" w14:textId="77777777" w:rsidR="00B30893" w:rsidRPr="00FF7B47" w:rsidRDefault="00B30893" w:rsidP="00300224">
            <w:pPr>
              <w:keepNext/>
              <w:rPr>
                <w:rFonts w:ascii="Calibri" w:hAnsi="Calibri"/>
                <w:sz w:val="12"/>
                <w:szCs w:val="12"/>
              </w:rPr>
            </w:pPr>
            <w:r w:rsidRPr="00FF7B47">
              <w:rPr>
                <w:rFonts w:ascii="Calibri" w:hAnsi="Calibri"/>
                <w:sz w:val="12"/>
                <w:szCs w:val="12"/>
              </w:rPr>
              <w:t>*R-4.2,</w:t>
            </w:r>
          </w:p>
          <w:p w14:paraId="6EA9C24B"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*R-6, </w:t>
            </w:r>
          </w:p>
          <w:p w14:paraId="018FACF6"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*R-8, </w:t>
            </w:r>
          </w:p>
          <w:p w14:paraId="7FEB1AA0"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*R-10, </w:t>
            </w:r>
          </w:p>
          <w:p w14:paraId="79697458"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*R-12;  </w:t>
            </w:r>
          </w:p>
          <w:p w14:paraId="5DA141E3" w14:textId="77777777" w:rsidR="00B30893" w:rsidRPr="00293C12" w:rsidRDefault="00B30893" w:rsidP="00300224">
            <w:pPr>
              <w:keepNext/>
              <w:rPr>
                <w:rFonts w:ascii="Calibri" w:hAnsi="Calibri"/>
                <w:b/>
                <w:sz w:val="12"/>
                <w:szCs w:val="12"/>
              </w:rPr>
            </w:pPr>
            <w:r w:rsidRPr="00293C12">
              <w:rPr>
                <w:rFonts w:ascii="Calibri" w:hAnsi="Calibri"/>
                <w:b/>
                <w:sz w:val="12"/>
                <w:szCs w:val="12"/>
              </w:rPr>
              <w:t xml:space="preserve">check value: </w:t>
            </w:r>
          </w:p>
          <w:p w14:paraId="0E698D4A"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must be ≥ value in </w:t>
            </w:r>
            <w:r w:rsidRPr="003D3D2E">
              <w:rPr>
                <w:rFonts w:ascii="Calibri" w:hAnsi="Calibri"/>
                <w:sz w:val="12"/>
                <w:szCs w:val="12"/>
                <w:highlight w:val="yellow"/>
              </w:rPr>
              <w:t>F05</w:t>
            </w:r>
            <w:r w:rsidRPr="00FF7B47">
              <w:rPr>
                <w:rFonts w:ascii="Calibri" w:hAnsi="Calibri"/>
                <w:sz w:val="12"/>
                <w:szCs w:val="12"/>
              </w:rPr>
              <w:t xml:space="preserve"> to comply subject to the following exception: </w:t>
            </w:r>
          </w:p>
          <w:p w14:paraId="025E11F9" w14:textId="4CD0C33B" w:rsidR="00B30893" w:rsidRPr="00FF7B47" w:rsidRDefault="00B30893" w:rsidP="00300224">
            <w:pPr>
              <w:keepNext/>
              <w:rPr>
                <w:rFonts w:ascii="Calibri" w:hAnsi="Calibri"/>
                <w:sz w:val="12"/>
                <w:szCs w:val="12"/>
              </w:rPr>
            </w:pPr>
            <w:r w:rsidRPr="003D3D2E">
              <w:rPr>
                <w:rFonts w:ascii="Calibri" w:hAnsi="Calibri"/>
                <w:b/>
                <w:sz w:val="12"/>
                <w:szCs w:val="12"/>
              </w:rPr>
              <w:t>if</w:t>
            </w:r>
            <w:r>
              <w:rPr>
                <w:rFonts w:ascii="Calibri" w:hAnsi="Calibri"/>
                <w:sz w:val="12"/>
                <w:szCs w:val="12"/>
              </w:rPr>
              <w:t xml:space="preserve"> </w:t>
            </w:r>
            <w:r w:rsidRPr="003D3D2E">
              <w:rPr>
                <w:rFonts w:ascii="Calibri" w:hAnsi="Calibri"/>
                <w:sz w:val="12"/>
                <w:szCs w:val="12"/>
                <w:highlight w:val="yellow"/>
              </w:rPr>
              <w:t>F10</w:t>
            </w:r>
            <w:r w:rsidRPr="00FF7B47">
              <w:rPr>
                <w:rFonts w:ascii="Calibri" w:hAnsi="Calibri"/>
                <w:sz w:val="12"/>
                <w:szCs w:val="12"/>
              </w:rPr>
              <w:t>=</w:t>
            </w:r>
          </w:p>
          <w:p w14:paraId="6DE438DF" w14:textId="77777777"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p w14:paraId="6766C4CA" w14:textId="77777777" w:rsidR="00B30893" w:rsidRPr="00FF7B47" w:rsidRDefault="00B30893" w:rsidP="00300224">
            <w:pPr>
              <w:keepNext/>
              <w:rPr>
                <w:rFonts w:ascii="Calibri" w:hAnsi="Calibri"/>
                <w:sz w:val="12"/>
                <w:szCs w:val="12"/>
              </w:rPr>
            </w:pPr>
            <w:r w:rsidRPr="003D3D2E">
              <w:rPr>
                <w:rFonts w:ascii="Calibri" w:hAnsi="Calibri"/>
                <w:b/>
                <w:sz w:val="12"/>
                <w:szCs w:val="12"/>
              </w:rPr>
              <w:t>then</w:t>
            </w:r>
            <w:r w:rsidRPr="00FF7B47">
              <w:rPr>
                <w:rFonts w:ascii="Calibri" w:hAnsi="Calibri"/>
                <w:sz w:val="12"/>
                <w:szCs w:val="12"/>
              </w:rPr>
              <w:t xml:space="preserve"> R-4.2 complies.</w:t>
            </w:r>
          </w:p>
          <w:p w14:paraId="6C985B03" w14:textId="77777777" w:rsidR="00B30893" w:rsidRPr="00FF7B47" w:rsidRDefault="00B30893" w:rsidP="00300224">
            <w:pPr>
              <w:keepNext/>
              <w:rPr>
                <w:rFonts w:ascii="Calibri" w:hAnsi="Calibri"/>
                <w:sz w:val="12"/>
                <w:szCs w:val="12"/>
              </w:rPr>
            </w:pPr>
          </w:p>
          <w:p w14:paraId="112CB88C" w14:textId="77777777" w:rsidR="00B30893" w:rsidRPr="00FF7B47" w:rsidRDefault="00B30893" w:rsidP="00300224">
            <w:pPr>
              <w:keepNext/>
              <w:rPr>
                <w:rFonts w:ascii="Calibri" w:hAnsi="Calibri"/>
                <w:sz w:val="12"/>
                <w:szCs w:val="12"/>
              </w:rPr>
            </w:pPr>
          </w:p>
          <w:p w14:paraId="3369719C" w14:textId="22CA7EA3" w:rsidR="00B30893" w:rsidRPr="00FF7B47" w:rsidRDefault="00B30893" w:rsidP="00300224">
            <w:pPr>
              <w:keepNext/>
              <w:rPr>
                <w:rFonts w:ascii="Calibri" w:hAnsi="Calibri"/>
                <w:sz w:val="12"/>
                <w:szCs w:val="12"/>
              </w:rPr>
            </w:pPr>
            <w:r w:rsidRPr="00FF7B47">
              <w:rPr>
                <w:rFonts w:ascii="Calibri" w:hAnsi="Calibri"/>
                <w:sz w:val="12"/>
                <w:szCs w:val="12"/>
              </w:rPr>
              <w:t>flag non-compliant values and do not allow registration to proceed if not in compliance.</w:t>
            </w:r>
          </w:p>
        </w:tc>
        <w:tc>
          <w:tcPr>
            <w:tcW w:w="1274" w:type="dxa"/>
            <w:shd w:val="clear" w:color="auto" w:fill="auto"/>
            <w:tcMar>
              <w:left w:w="29" w:type="dxa"/>
              <w:right w:w="29" w:type="dxa"/>
            </w:tcMar>
          </w:tcPr>
          <w:p w14:paraId="2CEC74CF" w14:textId="39D98F32" w:rsidR="00B30893" w:rsidRDefault="00B30893" w:rsidP="00300224">
            <w:pPr>
              <w:keepNext/>
              <w:rPr>
                <w:rFonts w:ascii="Calibri" w:hAnsi="Calibri"/>
                <w:sz w:val="12"/>
                <w:szCs w:val="12"/>
              </w:rPr>
            </w:pPr>
            <w:r w:rsidRPr="00FF7B47">
              <w:rPr>
                <w:rFonts w:ascii="Calibri" w:hAnsi="Calibri"/>
                <w:sz w:val="12"/>
                <w:szCs w:val="12"/>
              </w:rPr>
              <w:t xml:space="preserve">&lt;&lt; </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=no, then value=n/a,</w:t>
            </w:r>
          </w:p>
          <w:p w14:paraId="6A573772" w14:textId="77777777" w:rsidR="00B30893" w:rsidRPr="00FF7B47" w:rsidRDefault="00B30893" w:rsidP="00300224">
            <w:pPr>
              <w:keepNext/>
              <w:rPr>
                <w:rFonts w:ascii="Calibri" w:hAnsi="Calibri"/>
                <w:sz w:val="12"/>
                <w:szCs w:val="12"/>
              </w:rPr>
            </w:pPr>
          </w:p>
          <w:p w14:paraId="0649F721" w14:textId="68F14B05" w:rsidR="00B30893" w:rsidRPr="00FF7B47" w:rsidRDefault="00B30893" w:rsidP="00300224">
            <w:pPr>
              <w:keepNext/>
              <w:rPr>
                <w:rFonts w:ascii="Calibri" w:hAnsi="Calibri"/>
                <w:sz w:val="12"/>
                <w:szCs w:val="12"/>
              </w:rPr>
            </w:pPr>
            <w:r w:rsidRPr="00FF7B47">
              <w:rPr>
                <w:rFonts w:ascii="Calibri" w:hAnsi="Calibri"/>
                <w:b/>
                <w:sz w:val="12"/>
                <w:szCs w:val="12"/>
              </w:rPr>
              <w:t>else</w:t>
            </w:r>
            <w:r w:rsidRPr="00FF7B47">
              <w:rPr>
                <w:rFonts w:ascii="Calibri" w:hAnsi="Calibri"/>
                <w:sz w:val="12"/>
                <w:szCs w:val="12"/>
              </w:rPr>
              <w:t xml:space="preserve"> default </w:t>
            </w:r>
            <w:r>
              <w:rPr>
                <w:rFonts w:ascii="Calibri" w:hAnsi="Calibri"/>
                <w:sz w:val="12"/>
                <w:szCs w:val="12"/>
              </w:rPr>
              <w:t>text v</w:t>
            </w:r>
            <w:r w:rsidRPr="00FF7B47">
              <w:rPr>
                <w:rFonts w:ascii="Calibri" w:hAnsi="Calibri"/>
                <w:sz w:val="12"/>
                <w:szCs w:val="12"/>
              </w:rPr>
              <w:t xml:space="preserve">alue=No </w:t>
            </w:r>
            <w:r w:rsidR="00BC6224">
              <w:rPr>
                <w:rFonts w:ascii="Calibri" w:hAnsi="Calibri"/>
                <w:sz w:val="12"/>
                <w:szCs w:val="12"/>
              </w:rPr>
              <w:t>Exceptions</w:t>
            </w:r>
            <w:r w:rsidRPr="00FF7B47">
              <w:rPr>
                <w:rFonts w:ascii="Calibri" w:hAnsi="Calibri"/>
                <w:sz w:val="12"/>
                <w:szCs w:val="12"/>
              </w:rPr>
              <w:t>;</w:t>
            </w:r>
          </w:p>
          <w:p w14:paraId="5E9A5CDE" w14:textId="77777777" w:rsidR="00B30893" w:rsidRPr="00FF7B47" w:rsidRDefault="00B30893" w:rsidP="00300224">
            <w:pPr>
              <w:keepNext/>
              <w:rPr>
                <w:rFonts w:ascii="Calibri" w:hAnsi="Calibri"/>
                <w:sz w:val="12"/>
                <w:szCs w:val="12"/>
              </w:rPr>
            </w:pPr>
          </w:p>
          <w:p w14:paraId="62E98D1C" w14:textId="7FD322D9" w:rsidR="00B30893" w:rsidRPr="00FF7B47" w:rsidRDefault="00B30893" w:rsidP="00300224">
            <w:pPr>
              <w:keepNext/>
              <w:rPr>
                <w:rFonts w:ascii="Calibri" w:hAnsi="Calibri"/>
                <w:sz w:val="12"/>
                <w:szCs w:val="12"/>
              </w:rPr>
            </w:pPr>
            <w:r w:rsidRPr="00FF7B47">
              <w:rPr>
                <w:rFonts w:ascii="Calibri" w:hAnsi="Calibri"/>
                <w:sz w:val="12"/>
                <w:szCs w:val="12"/>
              </w:rPr>
              <w:t xml:space="preserve">allow user to override the default and </w:t>
            </w:r>
            <w:r w:rsidRPr="00171CEB">
              <w:rPr>
                <w:rFonts w:ascii="Calibri" w:hAnsi="Calibri"/>
                <w:b/>
                <w:sz w:val="12"/>
                <w:szCs w:val="12"/>
              </w:rPr>
              <w:t xml:space="preserve">select one </w:t>
            </w:r>
            <w:r w:rsidRPr="00171CEB">
              <w:rPr>
                <w:rFonts w:ascii="Calibri" w:hAnsi="Calibri"/>
                <w:b/>
                <w:sz w:val="12"/>
                <w:szCs w:val="12"/>
                <w:u w:val="single"/>
              </w:rPr>
              <w:t>or both</w:t>
            </w:r>
            <w:r w:rsidRPr="00FF7B47">
              <w:rPr>
                <w:rFonts w:ascii="Calibri" w:hAnsi="Calibri"/>
                <w:sz w:val="12"/>
                <w:szCs w:val="12"/>
              </w:rPr>
              <w:t xml:space="preserve"> of the following two values:</w:t>
            </w:r>
          </w:p>
          <w:p w14:paraId="34D74A8E"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ducts in wall cavity </w:t>
            </w:r>
          </w:p>
          <w:p w14:paraId="42540C31"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exposed ducts </w:t>
            </w:r>
          </w:p>
          <w:p w14:paraId="2D648F24"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 in directly conditioned space;</w:t>
            </w:r>
          </w:p>
          <w:p w14:paraId="05D41BAB" w14:textId="77777777" w:rsidR="00B30893" w:rsidRPr="00FF7B47" w:rsidRDefault="00B30893" w:rsidP="00300224">
            <w:pPr>
              <w:keepNext/>
              <w:rPr>
                <w:rFonts w:ascii="Calibri" w:hAnsi="Calibri"/>
                <w:b/>
                <w:sz w:val="12"/>
                <w:szCs w:val="12"/>
              </w:rPr>
            </w:pPr>
            <w:r w:rsidRPr="00FF7B47">
              <w:rPr>
                <w:rFonts w:ascii="Calibri" w:hAnsi="Calibri"/>
                <w:b/>
                <w:sz w:val="12"/>
                <w:szCs w:val="12"/>
              </w:rPr>
              <w:t>ALSO</w:t>
            </w:r>
          </w:p>
          <w:p w14:paraId="35361C74" w14:textId="5E036C79" w:rsidR="00B30893" w:rsidRPr="00FF7B47" w:rsidRDefault="00B30893" w:rsidP="00300224">
            <w:pPr>
              <w:keepNext/>
              <w:rPr>
                <w:rFonts w:ascii="Calibri" w:hAnsi="Calibri"/>
                <w:sz w:val="12"/>
                <w:szCs w:val="12"/>
              </w:rPr>
            </w:pPr>
            <w:r w:rsidRPr="008E656E">
              <w:rPr>
                <w:rFonts w:ascii="Calibri" w:hAnsi="Calibri"/>
                <w:b/>
                <w:sz w:val="12"/>
                <w:szCs w:val="12"/>
              </w:rPr>
              <w:t>if</w:t>
            </w:r>
            <w:r w:rsidRPr="00FF7B47">
              <w:rPr>
                <w:rFonts w:ascii="Calibri" w:hAnsi="Calibri"/>
                <w:sz w:val="12"/>
                <w:szCs w:val="12"/>
              </w:rPr>
              <w:t xml:space="preserve"> value in </w:t>
            </w:r>
            <w:r w:rsidR="00E51D7F">
              <w:rPr>
                <w:rFonts w:ascii="Calibri" w:hAnsi="Calibri"/>
                <w:sz w:val="12"/>
                <w:szCs w:val="12"/>
              </w:rPr>
              <w:t xml:space="preserve">both </w:t>
            </w:r>
            <w:r w:rsidRPr="008E656E">
              <w:rPr>
                <w:rFonts w:ascii="Calibri" w:hAnsi="Calibri"/>
                <w:sz w:val="12"/>
                <w:szCs w:val="12"/>
                <w:highlight w:val="yellow"/>
              </w:rPr>
              <w:t>F06</w:t>
            </w:r>
            <w:r>
              <w:rPr>
                <w:rFonts w:ascii="Calibri" w:hAnsi="Calibri"/>
                <w:sz w:val="12"/>
                <w:szCs w:val="12"/>
              </w:rPr>
              <w:t xml:space="preserve"> and </w:t>
            </w:r>
            <w:r w:rsidRPr="008E656E">
              <w:rPr>
                <w:rFonts w:ascii="Calibri" w:hAnsi="Calibri"/>
                <w:sz w:val="12"/>
                <w:szCs w:val="12"/>
                <w:highlight w:val="yellow"/>
              </w:rPr>
              <w:t>F08</w:t>
            </w:r>
            <w:r w:rsidRPr="00FF7B47">
              <w:rPr>
                <w:rFonts w:ascii="Calibri" w:hAnsi="Calibri"/>
                <w:sz w:val="12"/>
                <w:szCs w:val="12"/>
              </w:rPr>
              <w:t>= conditioned space-entirely</w:t>
            </w:r>
            <w:r>
              <w:rPr>
                <w:rFonts w:ascii="Calibri" w:hAnsi="Calibri"/>
                <w:sz w:val="12"/>
                <w:szCs w:val="12"/>
              </w:rPr>
              <w:t>,</w:t>
            </w:r>
          </w:p>
          <w:p w14:paraId="77EE63DB" w14:textId="77777777" w:rsidR="00B30893" w:rsidRPr="00FF7B47"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w:t>
            </w:r>
            <w:r w:rsidRPr="00171CEB">
              <w:rPr>
                <w:rFonts w:ascii="Calibri" w:hAnsi="Calibri"/>
                <w:b/>
                <w:sz w:val="12"/>
                <w:szCs w:val="12"/>
              </w:rPr>
              <w:t>also</w:t>
            </w:r>
            <w:r w:rsidRPr="00FF7B47">
              <w:rPr>
                <w:rFonts w:ascii="Calibri" w:hAnsi="Calibri"/>
                <w:sz w:val="12"/>
                <w:szCs w:val="12"/>
              </w:rPr>
              <w:t xml:space="preserve"> allow user to select the following value:</w:t>
            </w:r>
          </w:p>
          <w:p w14:paraId="6F3833F4" w14:textId="0F79C0F9"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tc>
        <w:tc>
          <w:tcPr>
            <w:tcW w:w="1274" w:type="dxa"/>
            <w:shd w:val="clear" w:color="auto" w:fill="auto"/>
            <w:tcMar>
              <w:left w:w="29" w:type="dxa"/>
              <w:right w:w="29" w:type="dxa"/>
            </w:tcMar>
          </w:tcPr>
          <w:p w14:paraId="57DE09DB" w14:textId="7C46B863" w:rsidR="00C92045" w:rsidRPr="00EC0FE2" w:rsidRDefault="00B30893" w:rsidP="00C92045">
            <w:pPr>
              <w:keepNext/>
              <w:rPr>
                <w:rFonts w:ascii="Calibri" w:hAnsi="Calibri"/>
                <w:sz w:val="10"/>
                <w:szCs w:val="10"/>
              </w:rPr>
            </w:pPr>
            <w:r>
              <w:rPr>
                <w:rFonts w:ascii="Calibri" w:hAnsi="Calibri"/>
                <w:sz w:val="12"/>
                <w:szCs w:val="12"/>
              </w:rPr>
              <w:t>&lt;&lt;</w:t>
            </w:r>
            <w:r w:rsidR="00C92045">
              <w:rPr>
                <w:rFonts w:ascii="Calibri" w:hAnsi="Calibri"/>
                <w:b/>
                <w:sz w:val="10"/>
                <w:szCs w:val="10"/>
              </w:rPr>
              <w:t>if</w:t>
            </w:r>
            <w:r w:rsidR="00C92045">
              <w:rPr>
                <w:rFonts w:ascii="Calibri" w:hAnsi="Calibri"/>
                <w:sz w:val="10"/>
                <w:szCs w:val="10"/>
              </w:rPr>
              <w:t xml:space="preserve"> </w:t>
            </w:r>
            <w:r w:rsidR="00C92045" w:rsidRPr="00554A0C">
              <w:rPr>
                <w:rFonts w:ascii="Calibri" w:hAnsi="Calibri"/>
                <w:sz w:val="10"/>
                <w:szCs w:val="10"/>
              </w:rPr>
              <w:t xml:space="preserve">system type in </w:t>
            </w:r>
            <w:r w:rsidR="00C92045" w:rsidRPr="008F3CBC">
              <w:rPr>
                <w:rFonts w:ascii="Calibri" w:hAnsi="Calibri"/>
                <w:sz w:val="10"/>
                <w:szCs w:val="10"/>
                <w:highlight w:val="yellow"/>
              </w:rPr>
              <w:t>C03</w:t>
            </w:r>
            <w:r w:rsidR="00C92045" w:rsidRPr="00554A0C">
              <w:rPr>
                <w:rFonts w:ascii="Calibri" w:hAnsi="Calibri"/>
                <w:sz w:val="10"/>
                <w:szCs w:val="10"/>
              </w:rPr>
              <w:t xml:space="preserve"> or </w:t>
            </w:r>
            <w:r w:rsidR="00C92045" w:rsidRPr="008F3CBC">
              <w:rPr>
                <w:rFonts w:ascii="Calibri" w:hAnsi="Calibri"/>
                <w:sz w:val="10"/>
                <w:szCs w:val="10"/>
                <w:highlight w:val="yellow"/>
              </w:rPr>
              <w:t>C07</w:t>
            </w:r>
            <w:r w:rsidR="00C92045" w:rsidRPr="00554A0C">
              <w:rPr>
                <w:rFonts w:ascii="Calibri" w:hAnsi="Calibri"/>
                <w:sz w:val="10"/>
                <w:szCs w:val="10"/>
              </w:rPr>
              <w:t xml:space="preserve"> is one of the following</w:t>
            </w:r>
            <w:r w:rsidR="00C92045">
              <w:rPr>
                <w:rFonts w:ascii="Calibri" w:hAnsi="Calibri"/>
                <w:sz w:val="10"/>
                <w:szCs w:val="10"/>
              </w:rPr>
              <w:t xml:space="preserve"> four</w:t>
            </w:r>
            <w:r w:rsidR="00C92045" w:rsidRPr="00554A0C">
              <w:rPr>
                <w:rFonts w:ascii="Calibri" w:hAnsi="Calibri"/>
                <w:sz w:val="10"/>
                <w:szCs w:val="10"/>
              </w:rPr>
              <w:t xml:space="preserve"> system types:</w:t>
            </w:r>
          </w:p>
          <w:p w14:paraId="7C2CEC7F" w14:textId="77777777" w:rsidR="00C92045" w:rsidRPr="00E35E86" w:rsidRDefault="00C92045" w:rsidP="00C92045">
            <w:pPr>
              <w:keepNext/>
              <w:rPr>
                <w:rFonts w:ascii="Calibri" w:hAnsi="Calibri"/>
                <w:sz w:val="10"/>
                <w:szCs w:val="10"/>
              </w:rPr>
            </w:pPr>
            <w:r w:rsidRPr="00E35E86">
              <w:rPr>
                <w:rFonts w:ascii="Calibri" w:hAnsi="Calibri"/>
                <w:sz w:val="10"/>
                <w:szCs w:val="10"/>
              </w:rPr>
              <w:t>*multisplit HP-ducted</w:t>
            </w:r>
          </w:p>
          <w:p w14:paraId="6279D173" w14:textId="77777777" w:rsidR="00C92045" w:rsidRPr="00E35E86" w:rsidRDefault="00C92045" w:rsidP="00C92045">
            <w:pPr>
              <w:keepNext/>
              <w:rPr>
                <w:rFonts w:ascii="Calibri" w:hAnsi="Calibri"/>
                <w:sz w:val="10"/>
                <w:szCs w:val="10"/>
              </w:rPr>
            </w:pPr>
            <w:r w:rsidRPr="00E35E86">
              <w:rPr>
                <w:rFonts w:ascii="Calibri" w:hAnsi="Calibri"/>
                <w:sz w:val="10"/>
                <w:szCs w:val="10"/>
              </w:rPr>
              <w:t>*multisplit HP-ducted+ductless</w:t>
            </w:r>
          </w:p>
          <w:p w14:paraId="766518CB" w14:textId="77777777" w:rsidR="00C92045" w:rsidRPr="00AB7571" w:rsidRDefault="00C92045" w:rsidP="00C92045">
            <w:pPr>
              <w:keepNext/>
              <w:rPr>
                <w:rFonts w:ascii="Calibri" w:hAnsi="Calibri"/>
                <w:sz w:val="10"/>
                <w:szCs w:val="10"/>
              </w:rPr>
            </w:pPr>
            <w:r w:rsidRPr="00AB7571">
              <w:rPr>
                <w:rFonts w:ascii="Calibri" w:hAnsi="Calibri"/>
                <w:sz w:val="10"/>
                <w:szCs w:val="10"/>
              </w:rPr>
              <w:t>*multisplit AC-ducted</w:t>
            </w:r>
          </w:p>
          <w:p w14:paraId="1F7512CB" w14:textId="77777777" w:rsidR="00C92045" w:rsidRDefault="00C92045" w:rsidP="00C92045">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695EB0B6" w14:textId="77777777" w:rsidR="00C92045" w:rsidRDefault="00C92045" w:rsidP="00C92045">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38184122" w14:textId="4E9EE14E" w:rsidR="00C92045" w:rsidRDefault="00C92045" w:rsidP="00300224">
            <w:pPr>
              <w:keepNext/>
              <w:rPr>
                <w:rFonts w:ascii="Calibri" w:hAnsi="Calibri"/>
                <w:sz w:val="12"/>
                <w:szCs w:val="12"/>
              </w:rPr>
            </w:pPr>
          </w:p>
          <w:p w14:paraId="10298633" w14:textId="7EAE956B" w:rsidR="00B30893" w:rsidRPr="00FF7B47" w:rsidRDefault="00C92045" w:rsidP="00300224">
            <w:pPr>
              <w:keepNext/>
              <w:rPr>
                <w:rFonts w:ascii="Calibri" w:hAnsi="Calibri"/>
                <w:sz w:val="12"/>
                <w:szCs w:val="12"/>
              </w:rPr>
            </w:pPr>
            <w:r>
              <w:rPr>
                <w:rFonts w:ascii="Calibri" w:hAnsi="Calibri"/>
                <w:b/>
                <w:sz w:val="12"/>
                <w:szCs w:val="12"/>
              </w:rPr>
              <w:t>else</w:t>
            </w:r>
            <w:r w:rsidR="00B30893" w:rsidRPr="008E656E">
              <w:rPr>
                <w:rFonts w:ascii="Calibri" w:hAnsi="Calibri"/>
                <w:b/>
                <w:sz w:val="12"/>
                <w:szCs w:val="12"/>
              </w:rPr>
              <w:t>if</w:t>
            </w:r>
            <w:r w:rsidR="00B30893">
              <w:rPr>
                <w:rFonts w:ascii="Calibri" w:hAnsi="Calibri"/>
                <w:sz w:val="12"/>
                <w:szCs w:val="12"/>
              </w:rPr>
              <w:t xml:space="preserve"> system type in </w:t>
            </w:r>
            <w:r w:rsidR="00B30893" w:rsidRPr="008E656E">
              <w:rPr>
                <w:rFonts w:ascii="Calibri" w:hAnsi="Calibri"/>
                <w:sz w:val="12"/>
                <w:szCs w:val="12"/>
                <w:highlight w:val="yellow"/>
              </w:rPr>
              <w:t>C03</w:t>
            </w:r>
            <w:r w:rsidR="00B30893">
              <w:rPr>
                <w:rFonts w:ascii="Calibri" w:hAnsi="Calibri"/>
                <w:sz w:val="12"/>
                <w:szCs w:val="12"/>
              </w:rPr>
              <w:t xml:space="preserve"> or </w:t>
            </w:r>
            <w:r w:rsidR="00B30893" w:rsidRPr="008E656E">
              <w:rPr>
                <w:rFonts w:ascii="Calibri" w:hAnsi="Calibri"/>
                <w:sz w:val="12"/>
                <w:szCs w:val="12"/>
                <w:highlight w:val="yellow"/>
              </w:rPr>
              <w:t>C07</w:t>
            </w:r>
            <w:r w:rsidR="00B30893" w:rsidRPr="00FF7B47">
              <w:rPr>
                <w:rFonts w:ascii="Calibri" w:hAnsi="Calibri"/>
                <w:sz w:val="12"/>
                <w:szCs w:val="12"/>
              </w:rPr>
              <w:t xml:space="preserve"> is one of the following system types:</w:t>
            </w:r>
          </w:p>
          <w:p w14:paraId="240E0F72"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AC;</w:t>
            </w:r>
          </w:p>
          <w:p w14:paraId="4A7355BD"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HP</w:t>
            </w:r>
          </w:p>
          <w:p w14:paraId="45AD1EE2"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AC ;</w:t>
            </w:r>
          </w:p>
          <w:p w14:paraId="1D869B2C"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HP</w:t>
            </w:r>
          </w:p>
          <w:p w14:paraId="4FFB9D02"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AC</w:t>
            </w:r>
          </w:p>
          <w:p w14:paraId="02C32E25"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HP,</w:t>
            </w:r>
          </w:p>
          <w:p w14:paraId="14CE01CF" w14:textId="2AB3C96C" w:rsidR="00B30893"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value=Yes,</w:t>
            </w:r>
          </w:p>
          <w:p w14:paraId="4E4303E2" w14:textId="77777777" w:rsidR="00B30893" w:rsidRPr="00FF7B47" w:rsidRDefault="00B30893" w:rsidP="00300224">
            <w:pPr>
              <w:keepNext/>
              <w:rPr>
                <w:rFonts w:ascii="Calibri" w:hAnsi="Calibri"/>
                <w:sz w:val="12"/>
                <w:szCs w:val="12"/>
              </w:rPr>
            </w:pPr>
          </w:p>
          <w:p w14:paraId="3E2816CD" w14:textId="77777777" w:rsidR="00B30893" w:rsidRPr="00FF7B47" w:rsidRDefault="00B30893" w:rsidP="00300224">
            <w:pPr>
              <w:keepNext/>
              <w:rPr>
                <w:rFonts w:ascii="Calibri" w:hAnsi="Calibri"/>
                <w:sz w:val="12"/>
                <w:szCs w:val="12"/>
              </w:rPr>
            </w:pPr>
            <w:r w:rsidRPr="008E656E">
              <w:rPr>
                <w:rFonts w:ascii="Calibri" w:hAnsi="Calibri"/>
                <w:b/>
                <w:sz w:val="12"/>
                <w:szCs w:val="12"/>
              </w:rPr>
              <w:t>else</w:t>
            </w:r>
            <w:r w:rsidRPr="00FF7B47">
              <w:rPr>
                <w:rFonts w:ascii="Calibri" w:hAnsi="Calibri"/>
                <w:sz w:val="12"/>
                <w:szCs w:val="12"/>
              </w:rPr>
              <w:t xml:space="preserve"> user pick one of the following two values from list:</w:t>
            </w:r>
          </w:p>
          <w:p w14:paraId="22FF9496" w14:textId="77777777" w:rsidR="00B30893" w:rsidRPr="00FF7B47" w:rsidRDefault="00B30893" w:rsidP="00300224">
            <w:pPr>
              <w:keepNext/>
              <w:rPr>
                <w:rFonts w:ascii="Calibri" w:hAnsi="Calibri"/>
                <w:sz w:val="12"/>
                <w:szCs w:val="12"/>
              </w:rPr>
            </w:pPr>
            <w:r w:rsidRPr="00FF7B47">
              <w:rPr>
                <w:rFonts w:ascii="Calibri" w:hAnsi="Calibri"/>
                <w:sz w:val="12"/>
                <w:szCs w:val="12"/>
              </w:rPr>
              <w:t>**yes</w:t>
            </w:r>
          </w:p>
          <w:p w14:paraId="41F3F75D" w14:textId="77777777" w:rsidR="00B30893" w:rsidRPr="00FF7B47" w:rsidRDefault="00B30893" w:rsidP="00300224">
            <w:pPr>
              <w:keepNext/>
              <w:rPr>
                <w:rFonts w:ascii="Calibri" w:hAnsi="Calibri"/>
                <w:sz w:val="12"/>
                <w:szCs w:val="12"/>
              </w:rPr>
            </w:pPr>
            <w:r w:rsidRPr="00FF7B47">
              <w:rPr>
                <w:rFonts w:ascii="Calibri" w:hAnsi="Calibri"/>
                <w:sz w:val="12"/>
                <w:szCs w:val="12"/>
              </w:rPr>
              <w:t>**no</w:t>
            </w:r>
          </w:p>
          <w:p w14:paraId="47657F74" w14:textId="77777777" w:rsidR="00B30893" w:rsidRPr="00FF7B47" w:rsidRDefault="00B30893" w:rsidP="00300224">
            <w:pPr>
              <w:keepNext/>
              <w:rPr>
                <w:rFonts w:ascii="Calibri" w:hAnsi="Calibri"/>
                <w:b/>
                <w:sz w:val="12"/>
                <w:szCs w:val="12"/>
              </w:rPr>
            </w:pPr>
            <w:r w:rsidRPr="00FF7B47">
              <w:rPr>
                <w:rFonts w:ascii="Calibri" w:hAnsi="Calibri"/>
                <w:b/>
                <w:sz w:val="12"/>
                <w:szCs w:val="12"/>
              </w:rPr>
              <w:t>check:</w:t>
            </w:r>
          </w:p>
          <w:p w14:paraId="1BD768B9" w14:textId="77777777" w:rsidR="00B30893" w:rsidRPr="00FF7B47" w:rsidRDefault="00B30893" w:rsidP="00300224">
            <w:pPr>
              <w:keepNext/>
              <w:rPr>
                <w:rFonts w:ascii="Calibri" w:hAnsi="Calibri"/>
                <w:sz w:val="12"/>
                <w:szCs w:val="12"/>
              </w:rPr>
            </w:pPr>
            <w:r w:rsidRPr="00B30893">
              <w:rPr>
                <w:rFonts w:ascii="Calibri" w:hAnsi="Calibri"/>
                <w:b/>
                <w:sz w:val="12"/>
                <w:szCs w:val="12"/>
              </w:rPr>
              <w:t>if</w:t>
            </w:r>
            <w:r w:rsidRPr="00FF7B47">
              <w:rPr>
                <w:rFonts w:ascii="Calibri" w:hAnsi="Calibri"/>
                <w:sz w:val="12"/>
                <w:szCs w:val="12"/>
              </w:rPr>
              <w:t xml:space="preserve"> value=no, </w:t>
            </w:r>
          </w:p>
          <w:p w14:paraId="5A2E0004" w14:textId="31D9440B" w:rsidR="00B30893" w:rsidRPr="00FF7B47" w:rsidRDefault="00B30893" w:rsidP="00300224">
            <w:pPr>
              <w:keepNext/>
              <w:rPr>
                <w:rFonts w:ascii="Calibri" w:hAnsi="Calibri"/>
                <w:sz w:val="12"/>
                <w:szCs w:val="12"/>
              </w:rPr>
            </w:pPr>
            <w:r w:rsidRPr="00B30893">
              <w:rPr>
                <w:rFonts w:ascii="Calibri" w:hAnsi="Calibri"/>
                <w:b/>
                <w:sz w:val="12"/>
                <w:szCs w:val="12"/>
              </w:rPr>
              <w:t>then</w:t>
            </w:r>
            <w:r w:rsidRPr="00FF7B47">
              <w:rPr>
                <w:rFonts w:ascii="Calibri" w:hAnsi="Calibri"/>
                <w:sz w:val="12"/>
                <w:szCs w:val="12"/>
              </w:rPr>
              <w:t xml:space="preserve"> report in project status notes field that exemption from mandatory HERS verification of system airflow has been claimed. Enforcement agency confirmation is recommended.&gt;&gt;</w:t>
            </w:r>
          </w:p>
        </w:tc>
        <w:tc>
          <w:tcPr>
            <w:tcW w:w="1274" w:type="dxa"/>
          </w:tcPr>
          <w:p w14:paraId="244B0E41" w14:textId="77777777" w:rsidR="00DE6332" w:rsidRPr="00DE6332" w:rsidRDefault="00B30893" w:rsidP="00DE6332">
            <w:pPr>
              <w:keepNext/>
              <w:rPr>
                <w:rFonts w:ascii="Calibri" w:hAnsi="Calibri"/>
                <w:sz w:val="12"/>
                <w:szCs w:val="12"/>
              </w:rPr>
            </w:pPr>
            <w:r w:rsidRPr="00B30893">
              <w:rPr>
                <w:rFonts w:ascii="Calibri" w:hAnsi="Calibri"/>
                <w:sz w:val="12"/>
                <w:szCs w:val="12"/>
              </w:rPr>
              <w:t>&lt;&lt;</w:t>
            </w:r>
            <w:r w:rsidRPr="00DE6332">
              <w:rPr>
                <w:rFonts w:ascii="Calibri" w:hAnsi="Calibri"/>
                <w:sz w:val="12"/>
                <w:szCs w:val="12"/>
              </w:rPr>
              <w:t>if</w:t>
            </w:r>
            <w:r w:rsidR="00DE6332" w:rsidRPr="00DE6332">
              <w:rPr>
                <w:rFonts w:ascii="Calibri" w:hAnsi="Calibri"/>
                <w:sz w:val="12"/>
                <w:szCs w:val="12"/>
              </w:rPr>
              <w:t xml:space="preserve"> the following three conditions are </w:t>
            </w:r>
            <w:r w:rsidR="00DE6332" w:rsidRPr="00496E54">
              <w:rPr>
                <w:rFonts w:ascii="Calibri" w:hAnsi="Calibri"/>
                <w:b/>
                <w:sz w:val="12"/>
                <w:szCs w:val="12"/>
              </w:rPr>
              <w:t>ALL true:</w:t>
            </w:r>
          </w:p>
          <w:p w14:paraId="6E6E96F9" w14:textId="77777777" w:rsidR="00DE6332" w:rsidRPr="00DE6332" w:rsidRDefault="00DE6332" w:rsidP="00DE6332">
            <w:pPr>
              <w:keepNext/>
              <w:rPr>
                <w:rFonts w:ascii="Calibri" w:hAnsi="Calibri"/>
                <w:sz w:val="12"/>
                <w:szCs w:val="12"/>
              </w:rPr>
            </w:pPr>
          </w:p>
          <w:p w14:paraId="13EF49A1" w14:textId="77777777" w:rsidR="008268D5" w:rsidRPr="00496E54" w:rsidRDefault="00DE6332" w:rsidP="00B30893">
            <w:pPr>
              <w:keepNext/>
              <w:rPr>
                <w:rFonts w:ascii="Calibri" w:hAnsi="Calibri"/>
                <w:b/>
                <w:sz w:val="12"/>
                <w:szCs w:val="12"/>
              </w:rPr>
            </w:pPr>
            <w:r w:rsidRPr="00496E54">
              <w:rPr>
                <w:rFonts w:ascii="Calibri" w:hAnsi="Calibri"/>
                <w:b/>
                <w:sz w:val="12"/>
                <w:szCs w:val="12"/>
              </w:rPr>
              <w:t>condition 1:</w:t>
            </w:r>
          </w:p>
          <w:p w14:paraId="06E06576" w14:textId="7F44F81C" w:rsidR="00DE6332" w:rsidRPr="00DE6332" w:rsidRDefault="00DE6332" w:rsidP="00B30893">
            <w:pPr>
              <w:keepNext/>
              <w:rPr>
                <w:rFonts w:ascii="Calibri" w:hAnsi="Calibri"/>
                <w:sz w:val="12"/>
                <w:szCs w:val="12"/>
              </w:rPr>
            </w:pPr>
            <w:r w:rsidRPr="00DE6332">
              <w:rPr>
                <w:rFonts w:ascii="Calibri" w:hAnsi="Calibri"/>
                <w:sz w:val="12"/>
                <w:szCs w:val="12"/>
              </w:rPr>
              <w:t>[</w:t>
            </w:r>
            <w:r w:rsidR="00B30893" w:rsidRPr="00450B1B">
              <w:rPr>
                <w:rFonts w:ascii="Calibri" w:hAnsi="Calibri"/>
                <w:sz w:val="12"/>
                <w:szCs w:val="12"/>
                <w:highlight w:val="yellow"/>
              </w:rPr>
              <w:t>C12</w:t>
            </w:r>
            <w:r w:rsidR="00B30893" w:rsidRPr="00B30893">
              <w:rPr>
                <w:rFonts w:ascii="Calibri" w:hAnsi="Calibri"/>
                <w:sz w:val="12"/>
                <w:szCs w:val="12"/>
              </w:rPr>
              <w:t xml:space="preserve"> &gt; 1</w:t>
            </w:r>
            <w:r>
              <w:rPr>
                <w:rFonts w:ascii="Calibri" w:hAnsi="Calibri"/>
                <w:sz w:val="12"/>
                <w:szCs w:val="12"/>
              </w:rPr>
              <w:t>]</w:t>
            </w:r>
            <w:r w:rsidR="00B30893" w:rsidRPr="00B30893">
              <w:rPr>
                <w:rFonts w:ascii="Calibri" w:hAnsi="Calibri"/>
                <w:sz w:val="12"/>
                <w:szCs w:val="12"/>
              </w:rPr>
              <w:t xml:space="preserve">, </w:t>
            </w:r>
          </w:p>
          <w:p w14:paraId="04E6D4C7" w14:textId="44C77CDA" w:rsidR="00DE6332" w:rsidRPr="00DE6332" w:rsidRDefault="00DE6332" w:rsidP="00DE6332">
            <w:pPr>
              <w:keepNext/>
              <w:rPr>
                <w:rFonts w:ascii="Calibri" w:hAnsi="Calibri"/>
                <w:sz w:val="12"/>
                <w:szCs w:val="12"/>
              </w:rPr>
            </w:pPr>
          </w:p>
          <w:p w14:paraId="2FD8097B" w14:textId="77777777" w:rsidR="008268D5" w:rsidRPr="00496E54" w:rsidRDefault="00DE6332" w:rsidP="00DE6332">
            <w:pPr>
              <w:keepNext/>
              <w:rPr>
                <w:rFonts w:ascii="Calibri" w:hAnsi="Calibri"/>
                <w:b/>
                <w:sz w:val="12"/>
                <w:szCs w:val="12"/>
              </w:rPr>
            </w:pPr>
            <w:r w:rsidRPr="00496E54">
              <w:rPr>
                <w:rFonts w:ascii="Calibri" w:hAnsi="Calibri"/>
                <w:b/>
                <w:sz w:val="12"/>
                <w:szCs w:val="12"/>
              </w:rPr>
              <w:t>condition 2:</w:t>
            </w:r>
          </w:p>
          <w:p w14:paraId="267D995B" w14:textId="1C136A0C" w:rsidR="00DE6332" w:rsidRPr="00DE6332" w:rsidRDefault="00DE6332" w:rsidP="00DE6332">
            <w:pPr>
              <w:keepNext/>
              <w:rPr>
                <w:rFonts w:ascii="Calibri" w:hAnsi="Calibri"/>
                <w:sz w:val="12"/>
                <w:szCs w:val="12"/>
              </w:rPr>
            </w:pPr>
            <w:r w:rsidRPr="00DE6332">
              <w:rPr>
                <w:rFonts w:ascii="Calibri" w:hAnsi="Calibri"/>
                <w:sz w:val="12"/>
                <w:szCs w:val="12"/>
              </w:rPr>
              <w:t xml:space="preserve">[system type in </w:t>
            </w:r>
            <w:r w:rsidRPr="00DE6332">
              <w:rPr>
                <w:rFonts w:ascii="Calibri" w:hAnsi="Calibri"/>
                <w:sz w:val="12"/>
                <w:szCs w:val="12"/>
                <w:highlight w:val="yellow"/>
              </w:rPr>
              <w:t>C03</w:t>
            </w:r>
            <w:r w:rsidRPr="00DE6332">
              <w:rPr>
                <w:rFonts w:ascii="Calibri" w:hAnsi="Calibri"/>
                <w:sz w:val="12"/>
                <w:szCs w:val="12"/>
              </w:rPr>
              <w:t xml:space="preserve"> or </w:t>
            </w:r>
            <w:r w:rsidRPr="00DE6332">
              <w:rPr>
                <w:rFonts w:ascii="Calibri" w:hAnsi="Calibri"/>
                <w:sz w:val="12"/>
                <w:szCs w:val="12"/>
                <w:highlight w:val="yellow"/>
              </w:rPr>
              <w:t>C07</w:t>
            </w:r>
            <w:r w:rsidRPr="00DE6332">
              <w:rPr>
                <w:rFonts w:ascii="Calibri" w:hAnsi="Calibri"/>
                <w:sz w:val="12"/>
                <w:szCs w:val="12"/>
              </w:rPr>
              <w:t xml:space="preserve">=one of the following two values: </w:t>
            </w:r>
          </w:p>
          <w:p w14:paraId="3B710157" w14:textId="77777777" w:rsidR="00DE6332" w:rsidRPr="00DE6332" w:rsidRDefault="00DE6332" w:rsidP="00DE6332">
            <w:pPr>
              <w:keepNext/>
              <w:rPr>
                <w:rFonts w:ascii="Calibri" w:hAnsi="Calibri"/>
                <w:sz w:val="12"/>
                <w:szCs w:val="12"/>
              </w:rPr>
            </w:pPr>
            <w:r w:rsidRPr="00DE6332">
              <w:rPr>
                <w:rFonts w:ascii="Calibri" w:hAnsi="Calibri"/>
                <w:sz w:val="12"/>
                <w:szCs w:val="12"/>
              </w:rPr>
              <w:t xml:space="preserve">{VCHP-Ducted}, </w:t>
            </w:r>
          </w:p>
          <w:p w14:paraId="662EAB75" w14:textId="794D32CE" w:rsidR="00DE6332" w:rsidRDefault="00DE6332" w:rsidP="00DE6332">
            <w:pPr>
              <w:keepNext/>
              <w:rPr>
                <w:rFonts w:ascii="Calibri" w:hAnsi="Calibri"/>
                <w:sz w:val="12"/>
                <w:szCs w:val="12"/>
              </w:rPr>
            </w:pPr>
            <w:r w:rsidRPr="00DE6332">
              <w:rPr>
                <w:rFonts w:ascii="Calibri" w:hAnsi="Calibri"/>
                <w:sz w:val="12"/>
                <w:szCs w:val="12"/>
              </w:rPr>
              <w:t>{VCHP -Ducted+Ductless}]</w:t>
            </w:r>
          </w:p>
          <w:p w14:paraId="4F376E16" w14:textId="287EF837" w:rsidR="00DE6332" w:rsidRPr="00DE6332" w:rsidRDefault="00DE6332" w:rsidP="00B30893">
            <w:pPr>
              <w:keepNext/>
              <w:rPr>
                <w:rFonts w:ascii="Calibri" w:hAnsi="Calibri"/>
                <w:sz w:val="12"/>
                <w:szCs w:val="12"/>
              </w:rPr>
            </w:pPr>
          </w:p>
          <w:p w14:paraId="57E625A1" w14:textId="77777777" w:rsidR="008268D5" w:rsidRPr="00496E54" w:rsidRDefault="00DE6332" w:rsidP="00B30893">
            <w:pPr>
              <w:keepNext/>
              <w:rPr>
                <w:rFonts w:ascii="Calibri" w:hAnsi="Calibri"/>
                <w:b/>
                <w:sz w:val="12"/>
                <w:szCs w:val="12"/>
              </w:rPr>
            </w:pPr>
            <w:r w:rsidRPr="00496E54">
              <w:rPr>
                <w:rFonts w:ascii="Calibri" w:hAnsi="Calibri"/>
                <w:b/>
                <w:sz w:val="12"/>
                <w:szCs w:val="12"/>
              </w:rPr>
              <w:t>condition 3:</w:t>
            </w:r>
          </w:p>
          <w:p w14:paraId="059A5AF2" w14:textId="2CF870F0" w:rsidR="00450B1B" w:rsidRDefault="00DE6332" w:rsidP="00B30893">
            <w:pPr>
              <w:keepNext/>
              <w:rPr>
                <w:rFonts w:ascii="Calibri" w:hAnsi="Calibri"/>
                <w:sz w:val="12"/>
                <w:szCs w:val="12"/>
              </w:rPr>
            </w:pPr>
            <w:r>
              <w:rPr>
                <w:rFonts w:ascii="Calibri" w:hAnsi="Calibri"/>
                <w:sz w:val="12"/>
                <w:szCs w:val="12"/>
              </w:rPr>
              <w:t>[</w:t>
            </w:r>
            <w:r w:rsidR="00450B1B">
              <w:rPr>
                <w:rFonts w:ascii="Calibri" w:hAnsi="Calibri"/>
                <w:sz w:val="12"/>
                <w:szCs w:val="12"/>
              </w:rPr>
              <w:t>one of the following two</w:t>
            </w:r>
            <w:r w:rsidR="00496E54">
              <w:rPr>
                <w:rFonts w:ascii="Calibri" w:hAnsi="Calibri"/>
                <w:sz w:val="12"/>
                <w:szCs w:val="12"/>
              </w:rPr>
              <w:t xml:space="preserve"> (a, or b below)</w:t>
            </w:r>
            <w:r w:rsidR="00450B1B">
              <w:rPr>
                <w:rFonts w:ascii="Calibri" w:hAnsi="Calibri"/>
                <w:sz w:val="12"/>
                <w:szCs w:val="12"/>
              </w:rPr>
              <w:t xml:space="preserve"> are true:</w:t>
            </w:r>
          </w:p>
          <w:p w14:paraId="3C60EA99" w14:textId="48C81FC3" w:rsidR="00B30893" w:rsidRDefault="00496E54" w:rsidP="00B30893">
            <w:pPr>
              <w:keepNext/>
              <w:rPr>
                <w:rFonts w:ascii="Calibri" w:hAnsi="Calibri"/>
                <w:sz w:val="12"/>
                <w:szCs w:val="12"/>
              </w:rPr>
            </w:pPr>
            <w:r w:rsidRPr="00496E54">
              <w:rPr>
                <w:rFonts w:ascii="Calibri" w:hAnsi="Calibri"/>
                <w:b/>
                <w:sz w:val="12"/>
                <w:szCs w:val="12"/>
              </w:rPr>
              <w:t>a:</w:t>
            </w:r>
            <w:r w:rsidR="006658FF" w:rsidRPr="00C71032">
              <w:rPr>
                <w:rFonts w:ascii="Calibri" w:hAnsi="Calibri"/>
                <w:sz w:val="12"/>
                <w:szCs w:val="12"/>
              </w:rPr>
              <w:t>{</w:t>
            </w:r>
            <w:r w:rsidR="00582974" w:rsidRPr="00C71032">
              <w:rPr>
                <w:rFonts w:ascii="Calibri-Light" w:hAnsi="Calibri-Light" w:cs="Calibri-Light"/>
                <w:sz w:val="12"/>
                <w:szCs w:val="12"/>
              </w:rPr>
              <w:t>K03=yes and F11=yes}</w:t>
            </w:r>
            <w:r w:rsidR="00450B1B">
              <w:rPr>
                <w:rFonts w:ascii="Calibri" w:hAnsi="Calibri"/>
                <w:sz w:val="12"/>
                <w:szCs w:val="12"/>
              </w:rPr>
              <w:t>,</w:t>
            </w:r>
          </w:p>
          <w:p w14:paraId="30811E80" w14:textId="45B855CE" w:rsidR="00496E54" w:rsidRDefault="00496E54" w:rsidP="00B30893">
            <w:pPr>
              <w:keepNext/>
              <w:rPr>
                <w:rFonts w:ascii="Calibri" w:hAnsi="Calibri"/>
                <w:sz w:val="12"/>
                <w:szCs w:val="12"/>
              </w:rPr>
            </w:pPr>
            <w:r w:rsidRPr="00496E54">
              <w:rPr>
                <w:rFonts w:ascii="Calibri" w:hAnsi="Calibri"/>
                <w:b/>
                <w:sz w:val="12"/>
                <w:szCs w:val="12"/>
              </w:rPr>
              <w:t>b:</w:t>
            </w:r>
            <w:r>
              <w:rPr>
                <w:rFonts w:ascii="Calibri" w:hAnsi="Calibri"/>
                <w:sz w:val="12"/>
                <w:szCs w:val="12"/>
              </w:rPr>
              <w:t>{</w:t>
            </w:r>
            <w:r w:rsidRPr="00496E54">
              <w:rPr>
                <w:rFonts w:ascii="Calibri" w:hAnsi="Calibri"/>
                <w:sz w:val="12"/>
                <w:szCs w:val="12"/>
              </w:rPr>
              <w:t>Responses in B04, B05 , B06, B07, B08, B09 and use of Logic Table for Determining Alteration Type and HERS Verification Requirements result in the term "DctLk" appears in the HERS column</w:t>
            </w:r>
            <w:r>
              <w:rPr>
                <w:rFonts w:ascii="Calibri" w:hAnsi="Calibri"/>
                <w:sz w:val="12"/>
                <w:szCs w:val="12"/>
              </w:rPr>
              <w:t>}],</w:t>
            </w:r>
          </w:p>
          <w:p w14:paraId="6D14D03D" w14:textId="77777777" w:rsidR="00B30893" w:rsidRPr="00450B1B" w:rsidRDefault="00B30893" w:rsidP="00B30893">
            <w:pPr>
              <w:keepNext/>
              <w:rPr>
                <w:rFonts w:ascii="Calibri" w:hAnsi="Calibri"/>
                <w:b/>
                <w:sz w:val="12"/>
                <w:szCs w:val="12"/>
              </w:rPr>
            </w:pPr>
            <w:r w:rsidRPr="00450B1B">
              <w:rPr>
                <w:rFonts w:ascii="Calibri" w:hAnsi="Calibri"/>
                <w:b/>
                <w:sz w:val="12"/>
                <w:szCs w:val="12"/>
              </w:rPr>
              <w:t>then</w:t>
            </w:r>
          </w:p>
          <w:p w14:paraId="52859A23" w14:textId="77777777" w:rsidR="00B30893" w:rsidRPr="00B30893" w:rsidRDefault="00B30893" w:rsidP="00B30893">
            <w:pPr>
              <w:keepNext/>
              <w:rPr>
                <w:rFonts w:ascii="Calibri" w:hAnsi="Calibri"/>
                <w:sz w:val="12"/>
                <w:szCs w:val="12"/>
              </w:rPr>
            </w:pPr>
            <w:r w:rsidRPr="00B30893">
              <w:rPr>
                <w:rFonts w:ascii="Calibri" w:hAnsi="Calibri"/>
                <w:sz w:val="12"/>
                <w:szCs w:val="12"/>
              </w:rPr>
              <w:t>user input numeric value, x.xx,</w:t>
            </w:r>
          </w:p>
          <w:p w14:paraId="5BFEA751" w14:textId="16B9011A" w:rsidR="00B30893" w:rsidRPr="00FF7B47" w:rsidRDefault="00B30893" w:rsidP="00450B1B">
            <w:pPr>
              <w:keepNext/>
              <w:rPr>
                <w:rFonts w:ascii="Calibri" w:hAnsi="Calibri"/>
                <w:sz w:val="12"/>
                <w:szCs w:val="12"/>
              </w:rPr>
            </w:pPr>
            <w:r w:rsidRPr="00450B1B">
              <w:rPr>
                <w:rFonts w:ascii="Calibri" w:hAnsi="Calibri"/>
                <w:b/>
                <w:sz w:val="12"/>
                <w:szCs w:val="12"/>
              </w:rPr>
              <w:t>else</w:t>
            </w:r>
            <w:r w:rsidRPr="00B30893">
              <w:rPr>
                <w:rFonts w:ascii="Calibri" w:hAnsi="Calibri"/>
                <w:sz w:val="12"/>
                <w:szCs w:val="12"/>
              </w:rPr>
              <w:t xml:space="preserve"> </w:t>
            </w:r>
            <w:r w:rsidR="00450B1B">
              <w:rPr>
                <w:rFonts w:ascii="Calibri" w:hAnsi="Calibri"/>
                <w:sz w:val="12"/>
                <w:szCs w:val="12"/>
              </w:rPr>
              <w:t>text value= n/a</w:t>
            </w:r>
            <w:r w:rsidRPr="00B30893">
              <w:rPr>
                <w:rFonts w:ascii="Calibri" w:hAnsi="Calibri"/>
                <w:sz w:val="12"/>
                <w:szCs w:val="12"/>
              </w:rPr>
              <w:t>&gt;&gt;</w:t>
            </w:r>
          </w:p>
        </w:tc>
      </w:tr>
      <w:tr w:rsidR="00B30893" w:rsidRPr="00AD1D84" w14:paraId="3DF6E64E" w14:textId="77777777" w:rsidTr="00E131AE">
        <w:trPr>
          <w:trHeight w:val="288"/>
        </w:trPr>
        <w:tc>
          <w:tcPr>
            <w:tcW w:w="1076" w:type="dxa"/>
            <w:shd w:val="clear" w:color="auto" w:fill="auto"/>
          </w:tcPr>
          <w:p w14:paraId="3DF6E64B" w14:textId="77777777" w:rsidR="00B30893" w:rsidRPr="00AD1D84" w:rsidRDefault="00B30893" w:rsidP="00EA01E6">
            <w:pPr>
              <w:keepNext/>
              <w:jc w:val="center"/>
              <w:rPr>
                <w:rFonts w:ascii="Calibri" w:hAnsi="Calibri"/>
                <w:sz w:val="18"/>
                <w:szCs w:val="18"/>
              </w:rPr>
            </w:pPr>
          </w:p>
        </w:tc>
        <w:tc>
          <w:tcPr>
            <w:tcW w:w="1080" w:type="dxa"/>
          </w:tcPr>
          <w:p w14:paraId="70E5DC99" w14:textId="77777777" w:rsidR="00B30893" w:rsidRPr="00AD1D84" w:rsidRDefault="00B30893" w:rsidP="00EA01E6">
            <w:pPr>
              <w:keepNext/>
              <w:jc w:val="center"/>
              <w:rPr>
                <w:rFonts w:ascii="Calibri" w:hAnsi="Calibri"/>
                <w:sz w:val="18"/>
                <w:szCs w:val="18"/>
              </w:rPr>
            </w:pPr>
          </w:p>
        </w:tc>
        <w:tc>
          <w:tcPr>
            <w:tcW w:w="1080" w:type="dxa"/>
          </w:tcPr>
          <w:p w14:paraId="1403289B" w14:textId="77777777" w:rsidR="00B30893" w:rsidRPr="00AD1D84" w:rsidRDefault="00B30893" w:rsidP="00EA01E6">
            <w:pPr>
              <w:keepNext/>
              <w:jc w:val="center"/>
              <w:rPr>
                <w:rFonts w:ascii="Calibri" w:hAnsi="Calibri"/>
                <w:sz w:val="18"/>
                <w:szCs w:val="18"/>
              </w:rPr>
            </w:pPr>
          </w:p>
        </w:tc>
        <w:tc>
          <w:tcPr>
            <w:tcW w:w="970" w:type="dxa"/>
            <w:shd w:val="clear" w:color="auto" w:fill="auto"/>
          </w:tcPr>
          <w:p w14:paraId="3DF6E64C" w14:textId="61DDC609" w:rsidR="00B30893" w:rsidRPr="00AD1D84" w:rsidRDefault="00B30893" w:rsidP="00EA01E6">
            <w:pPr>
              <w:keepNext/>
              <w:jc w:val="center"/>
              <w:rPr>
                <w:rFonts w:ascii="Calibri" w:hAnsi="Calibri"/>
                <w:sz w:val="18"/>
                <w:szCs w:val="18"/>
              </w:rPr>
            </w:pPr>
          </w:p>
        </w:tc>
        <w:tc>
          <w:tcPr>
            <w:tcW w:w="1273" w:type="dxa"/>
            <w:shd w:val="clear" w:color="auto" w:fill="auto"/>
          </w:tcPr>
          <w:p w14:paraId="28D9574A"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4F67A44"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BD4802"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80759A" w14:textId="77777777" w:rsidR="00B30893" w:rsidRPr="00AD1D84" w:rsidRDefault="00B30893" w:rsidP="00EA01E6">
            <w:pPr>
              <w:keepNext/>
              <w:jc w:val="center"/>
              <w:rPr>
                <w:rFonts w:ascii="Calibri" w:hAnsi="Calibri"/>
                <w:sz w:val="18"/>
                <w:szCs w:val="18"/>
              </w:rPr>
            </w:pPr>
          </w:p>
        </w:tc>
        <w:tc>
          <w:tcPr>
            <w:tcW w:w="1273" w:type="dxa"/>
            <w:shd w:val="clear" w:color="auto" w:fill="auto"/>
          </w:tcPr>
          <w:p w14:paraId="512C7EF8"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30FCAD5"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7FE525F1" w14:textId="77777777" w:rsidR="00B30893" w:rsidRPr="00AD1D84" w:rsidRDefault="00B30893" w:rsidP="00EA01E6">
            <w:pPr>
              <w:keepNext/>
              <w:jc w:val="center"/>
              <w:rPr>
                <w:rFonts w:ascii="Calibri" w:hAnsi="Calibri"/>
                <w:sz w:val="18"/>
                <w:szCs w:val="18"/>
              </w:rPr>
            </w:pPr>
          </w:p>
        </w:tc>
        <w:tc>
          <w:tcPr>
            <w:tcW w:w="1274" w:type="dxa"/>
          </w:tcPr>
          <w:p w14:paraId="7DB2ED59" w14:textId="77777777" w:rsidR="00B30893" w:rsidRPr="00AD1D84" w:rsidRDefault="00B30893" w:rsidP="00EA01E6">
            <w:pPr>
              <w:keepNext/>
              <w:jc w:val="center"/>
              <w:rPr>
                <w:rFonts w:ascii="Calibri" w:hAnsi="Calibri"/>
                <w:sz w:val="18"/>
                <w:szCs w:val="18"/>
              </w:rPr>
            </w:pPr>
          </w:p>
        </w:tc>
      </w:tr>
      <w:tr w:rsidR="00E131AE" w:rsidRPr="007E2934" w14:paraId="702D578B" w14:textId="77777777" w:rsidTr="00DC6879">
        <w:tblPrEx>
          <w:tblLook w:val="00A0" w:firstRow="1" w:lastRow="0" w:firstColumn="1" w:lastColumn="0" w:noHBand="0" w:noVBand="0"/>
        </w:tblPrEx>
        <w:tc>
          <w:tcPr>
            <w:tcW w:w="14396" w:type="dxa"/>
            <w:gridSpan w:val="12"/>
          </w:tcPr>
          <w:p w14:paraId="69760867" w14:textId="1773CC13" w:rsidR="00E131AE" w:rsidRPr="007E2934" w:rsidRDefault="00E131AE" w:rsidP="00EA01E6">
            <w:pPr>
              <w:keepNext/>
              <w:rPr>
                <w:rFonts w:ascii="Calibri" w:hAnsi="Calibri"/>
                <w:sz w:val="18"/>
                <w:szCs w:val="18"/>
              </w:rPr>
            </w:pPr>
            <w:r w:rsidRPr="007E2934">
              <w:rPr>
                <w:rFonts w:ascii="Calibri" w:hAnsi="Calibri"/>
                <w:sz w:val="18"/>
                <w:szCs w:val="18"/>
              </w:rPr>
              <w:t>Notes:</w:t>
            </w:r>
          </w:p>
        </w:tc>
      </w:tr>
    </w:tbl>
    <w:p w14:paraId="3DF6E64F" w14:textId="77777777" w:rsidR="00AD1D84" w:rsidRDefault="00AD1D84" w:rsidP="008846F4">
      <w:pPr>
        <w:rPr>
          <w:rFonts w:ascii="Calibri" w:hAnsi="Calibri"/>
          <w:sz w:val="18"/>
          <w:szCs w:val="18"/>
        </w:rPr>
      </w:pPr>
    </w:p>
    <w:p w14:paraId="3DF6E650"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1080"/>
        <w:gridCol w:w="720"/>
        <w:gridCol w:w="900"/>
        <w:gridCol w:w="900"/>
        <w:gridCol w:w="900"/>
        <w:gridCol w:w="900"/>
        <w:gridCol w:w="900"/>
        <w:gridCol w:w="990"/>
        <w:gridCol w:w="1080"/>
        <w:gridCol w:w="900"/>
        <w:gridCol w:w="1170"/>
        <w:gridCol w:w="1080"/>
        <w:gridCol w:w="895"/>
      </w:tblGrid>
      <w:tr w:rsidR="00C15EB1" w:rsidRPr="007E2934" w14:paraId="3DF6E659" w14:textId="6CF4E727" w:rsidTr="00E51D7F">
        <w:trPr>
          <w:cantSplit/>
          <w:trHeight w:val="629"/>
        </w:trPr>
        <w:tc>
          <w:tcPr>
            <w:tcW w:w="14390" w:type="dxa"/>
            <w:gridSpan w:val="15"/>
          </w:tcPr>
          <w:p w14:paraId="3758CDE0" w14:textId="4CD6A007" w:rsidR="00C15EB1" w:rsidRDefault="00C15EB1" w:rsidP="00143C83">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p w14:paraId="431E456E" w14:textId="0AC12F3C" w:rsidR="007E61A9" w:rsidRPr="00171CEB" w:rsidRDefault="00C15EB1" w:rsidP="00A64ED1">
            <w:pPr>
              <w:keepNext/>
              <w:rPr>
                <w:rFonts w:ascii="Calibri" w:hAnsi="Calibri"/>
                <w:sz w:val="14"/>
                <w:szCs w:val="14"/>
              </w:rPr>
            </w:pPr>
            <w:r w:rsidRPr="00171CEB">
              <w:rPr>
                <w:rFonts w:ascii="Calibri" w:hAnsi="Calibri"/>
                <w:sz w:val="14"/>
                <w:szCs w:val="14"/>
              </w:rPr>
              <w:t>&lt;&lt;</w:t>
            </w:r>
            <w:r w:rsidRPr="00171CEB">
              <w:rPr>
                <w:rFonts w:ascii="Calibri" w:hAnsi="Calibri"/>
                <w:b/>
                <w:sz w:val="14"/>
                <w:szCs w:val="14"/>
              </w:rPr>
              <w:t>if</w:t>
            </w:r>
            <w:r w:rsidRPr="00171CEB">
              <w:rPr>
                <w:rFonts w:ascii="Calibri" w:hAnsi="Calibri"/>
                <w:sz w:val="14"/>
                <w:szCs w:val="14"/>
              </w:rPr>
              <w:t xml:space="preserve"> there are no SC Systems listed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Pr="007E61A9">
              <w:rPr>
                <w:rFonts w:ascii="Calibri" w:hAnsi="Calibri"/>
                <w:b/>
                <w:sz w:val="14"/>
                <w:szCs w:val="14"/>
              </w:rPr>
              <w:t>then</w:t>
            </w:r>
            <w:r w:rsidRPr="00171CEB">
              <w:rPr>
                <w:rFonts w:ascii="Calibri" w:hAnsi="Calibri"/>
                <w:sz w:val="14"/>
                <w:szCs w:val="14"/>
              </w:rPr>
              <w:t xml:space="preserve"> display the section does not apply message; </w:t>
            </w:r>
          </w:p>
          <w:p w14:paraId="356DAB60" w14:textId="4E09B2CE" w:rsidR="007E61A9" w:rsidRDefault="00C15EB1" w:rsidP="00143C83">
            <w:pPr>
              <w:keepNext/>
              <w:rPr>
                <w:rFonts w:ascii="Calibri" w:hAnsi="Calibri"/>
                <w:sz w:val="14"/>
                <w:szCs w:val="14"/>
              </w:rPr>
            </w:pPr>
            <w:r w:rsidRPr="00171CEB">
              <w:rPr>
                <w:rFonts w:ascii="Calibri" w:hAnsi="Calibri"/>
                <w:b/>
                <w:sz w:val="14"/>
                <w:szCs w:val="14"/>
              </w:rPr>
              <w:t>else</w:t>
            </w:r>
            <w:r w:rsidRPr="00171CEB">
              <w:rPr>
                <w:rFonts w:ascii="Calibri" w:hAnsi="Calibri"/>
                <w:sz w:val="14"/>
                <w:szCs w:val="14"/>
              </w:rPr>
              <w:t xml:space="preserve"> for each space conditioning system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007E61A9">
              <w:rPr>
                <w:rFonts w:ascii="Calibri" w:hAnsi="Calibri"/>
                <w:sz w:val="14"/>
                <w:szCs w:val="14"/>
              </w:rPr>
              <w:t>do the following actions A, B, C:</w:t>
            </w:r>
          </w:p>
          <w:p w14:paraId="69F32716" w14:textId="77777777" w:rsidR="007E61A9" w:rsidRDefault="007E61A9" w:rsidP="007E61A9">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Pr="00E4795A">
              <w:rPr>
                <w:rFonts w:ascii="Calibri" w:hAnsi="Calibri"/>
                <w:sz w:val="14"/>
                <w:szCs w:val="14"/>
              </w:rPr>
              <w:t xml:space="preserve"> field </w:t>
            </w:r>
            <w:r>
              <w:rPr>
                <w:rFonts w:ascii="Calibri" w:hAnsi="Calibri"/>
                <w:sz w:val="14"/>
                <w:szCs w:val="14"/>
                <w:highlight w:val="yellow"/>
              </w:rPr>
              <w:t>D</w:t>
            </w:r>
            <w:r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302F6031" w14:textId="2C119D64" w:rsidR="007E61A9" w:rsidRDefault="007E61A9" w:rsidP="007E61A9">
            <w:pPr>
              <w:keepNext/>
              <w:rPr>
                <w:rFonts w:ascii="Calibri" w:hAnsi="Calibri"/>
                <w:sz w:val="14"/>
                <w:szCs w:val="14"/>
              </w:rPr>
            </w:pPr>
            <w:r>
              <w:rPr>
                <w:rFonts w:ascii="Calibri" w:hAnsi="Calibri"/>
                <w:b/>
                <w:sz w:val="14"/>
                <w:szCs w:val="14"/>
              </w:rPr>
              <w:t>B:</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Pr>
                <w:rFonts w:ascii="Calibri" w:hAnsi="Calibri"/>
                <w:sz w:val="14"/>
                <w:szCs w:val="14"/>
                <w:highlight w:val="yellow"/>
              </w:rPr>
              <w:t>E</w:t>
            </w:r>
            <w:r w:rsidRPr="00195018">
              <w:rPr>
                <w:rFonts w:ascii="Calibri" w:hAnsi="Calibri"/>
                <w:sz w:val="14"/>
                <w:szCs w:val="14"/>
                <w:highlight w:val="yellow"/>
              </w:rPr>
              <w:t>02</w:t>
            </w:r>
            <w:r>
              <w:rPr>
                <w:rFonts w:ascii="Calibri" w:hAnsi="Calibri"/>
                <w:sz w:val="14"/>
                <w:szCs w:val="14"/>
              </w:rPr>
              <w:t xml:space="preserve"> that meets</w:t>
            </w:r>
            <w:r w:rsidR="009B1AE7">
              <w:rPr>
                <w:rFonts w:ascii="Calibri" w:hAnsi="Calibri"/>
                <w:sz w:val="14"/>
                <w:szCs w:val="14"/>
              </w:rPr>
              <w:t xml:space="preserve"> BOTH of</w:t>
            </w:r>
            <w:r>
              <w:rPr>
                <w:rFonts w:ascii="Calibri" w:hAnsi="Calibri"/>
                <w:sz w:val="14"/>
                <w:szCs w:val="14"/>
              </w:rPr>
              <w:t xml:space="preserve"> the following two conditions: 1:[value in </w:t>
            </w:r>
            <w:r w:rsidRPr="008E588A">
              <w:rPr>
                <w:rFonts w:ascii="Calibri" w:hAnsi="Calibri"/>
                <w:sz w:val="14"/>
                <w:szCs w:val="14"/>
                <w:highlight w:val="yellow"/>
              </w:rPr>
              <w:t>C07</w:t>
            </w:r>
            <w:r>
              <w:rPr>
                <w:rFonts w:ascii="Calibri" w:hAnsi="Calibri"/>
                <w:sz w:val="14"/>
                <w:szCs w:val="14"/>
              </w:rPr>
              <w:t>= one of the packaged unit types</w:t>
            </w:r>
            <w:r w:rsidR="009B1AE7">
              <w:rPr>
                <w:rFonts w:ascii="Calibri" w:hAnsi="Calibri"/>
                <w:sz w:val="14"/>
                <w:szCs w:val="14"/>
              </w:rPr>
              <w:t>:</w:t>
            </w:r>
            <w:r>
              <w:rPr>
                <w:rFonts w:ascii="Calibri" w:hAnsi="Calibri"/>
                <w:sz w:val="14"/>
                <w:szCs w:val="14"/>
              </w:rPr>
              <w:t xml:space="preserve"> {central packaged AC}, {</w:t>
            </w:r>
            <w:r w:rsidRPr="00F85548">
              <w:rPr>
                <w:rFonts w:ascii="Calibri" w:hAnsi="Calibri"/>
                <w:sz w:val="14"/>
                <w:szCs w:val="14"/>
              </w:rPr>
              <w:t>central large packaged AC</w:t>
            </w:r>
            <w:r>
              <w:rPr>
                <w:rFonts w:ascii="Calibri" w:hAnsi="Calibri"/>
                <w:sz w:val="14"/>
                <w:szCs w:val="14"/>
              </w:rPr>
              <w:t>}, {</w:t>
            </w:r>
            <w:r w:rsidRPr="008406D9">
              <w:rPr>
                <w:rFonts w:ascii="Calibri" w:hAnsi="Calibri"/>
                <w:sz w:val="14"/>
                <w:szCs w:val="14"/>
              </w:rPr>
              <w:t>central packaged HP</w:t>
            </w:r>
            <w:r>
              <w:rPr>
                <w:rFonts w:ascii="Calibri" w:hAnsi="Calibri"/>
                <w:sz w:val="14"/>
                <w:szCs w:val="14"/>
              </w:rPr>
              <w:t>},</w:t>
            </w:r>
            <w:r w:rsidRPr="008406D9">
              <w:rPr>
                <w:rFonts w:ascii="Calibri" w:hAnsi="Calibri"/>
                <w:sz w:val="14"/>
                <w:szCs w:val="14"/>
              </w:rPr>
              <w:t xml:space="preserve"> </w:t>
            </w:r>
            <w:r>
              <w:rPr>
                <w:rFonts w:ascii="Calibri" w:hAnsi="Calibri"/>
                <w:sz w:val="14"/>
                <w:szCs w:val="14"/>
              </w:rPr>
              <w:t>{</w:t>
            </w:r>
            <w:r w:rsidRPr="008406D9">
              <w:rPr>
                <w:rFonts w:ascii="Calibri" w:hAnsi="Calibri"/>
                <w:sz w:val="14"/>
                <w:szCs w:val="14"/>
              </w:rPr>
              <w:t>central large packaged HP</w:t>
            </w:r>
            <w:r>
              <w:rPr>
                <w:rFonts w:ascii="Calibri" w:hAnsi="Calibri"/>
                <w:sz w:val="14"/>
                <w:szCs w:val="14"/>
              </w:rPr>
              <w:t xml:space="preserve">}],  2:[the same packaged unit is not already listed in section D thus </w:t>
            </w:r>
            <w:r>
              <w:rPr>
                <w:rFonts w:ascii="Calibri" w:hAnsi="Calibri"/>
                <w:sz w:val="14"/>
                <w:szCs w:val="14"/>
                <w:highlight w:val="yellow"/>
              </w:rPr>
              <w:t>D</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p>
          <w:p w14:paraId="0A54B357" w14:textId="77ABB303" w:rsidR="00C15EB1" w:rsidRPr="007E61A9" w:rsidRDefault="007E61A9" w:rsidP="00F11A2B">
            <w:pPr>
              <w:keepNext/>
              <w:rPr>
                <w:rFonts w:ascii="Calibri" w:hAnsi="Calibri"/>
                <w:sz w:val="14"/>
                <w:szCs w:val="14"/>
              </w:rPr>
            </w:pPr>
            <w:r>
              <w:rPr>
                <w:rFonts w:ascii="Calibri" w:hAnsi="Calibri"/>
                <w:b/>
                <w:sz w:val="14"/>
                <w:szCs w:val="14"/>
              </w:rPr>
              <w:t>C</w:t>
            </w:r>
            <w:r>
              <w:rPr>
                <w:rFonts w:ascii="Calibri" w:hAnsi="Calibri"/>
                <w:sz w:val="14"/>
                <w:szCs w:val="14"/>
              </w:rPr>
              <w:t xml:space="preserve">: for systems for which </w:t>
            </w:r>
            <w:r w:rsidR="00F11A2B">
              <w:rPr>
                <w:rFonts w:ascii="Calibri" w:hAnsi="Calibri"/>
                <w:sz w:val="14"/>
                <w:szCs w:val="14"/>
              </w:rPr>
              <w:t>C12</w:t>
            </w:r>
            <w:r>
              <w:rPr>
                <w:rFonts w:ascii="Calibri" w:hAnsi="Calibri" w:cs="Calibri"/>
                <w:sz w:val="14"/>
                <w:szCs w:val="14"/>
              </w:rPr>
              <w:t>≥</w:t>
            </w:r>
            <w:r>
              <w:rPr>
                <w:rFonts w:ascii="Calibri" w:hAnsi="Calibri"/>
                <w:sz w:val="14"/>
                <w:szCs w:val="14"/>
              </w:rPr>
              <w:t>1,</w:t>
            </w:r>
            <w:r w:rsidR="00C15EB1" w:rsidRPr="00171CEB">
              <w:rPr>
                <w:rFonts w:ascii="Calibri" w:hAnsi="Calibri"/>
                <w:sz w:val="14"/>
                <w:szCs w:val="14"/>
              </w:rPr>
              <w:t>enter one row of data in this table for each of the quantity of ducted indoor units</w:t>
            </w:r>
            <w:r>
              <w:rPr>
                <w:rFonts w:ascii="Calibri" w:hAnsi="Calibri"/>
                <w:sz w:val="14"/>
                <w:szCs w:val="14"/>
              </w:rPr>
              <w:t xml:space="preserve"> specified</w:t>
            </w:r>
            <w:r w:rsidR="00C15EB1" w:rsidRPr="00171CEB">
              <w:rPr>
                <w:rFonts w:ascii="Calibri" w:hAnsi="Calibri"/>
                <w:sz w:val="14"/>
                <w:szCs w:val="14"/>
              </w:rPr>
              <w:t xml:space="preserve"> in </w:t>
            </w:r>
            <w:r w:rsidR="00C15EB1" w:rsidRPr="00171CEB">
              <w:rPr>
                <w:rFonts w:ascii="Calibri" w:hAnsi="Calibri"/>
                <w:sz w:val="14"/>
                <w:szCs w:val="14"/>
                <w:highlight w:val="yellow"/>
              </w:rPr>
              <w:t>C13</w:t>
            </w:r>
            <w:r w:rsidR="00C15EB1" w:rsidRPr="00171CEB">
              <w:rPr>
                <w:rFonts w:ascii="Calibri" w:hAnsi="Calibri"/>
                <w:sz w:val="14"/>
                <w:szCs w:val="14"/>
              </w:rPr>
              <w:t xml:space="preserve"> for that system&gt;&gt;</w:t>
            </w:r>
          </w:p>
        </w:tc>
      </w:tr>
      <w:tr w:rsidR="00880958" w:rsidRPr="007E2934" w14:paraId="3DF6E662" w14:textId="6E70C0EF" w:rsidTr="008F3CBC">
        <w:trPr>
          <w:cantSplit/>
          <w:trHeight w:val="136"/>
        </w:trPr>
        <w:tc>
          <w:tcPr>
            <w:tcW w:w="895" w:type="dxa"/>
            <w:shd w:val="clear" w:color="auto" w:fill="auto"/>
            <w:vAlign w:val="bottom"/>
          </w:tcPr>
          <w:p w14:paraId="3DF6E65A"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01</w:t>
            </w:r>
          </w:p>
        </w:tc>
        <w:tc>
          <w:tcPr>
            <w:tcW w:w="1080" w:type="dxa"/>
            <w:shd w:val="clear" w:color="auto" w:fill="auto"/>
            <w:vAlign w:val="bottom"/>
          </w:tcPr>
          <w:p w14:paraId="3DF6E65B"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02</w:t>
            </w:r>
          </w:p>
        </w:tc>
        <w:tc>
          <w:tcPr>
            <w:tcW w:w="1080" w:type="dxa"/>
          </w:tcPr>
          <w:p w14:paraId="453300B9" w14:textId="0B5FC95D" w:rsidR="00C15EB1" w:rsidRPr="007E2934" w:rsidRDefault="00C15EB1" w:rsidP="00143C83">
            <w:pPr>
              <w:keepNext/>
              <w:jc w:val="center"/>
              <w:rPr>
                <w:rFonts w:ascii="Calibri" w:hAnsi="Calibri"/>
                <w:sz w:val="18"/>
                <w:szCs w:val="18"/>
              </w:rPr>
            </w:pPr>
            <w:r>
              <w:rPr>
                <w:rFonts w:ascii="Calibri" w:hAnsi="Calibri"/>
                <w:sz w:val="18"/>
                <w:szCs w:val="18"/>
              </w:rPr>
              <w:t>03</w:t>
            </w:r>
          </w:p>
        </w:tc>
        <w:tc>
          <w:tcPr>
            <w:tcW w:w="720" w:type="dxa"/>
          </w:tcPr>
          <w:p w14:paraId="0A287D8F" w14:textId="6B67DED6" w:rsidR="00C15EB1" w:rsidRPr="007E2934" w:rsidRDefault="00C15EB1" w:rsidP="00143C83">
            <w:pPr>
              <w:keepNext/>
              <w:jc w:val="center"/>
              <w:rPr>
                <w:rFonts w:ascii="Calibri" w:hAnsi="Calibri"/>
                <w:sz w:val="18"/>
                <w:szCs w:val="18"/>
              </w:rPr>
            </w:pPr>
            <w:r>
              <w:rPr>
                <w:rFonts w:ascii="Calibri" w:hAnsi="Calibri"/>
                <w:sz w:val="18"/>
                <w:szCs w:val="18"/>
              </w:rPr>
              <w:t>04</w:t>
            </w:r>
          </w:p>
        </w:tc>
        <w:tc>
          <w:tcPr>
            <w:tcW w:w="900" w:type="dxa"/>
          </w:tcPr>
          <w:p w14:paraId="6E3C18E1" w14:textId="150AD877" w:rsidR="00C15EB1" w:rsidRPr="007E2934" w:rsidRDefault="00C15EB1" w:rsidP="00143C83">
            <w:pPr>
              <w:keepNext/>
              <w:jc w:val="center"/>
              <w:rPr>
                <w:rFonts w:ascii="Calibri" w:hAnsi="Calibri"/>
                <w:sz w:val="18"/>
                <w:szCs w:val="18"/>
              </w:rPr>
            </w:pPr>
            <w:r>
              <w:rPr>
                <w:rFonts w:ascii="Calibri" w:hAnsi="Calibri"/>
                <w:sz w:val="18"/>
                <w:szCs w:val="18"/>
              </w:rPr>
              <w:t>05</w:t>
            </w:r>
          </w:p>
        </w:tc>
        <w:tc>
          <w:tcPr>
            <w:tcW w:w="900" w:type="dxa"/>
            <w:shd w:val="clear" w:color="auto" w:fill="auto"/>
            <w:vAlign w:val="bottom"/>
          </w:tcPr>
          <w:p w14:paraId="3DF6E65C" w14:textId="05044053" w:rsidR="00C15EB1" w:rsidRPr="007E2934" w:rsidRDefault="00C15EB1" w:rsidP="00143C83">
            <w:pPr>
              <w:keepNext/>
              <w:jc w:val="center"/>
              <w:rPr>
                <w:rFonts w:ascii="Calibri" w:hAnsi="Calibri"/>
                <w:sz w:val="18"/>
                <w:szCs w:val="18"/>
              </w:rPr>
            </w:pPr>
            <w:r>
              <w:rPr>
                <w:rFonts w:ascii="Calibri" w:hAnsi="Calibri"/>
                <w:sz w:val="18"/>
                <w:szCs w:val="18"/>
              </w:rPr>
              <w:t>06</w:t>
            </w:r>
          </w:p>
        </w:tc>
        <w:tc>
          <w:tcPr>
            <w:tcW w:w="900" w:type="dxa"/>
            <w:shd w:val="clear" w:color="auto" w:fill="auto"/>
            <w:vAlign w:val="bottom"/>
          </w:tcPr>
          <w:p w14:paraId="3DF6E65D" w14:textId="0F246534" w:rsidR="00C15EB1" w:rsidRPr="007E2934" w:rsidRDefault="00C15EB1" w:rsidP="00143C83">
            <w:pPr>
              <w:keepNext/>
              <w:jc w:val="center"/>
              <w:rPr>
                <w:rFonts w:ascii="Calibri" w:hAnsi="Calibri"/>
                <w:sz w:val="18"/>
                <w:szCs w:val="18"/>
              </w:rPr>
            </w:pPr>
            <w:r>
              <w:rPr>
                <w:rFonts w:ascii="Calibri" w:hAnsi="Calibri"/>
                <w:sz w:val="18"/>
                <w:szCs w:val="18"/>
              </w:rPr>
              <w:t>07</w:t>
            </w:r>
          </w:p>
        </w:tc>
        <w:tc>
          <w:tcPr>
            <w:tcW w:w="900" w:type="dxa"/>
            <w:shd w:val="clear" w:color="auto" w:fill="auto"/>
            <w:vAlign w:val="bottom"/>
          </w:tcPr>
          <w:p w14:paraId="3DF6E65E" w14:textId="024B4673" w:rsidR="00C15EB1" w:rsidRPr="007E2934" w:rsidRDefault="00C15EB1" w:rsidP="00143C83">
            <w:pPr>
              <w:keepNext/>
              <w:jc w:val="center"/>
              <w:rPr>
                <w:rFonts w:ascii="Calibri" w:hAnsi="Calibri"/>
                <w:sz w:val="18"/>
                <w:szCs w:val="18"/>
              </w:rPr>
            </w:pPr>
            <w:r>
              <w:rPr>
                <w:rFonts w:ascii="Calibri" w:hAnsi="Calibri"/>
                <w:sz w:val="18"/>
                <w:szCs w:val="18"/>
              </w:rPr>
              <w:t>08</w:t>
            </w:r>
          </w:p>
        </w:tc>
        <w:tc>
          <w:tcPr>
            <w:tcW w:w="900" w:type="dxa"/>
            <w:shd w:val="clear" w:color="auto" w:fill="auto"/>
            <w:vAlign w:val="bottom"/>
          </w:tcPr>
          <w:p w14:paraId="3DF6E65F" w14:textId="1CDA52FE" w:rsidR="00C15EB1" w:rsidRPr="007E2934" w:rsidRDefault="00C15EB1" w:rsidP="00143C83">
            <w:pPr>
              <w:keepNext/>
              <w:jc w:val="center"/>
              <w:rPr>
                <w:rFonts w:ascii="Calibri" w:hAnsi="Calibri"/>
                <w:sz w:val="18"/>
                <w:szCs w:val="18"/>
              </w:rPr>
            </w:pPr>
            <w:r>
              <w:rPr>
                <w:rFonts w:ascii="Calibri" w:hAnsi="Calibri"/>
                <w:sz w:val="18"/>
                <w:szCs w:val="18"/>
              </w:rPr>
              <w:t>09</w:t>
            </w:r>
          </w:p>
        </w:tc>
        <w:tc>
          <w:tcPr>
            <w:tcW w:w="990" w:type="dxa"/>
          </w:tcPr>
          <w:p w14:paraId="00C131DA" w14:textId="7D531EA0" w:rsidR="00C15EB1" w:rsidRPr="007E2934" w:rsidRDefault="00C15EB1" w:rsidP="00143C83">
            <w:pPr>
              <w:keepNext/>
              <w:jc w:val="center"/>
              <w:rPr>
                <w:rFonts w:ascii="Calibri" w:hAnsi="Calibri"/>
                <w:sz w:val="18"/>
                <w:szCs w:val="18"/>
              </w:rPr>
            </w:pPr>
            <w:r>
              <w:rPr>
                <w:rFonts w:ascii="Calibri" w:hAnsi="Calibri"/>
                <w:sz w:val="18"/>
                <w:szCs w:val="18"/>
              </w:rPr>
              <w:t>10</w:t>
            </w:r>
          </w:p>
        </w:tc>
        <w:tc>
          <w:tcPr>
            <w:tcW w:w="1080" w:type="dxa"/>
            <w:shd w:val="clear" w:color="auto" w:fill="auto"/>
            <w:vAlign w:val="bottom"/>
          </w:tcPr>
          <w:p w14:paraId="3DF6E660" w14:textId="7EAE8A00" w:rsidR="00C15EB1" w:rsidRPr="007E2934" w:rsidRDefault="00C15EB1" w:rsidP="00143C83">
            <w:pPr>
              <w:keepNext/>
              <w:jc w:val="center"/>
              <w:rPr>
                <w:rFonts w:ascii="Calibri" w:hAnsi="Calibri"/>
                <w:sz w:val="18"/>
                <w:szCs w:val="18"/>
              </w:rPr>
            </w:pPr>
            <w:r>
              <w:rPr>
                <w:rFonts w:ascii="Calibri" w:hAnsi="Calibri"/>
                <w:sz w:val="18"/>
                <w:szCs w:val="18"/>
              </w:rPr>
              <w:t>11</w:t>
            </w:r>
          </w:p>
        </w:tc>
        <w:tc>
          <w:tcPr>
            <w:tcW w:w="900" w:type="dxa"/>
            <w:shd w:val="clear" w:color="auto" w:fill="auto"/>
            <w:vAlign w:val="bottom"/>
          </w:tcPr>
          <w:p w14:paraId="3DF6E661" w14:textId="277A6277" w:rsidR="00C15EB1" w:rsidRPr="007E2934" w:rsidRDefault="00C15EB1" w:rsidP="0033113E">
            <w:pPr>
              <w:keepNext/>
              <w:jc w:val="center"/>
              <w:rPr>
                <w:rFonts w:ascii="Calibri" w:hAnsi="Calibri"/>
                <w:sz w:val="18"/>
                <w:szCs w:val="18"/>
              </w:rPr>
            </w:pPr>
            <w:r>
              <w:rPr>
                <w:rFonts w:ascii="Calibri" w:hAnsi="Calibri"/>
                <w:sz w:val="18"/>
                <w:szCs w:val="18"/>
              </w:rPr>
              <w:t>12</w:t>
            </w:r>
          </w:p>
        </w:tc>
        <w:tc>
          <w:tcPr>
            <w:tcW w:w="1170" w:type="dxa"/>
          </w:tcPr>
          <w:p w14:paraId="088FE66B" w14:textId="1D203285" w:rsidR="00C15EB1" w:rsidRPr="007E2934" w:rsidRDefault="00C15EB1" w:rsidP="0033113E">
            <w:pPr>
              <w:keepNext/>
              <w:jc w:val="center"/>
              <w:rPr>
                <w:rFonts w:ascii="Calibri" w:hAnsi="Calibri"/>
                <w:sz w:val="18"/>
                <w:szCs w:val="18"/>
              </w:rPr>
            </w:pPr>
            <w:r>
              <w:rPr>
                <w:rFonts w:ascii="Calibri" w:hAnsi="Calibri"/>
                <w:sz w:val="18"/>
                <w:szCs w:val="18"/>
              </w:rPr>
              <w:t>13</w:t>
            </w:r>
          </w:p>
        </w:tc>
        <w:tc>
          <w:tcPr>
            <w:tcW w:w="1080" w:type="dxa"/>
          </w:tcPr>
          <w:p w14:paraId="3AA65E24" w14:textId="00B4EADA" w:rsidR="00C15EB1" w:rsidRDefault="00C15EB1" w:rsidP="0033113E">
            <w:pPr>
              <w:keepNext/>
              <w:jc w:val="center"/>
              <w:rPr>
                <w:rFonts w:ascii="Calibri" w:hAnsi="Calibri"/>
                <w:sz w:val="18"/>
                <w:szCs w:val="18"/>
              </w:rPr>
            </w:pPr>
            <w:r>
              <w:rPr>
                <w:rFonts w:ascii="Calibri" w:hAnsi="Calibri"/>
                <w:sz w:val="18"/>
                <w:szCs w:val="18"/>
              </w:rPr>
              <w:t>14</w:t>
            </w:r>
          </w:p>
        </w:tc>
        <w:tc>
          <w:tcPr>
            <w:tcW w:w="895" w:type="dxa"/>
          </w:tcPr>
          <w:p w14:paraId="76A670BB" w14:textId="27D357E7" w:rsidR="00C15EB1" w:rsidRDefault="00C15EB1" w:rsidP="0033113E">
            <w:pPr>
              <w:keepNext/>
              <w:jc w:val="center"/>
              <w:rPr>
                <w:rFonts w:ascii="Calibri" w:hAnsi="Calibri"/>
                <w:sz w:val="18"/>
                <w:szCs w:val="18"/>
              </w:rPr>
            </w:pPr>
            <w:r>
              <w:rPr>
                <w:rFonts w:ascii="Calibri" w:hAnsi="Calibri"/>
                <w:sz w:val="18"/>
                <w:szCs w:val="18"/>
              </w:rPr>
              <w:t>15</w:t>
            </w:r>
          </w:p>
        </w:tc>
      </w:tr>
      <w:tr w:rsidR="00880958" w:rsidRPr="007E2934" w14:paraId="3DF6E66B" w14:textId="6A3FA2F4" w:rsidTr="008F3CBC">
        <w:trPr>
          <w:cantSplit/>
          <w:trHeight w:val="586"/>
        </w:trPr>
        <w:tc>
          <w:tcPr>
            <w:tcW w:w="895" w:type="dxa"/>
            <w:shd w:val="clear" w:color="auto" w:fill="auto"/>
            <w:vAlign w:val="bottom"/>
          </w:tcPr>
          <w:p w14:paraId="3DF6E663" w14:textId="3FC3B4EB"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080" w:type="dxa"/>
            <w:shd w:val="clear" w:color="auto" w:fill="auto"/>
            <w:vAlign w:val="bottom"/>
          </w:tcPr>
          <w:p w14:paraId="3DF6E664" w14:textId="7538FA53"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1080" w:type="dxa"/>
            <w:vAlign w:val="bottom"/>
          </w:tcPr>
          <w:p w14:paraId="78366139" w14:textId="7053B57F" w:rsidR="00C15EB1" w:rsidRPr="0015696C" w:rsidRDefault="00C15EB1" w:rsidP="00380970">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282BCCE4" w14:textId="35FA3A84" w:rsidR="00C15EB1" w:rsidRPr="0015696C" w:rsidRDefault="00C15EB1" w:rsidP="00380970">
            <w:pPr>
              <w:keepNext/>
              <w:jc w:val="center"/>
              <w:rPr>
                <w:rFonts w:ascii="Calibri" w:hAnsi="Calibri"/>
                <w:sz w:val="18"/>
                <w:szCs w:val="18"/>
              </w:rPr>
            </w:pPr>
            <w:r w:rsidRPr="009B1AE7">
              <w:rPr>
                <w:rFonts w:ascii="Calibri" w:hAnsi="Calibri"/>
                <w:sz w:val="18"/>
                <w:szCs w:val="18"/>
              </w:rPr>
              <w:t>Total Duct Length</w:t>
            </w:r>
          </w:p>
        </w:tc>
        <w:tc>
          <w:tcPr>
            <w:tcW w:w="900" w:type="dxa"/>
            <w:vAlign w:val="bottom"/>
          </w:tcPr>
          <w:p w14:paraId="3DD57B50" w14:textId="3D50027F" w:rsidR="00C15EB1" w:rsidRPr="0015696C" w:rsidRDefault="00C15EB1" w:rsidP="00380970">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shd w:val="clear" w:color="auto" w:fill="auto"/>
            <w:vAlign w:val="bottom"/>
          </w:tcPr>
          <w:p w14:paraId="3DF6E665" w14:textId="129373FD" w:rsidR="00C15EB1" w:rsidRPr="0015696C" w:rsidRDefault="00C15EB1" w:rsidP="00380970">
            <w:pPr>
              <w:keepNext/>
              <w:jc w:val="center"/>
              <w:rPr>
                <w:rFonts w:ascii="Calibri" w:hAnsi="Calibri"/>
                <w:sz w:val="18"/>
                <w:szCs w:val="18"/>
              </w:rPr>
            </w:pPr>
            <w:r w:rsidRPr="0015696C">
              <w:rPr>
                <w:rFonts w:ascii="Calibri" w:hAnsi="Calibri"/>
                <w:sz w:val="18"/>
                <w:szCs w:val="18"/>
              </w:rPr>
              <w:t>Supply Duct Location</w:t>
            </w:r>
          </w:p>
        </w:tc>
        <w:tc>
          <w:tcPr>
            <w:tcW w:w="900" w:type="dxa"/>
            <w:shd w:val="clear" w:color="auto" w:fill="auto"/>
            <w:vAlign w:val="bottom"/>
          </w:tcPr>
          <w:p w14:paraId="11B0276C" w14:textId="2B561F7E"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DF6E666" w14:textId="2DE50B8A"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00" w:type="dxa"/>
            <w:shd w:val="clear" w:color="auto" w:fill="auto"/>
            <w:vAlign w:val="bottom"/>
          </w:tcPr>
          <w:p w14:paraId="3DF6E667" w14:textId="77777777" w:rsidR="00C15EB1" w:rsidRPr="0015696C" w:rsidRDefault="00C15EB1" w:rsidP="00380970">
            <w:pPr>
              <w:keepNext/>
              <w:jc w:val="center"/>
              <w:rPr>
                <w:rFonts w:ascii="Calibri" w:hAnsi="Calibri"/>
                <w:sz w:val="18"/>
                <w:szCs w:val="18"/>
              </w:rPr>
            </w:pPr>
            <w:r w:rsidRPr="0015696C">
              <w:rPr>
                <w:rFonts w:ascii="Calibri" w:hAnsi="Calibri"/>
                <w:sz w:val="18"/>
                <w:szCs w:val="18"/>
              </w:rPr>
              <w:t>Return Duct Location</w:t>
            </w:r>
          </w:p>
        </w:tc>
        <w:tc>
          <w:tcPr>
            <w:tcW w:w="900" w:type="dxa"/>
            <w:shd w:val="clear" w:color="auto" w:fill="auto"/>
            <w:vAlign w:val="bottom"/>
          </w:tcPr>
          <w:p w14:paraId="46F8748A" w14:textId="4AD99367"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3DF6E668" w14:textId="449BAFF1"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90" w:type="dxa"/>
            <w:vAlign w:val="bottom"/>
          </w:tcPr>
          <w:p w14:paraId="0D5ADDAD" w14:textId="10FF646B" w:rsidR="00C15EB1" w:rsidRDefault="004356A0" w:rsidP="00380970">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15EB1" w:rsidRPr="001139B2">
              <w:rPr>
                <w:rFonts w:ascii="Calibri" w:hAnsi="Calibri"/>
                <w:sz w:val="18"/>
                <w:szCs w:val="18"/>
              </w:rPr>
              <w:t xml:space="preserve">from </w:t>
            </w:r>
            <w:r w:rsidR="00C15EB1">
              <w:rPr>
                <w:rFonts w:ascii="Calibri" w:hAnsi="Calibri"/>
                <w:sz w:val="18"/>
                <w:szCs w:val="18"/>
              </w:rPr>
              <w:t>Min</w:t>
            </w:r>
            <w:r w:rsidR="00C15EB1" w:rsidRPr="001139B2">
              <w:rPr>
                <w:rFonts w:ascii="Calibri" w:hAnsi="Calibri"/>
                <w:sz w:val="18"/>
                <w:szCs w:val="18"/>
              </w:rPr>
              <w:t xml:space="preserve"> </w:t>
            </w:r>
          </w:p>
          <w:p w14:paraId="00803F7F" w14:textId="71F6ECEB" w:rsidR="00C15EB1" w:rsidRPr="0015696C" w:rsidRDefault="00C15EB1" w:rsidP="00380970">
            <w:pPr>
              <w:keepNext/>
              <w:jc w:val="center"/>
              <w:rPr>
                <w:rFonts w:ascii="Calibri" w:hAnsi="Calibri"/>
                <w:sz w:val="18"/>
                <w:szCs w:val="18"/>
              </w:rPr>
            </w:pPr>
            <w:r w:rsidRPr="001139B2">
              <w:rPr>
                <w:rFonts w:ascii="Calibri" w:hAnsi="Calibri"/>
                <w:sz w:val="18"/>
                <w:szCs w:val="18"/>
              </w:rPr>
              <w:t xml:space="preserve">R-Value </w:t>
            </w:r>
          </w:p>
        </w:tc>
        <w:tc>
          <w:tcPr>
            <w:tcW w:w="1080" w:type="dxa"/>
            <w:shd w:val="clear" w:color="auto" w:fill="auto"/>
            <w:vAlign w:val="bottom"/>
          </w:tcPr>
          <w:p w14:paraId="3DF6E669" w14:textId="7F0FBE2F"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00" w:type="dxa"/>
            <w:shd w:val="clear" w:color="auto" w:fill="auto"/>
            <w:vAlign w:val="bottom"/>
          </w:tcPr>
          <w:p w14:paraId="3DF6E66A" w14:textId="5DB747E6"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170" w:type="dxa"/>
            <w:vAlign w:val="bottom"/>
          </w:tcPr>
          <w:p w14:paraId="4A35F33E" w14:textId="5BA3B657" w:rsidR="00C15EB1" w:rsidRPr="0015696C" w:rsidRDefault="00C15EB1" w:rsidP="0037382B">
            <w:pPr>
              <w:keepNext/>
              <w:jc w:val="center"/>
              <w:rPr>
                <w:rFonts w:ascii="Calibri" w:hAnsi="Calibri"/>
                <w:sz w:val="18"/>
                <w:szCs w:val="18"/>
              </w:rPr>
            </w:pPr>
            <w:r>
              <w:rPr>
                <w:rFonts w:ascii="Calibri" w:hAnsi="Calibri"/>
                <w:sz w:val="18"/>
                <w:szCs w:val="18"/>
              </w:rPr>
              <w:t xml:space="preserve">Can </w:t>
            </w:r>
            <w:r w:rsidR="0037382B">
              <w:rPr>
                <w:rFonts w:ascii="Calibri" w:hAnsi="Calibri"/>
                <w:sz w:val="18"/>
                <w:szCs w:val="18"/>
              </w:rPr>
              <w:t>Approved</w:t>
            </w:r>
            <w:r>
              <w:rPr>
                <w:rFonts w:ascii="Calibri" w:hAnsi="Calibri"/>
                <w:sz w:val="18"/>
                <w:szCs w:val="18"/>
              </w:rPr>
              <w:t xml:space="preserve"> Airflow Protocols be used to test this System?</w:t>
            </w:r>
          </w:p>
        </w:tc>
        <w:tc>
          <w:tcPr>
            <w:tcW w:w="1080" w:type="dxa"/>
            <w:vAlign w:val="bottom"/>
          </w:tcPr>
          <w:p w14:paraId="24E86120" w14:textId="5A513A37" w:rsidR="00C15EB1" w:rsidRPr="00E131AE" w:rsidRDefault="00C15EB1" w:rsidP="0037382B">
            <w:pPr>
              <w:keepNext/>
              <w:jc w:val="center"/>
              <w:rPr>
                <w:rFonts w:ascii="Calibri" w:hAnsi="Calibri"/>
                <w:sz w:val="18"/>
                <w:szCs w:val="18"/>
              </w:rPr>
            </w:pPr>
            <w:r w:rsidRPr="00C15EB1">
              <w:rPr>
                <w:rFonts w:ascii="Calibri" w:hAnsi="Calibri"/>
                <w:sz w:val="18"/>
                <w:szCs w:val="18"/>
              </w:rPr>
              <w:t xml:space="preserve">Can </w:t>
            </w:r>
            <w:r w:rsidR="0037382B">
              <w:rPr>
                <w:rFonts w:ascii="Calibri" w:hAnsi="Calibri"/>
                <w:sz w:val="18"/>
                <w:szCs w:val="18"/>
              </w:rPr>
              <w:t xml:space="preserve">Approved </w:t>
            </w:r>
            <w:r w:rsidRPr="00C15EB1">
              <w:rPr>
                <w:rFonts w:ascii="Calibri" w:hAnsi="Calibri"/>
                <w:sz w:val="18"/>
                <w:szCs w:val="18"/>
              </w:rPr>
              <w:t>Fan Efficacy</w:t>
            </w:r>
            <w:r w:rsidR="00662CA8">
              <w:rPr>
                <w:rFonts w:ascii="Calibri" w:hAnsi="Calibri"/>
                <w:sz w:val="18"/>
                <w:szCs w:val="18"/>
              </w:rPr>
              <w:t xml:space="preserve"> Protocol be used to test this S</w:t>
            </w:r>
            <w:r w:rsidRPr="00C15EB1">
              <w:rPr>
                <w:rFonts w:ascii="Calibri" w:hAnsi="Calibri"/>
                <w:sz w:val="18"/>
                <w:szCs w:val="18"/>
              </w:rPr>
              <w:t>ystem?</w:t>
            </w:r>
          </w:p>
        </w:tc>
        <w:tc>
          <w:tcPr>
            <w:tcW w:w="895" w:type="dxa"/>
            <w:vAlign w:val="bottom"/>
          </w:tcPr>
          <w:p w14:paraId="265B4F92" w14:textId="1B765004" w:rsidR="00C15EB1" w:rsidRDefault="00C15EB1" w:rsidP="00E131AE">
            <w:pPr>
              <w:keepNext/>
              <w:jc w:val="center"/>
              <w:rPr>
                <w:rFonts w:ascii="Calibri" w:hAnsi="Calibri"/>
                <w:sz w:val="18"/>
                <w:szCs w:val="18"/>
              </w:rPr>
            </w:pPr>
            <w:r w:rsidRPr="00E131AE">
              <w:rPr>
                <w:rFonts w:ascii="Calibri" w:hAnsi="Calibri"/>
                <w:sz w:val="18"/>
                <w:szCs w:val="18"/>
              </w:rPr>
              <w:t>Indoor Unit Nominal Cooling Capacity (ton)</w:t>
            </w:r>
          </w:p>
        </w:tc>
      </w:tr>
      <w:tr w:rsidR="00880958" w:rsidRPr="007E2934" w14:paraId="3DF6E6A7" w14:textId="18086138" w:rsidTr="008F3CBC">
        <w:trPr>
          <w:cantSplit/>
          <w:trHeight w:val="402"/>
        </w:trPr>
        <w:tc>
          <w:tcPr>
            <w:tcW w:w="895" w:type="dxa"/>
            <w:shd w:val="clear" w:color="auto" w:fill="auto"/>
            <w:tcMar>
              <w:left w:w="29" w:type="dxa"/>
              <w:right w:w="29" w:type="dxa"/>
            </w:tcMar>
          </w:tcPr>
          <w:p w14:paraId="3DF6E66C"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&lt;&lt;reference value from </w:t>
            </w:r>
            <w:r w:rsidRPr="00F244E9">
              <w:rPr>
                <w:rFonts w:asciiTheme="minorHAnsi" w:hAnsiTheme="minorHAnsi"/>
                <w:sz w:val="16"/>
                <w:szCs w:val="16"/>
                <w:highlight w:val="yellow"/>
              </w:rPr>
              <w:t>B01</w:t>
            </w:r>
            <w:r w:rsidRPr="00BB4142">
              <w:rPr>
                <w:rFonts w:asciiTheme="minorHAnsi" w:hAnsiTheme="minorHAnsi"/>
                <w:sz w:val="16"/>
                <w:szCs w:val="16"/>
              </w:rPr>
              <w:t>&gt;&gt;</w:t>
            </w:r>
          </w:p>
        </w:tc>
        <w:tc>
          <w:tcPr>
            <w:tcW w:w="1080" w:type="dxa"/>
            <w:shd w:val="clear" w:color="auto" w:fill="auto"/>
            <w:tcMar>
              <w:left w:w="29" w:type="dxa"/>
              <w:right w:w="29" w:type="dxa"/>
            </w:tcMar>
          </w:tcPr>
          <w:p w14:paraId="3DF6E66D"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&lt;&lt;auto filled from </w:t>
            </w:r>
            <w:r w:rsidRPr="00F244E9">
              <w:rPr>
                <w:rFonts w:asciiTheme="minorHAnsi" w:hAnsiTheme="minorHAnsi"/>
                <w:sz w:val="16"/>
                <w:szCs w:val="16"/>
                <w:highlight w:val="yellow"/>
              </w:rPr>
              <w:t>B02</w:t>
            </w:r>
            <w:r w:rsidRPr="00BB4142">
              <w:rPr>
                <w:rFonts w:asciiTheme="minorHAnsi" w:hAnsiTheme="minorHAnsi"/>
                <w:sz w:val="16"/>
                <w:szCs w:val="16"/>
              </w:rPr>
              <w:t xml:space="preserve">&gt;&gt; </w:t>
            </w:r>
          </w:p>
        </w:tc>
        <w:tc>
          <w:tcPr>
            <w:tcW w:w="1080" w:type="dxa"/>
            <w:tcMar>
              <w:left w:w="29" w:type="dxa"/>
              <w:right w:w="29" w:type="dxa"/>
            </w:tcMar>
          </w:tcPr>
          <w:p w14:paraId="2385AE1B" w14:textId="7B5F1BD4" w:rsidR="00941B19" w:rsidRPr="00B4680D" w:rsidRDefault="00C15EB1" w:rsidP="00941B19">
            <w:pPr>
              <w:pStyle w:val="PlainText"/>
              <w:rPr>
                <w:rFonts w:asciiTheme="minorHAnsi" w:hAnsiTheme="minorHAnsi" w:cs="Courier New"/>
                <w:sz w:val="10"/>
                <w:szCs w:val="10"/>
              </w:rPr>
            </w:pPr>
            <w:r w:rsidRPr="00B4680D">
              <w:rPr>
                <w:rFonts w:asciiTheme="minorHAnsi" w:hAnsiTheme="minorHAnsi" w:cs="Courier New"/>
                <w:sz w:val="10"/>
                <w:szCs w:val="10"/>
              </w:rPr>
              <w:t>&lt;&lt;</w:t>
            </w:r>
            <w:r w:rsidR="00941B19" w:rsidRPr="00B4680D">
              <w:rPr>
                <w:rFonts w:asciiTheme="minorHAnsi" w:hAnsiTheme="minorHAnsi" w:cs="Courier New"/>
                <w:b/>
                <w:sz w:val="10"/>
                <w:szCs w:val="10"/>
              </w:rPr>
              <w:t xml:space="preserve"> if</w:t>
            </w:r>
            <w:r w:rsidR="00941B19" w:rsidRPr="00B4680D">
              <w:rPr>
                <w:rFonts w:asciiTheme="minorHAnsi" w:hAnsiTheme="minorHAnsi" w:cs="Courier New"/>
                <w:sz w:val="10"/>
                <w:szCs w:val="10"/>
              </w:rPr>
              <w:t xml:space="preserve"> system type in </w:t>
            </w:r>
            <w:r w:rsidR="00941B19" w:rsidRPr="00B4680D">
              <w:rPr>
                <w:rFonts w:asciiTheme="minorHAnsi" w:hAnsiTheme="minorHAnsi" w:cs="Courier New"/>
                <w:sz w:val="10"/>
                <w:szCs w:val="10"/>
                <w:highlight w:val="yellow"/>
              </w:rPr>
              <w:t>C03</w:t>
            </w:r>
            <w:r w:rsidR="00941B19" w:rsidRPr="00B4680D">
              <w:rPr>
                <w:rFonts w:asciiTheme="minorHAnsi" w:hAnsiTheme="minorHAnsi" w:cs="Courier New"/>
                <w:sz w:val="10"/>
                <w:szCs w:val="10"/>
              </w:rPr>
              <w:t xml:space="preserve">=[Packaged Gas Furnace], </w:t>
            </w:r>
          </w:p>
          <w:p w14:paraId="5A74F60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540F81E6" w14:textId="77777777" w:rsidR="00941B19" w:rsidRPr="00B4680D" w:rsidRDefault="00941B19" w:rsidP="00941B19">
            <w:pPr>
              <w:pStyle w:val="PlainText"/>
              <w:rPr>
                <w:rFonts w:asciiTheme="minorHAnsi" w:hAnsiTheme="minorHAnsi" w:cs="Courier New"/>
                <w:sz w:val="10"/>
                <w:szCs w:val="10"/>
              </w:rPr>
            </w:pPr>
          </w:p>
          <w:p w14:paraId="71F72B1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elseif</w:t>
            </w:r>
            <w:r w:rsidRPr="00B4680D">
              <w:rPr>
                <w:rFonts w:asciiTheme="minorHAnsi" w:hAnsiTheme="minorHAnsi" w:cs="Courier New"/>
                <w:sz w:val="10"/>
                <w:szCs w:val="10"/>
              </w:rPr>
              <w:t xml:space="preserve"> system type in [</w:t>
            </w:r>
            <w:r w:rsidRPr="00B4680D">
              <w:rPr>
                <w:rFonts w:asciiTheme="minorHAnsi" w:hAnsiTheme="minorHAnsi" w:cs="Courier New"/>
                <w:sz w:val="10"/>
                <w:szCs w:val="10"/>
                <w:highlight w:val="yellow"/>
              </w:rPr>
              <w:t>C03</w:t>
            </w:r>
            <w:r w:rsidRPr="00B4680D">
              <w:rPr>
                <w:rFonts w:asciiTheme="minorHAnsi" w:hAnsiTheme="minorHAnsi" w:cs="Courier New"/>
                <w:sz w:val="10"/>
                <w:szCs w:val="10"/>
              </w:rPr>
              <w:t xml:space="preserve"> or </w:t>
            </w:r>
            <w:r w:rsidRPr="00B4680D">
              <w:rPr>
                <w:rFonts w:asciiTheme="minorHAnsi" w:hAnsiTheme="minorHAnsi" w:cs="Courier New"/>
                <w:sz w:val="10"/>
                <w:szCs w:val="10"/>
                <w:highlight w:val="yellow"/>
              </w:rPr>
              <w:t>C07</w:t>
            </w:r>
            <w:r w:rsidRPr="00B4680D">
              <w:rPr>
                <w:rFonts w:asciiTheme="minorHAnsi" w:hAnsiTheme="minorHAnsi" w:cs="Courier New"/>
                <w:sz w:val="10"/>
                <w:szCs w:val="10"/>
              </w:rPr>
              <w:t>] = one of the following four types:</w:t>
            </w:r>
          </w:p>
          <w:p w14:paraId="323D300E"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1: central packaged AC ;</w:t>
            </w:r>
          </w:p>
          <w:p w14:paraId="70695822"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2: central packaged HP</w:t>
            </w:r>
          </w:p>
          <w:p w14:paraId="14670265"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3: central large packaged AC ;</w:t>
            </w:r>
          </w:p>
          <w:p w14:paraId="4ED3A1DA"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4: central large packaged HP</w:t>
            </w:r>
          </w:p>
          <w:p w14:paraId="27F4F4C6"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p>
          <w:p w14:paraId="20C9F52C" w14:textId="7096B746" w:rsidR="00941B19" w:rsidRPr="00B4680D" w:rsidRDefault="00941B19" w:rsidP="002105BE">
            <w:pPr>
              <w:pStyle w:val="PlainText"/>
              <w:rPr>
                <w:rFonts w:asciiTheme="minorHAnsi" w:hAnsiTheme="minorHAnsi" w:cs="Courier New"/>
                <w:sz w:val="10"/>
                <w:szCs w:val="10"/>
              </w:rPr>
            </w:pPr>
          </w:p>
          <w:p w14:paraId="0933325B" w14:textId="2C2919B6" w:rsidR="00C15EB1" w:rsidRPr="00B4680D" w:rsidRDefault="00941B19" w:rsidP="002105BE">
            <w:pPr>
              <w:pStyle w:val="PlainText"/>
              <w:rPr>
                <w:rFonts w:asciiTheme="minorHAnsi" w:hAnsiTheme="minorHAnsi" w:cs="Courier New"/>
                <w:sz w:val="10"/>
                <w:szCs w:val="10"/>
              </w:rPr>
            </w:pPr>
            <w:r w:rsidRPr="00B4680D">
              <w:rPr>
                <w:rFonts w:asciiTheme="minorHAnsi" w:hAnsiTheme="minorHAnsi" w:cs="Courier New"/>
                <w:b/>
                <w:sz w:val="10"/>
                <w:szCs w:val="10"/>
              </w:rPr>
              <w:t>else</w:t>
            </w:r>
            <w:r w:rsidR="00C15EB1" w:rsidRPr="00B4680D">
              <w:rPr>
                <w:rFonts w:asciiTheme="minorHAnsi" w:hAnsiTheme="minorHAnsi" w:cs="Courier New"/>
                <w:b/>
                <w:sz w:val="10"/>
                <w:szCs w:val="10"/>
              </w:rPr>
              <w:t>if</w:t>
            </w:r>
            <w:r w:rsidR="00C15EB1" w:rsidRPr="00B4680D">
              <w:rPr>
                <w:rFonts w:asciiTheme="minorHAnsi" w:hAnsiTheme="minorHAnsi" w:cs="Courier New"/>
                <w:sz w:val="10"/>
                <w:szCs w:val="10"/>
              </w:rPr>
              <w:t xml:space="preserve"> value in C12=1, </w:t>
            </w:r>
          </w:p>
          <w:p w14:paraId="0C1F7F1D" w14:textId="23F3BCCC"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6E1F9688" w14:textId="77777777" w:rsidR="00B4680D" w:rsidRPr="00B4680D" w:rsidRDefault="00B4680D" w:rsidP="00B4680D">
            <w:pPr>
              <w:pStyle w:val="PlainText"/>
              <w:rPr>
                <w:rFonts w:asciiTheme="minorHAnsi" w:hAnsiTheme="minorHAnsi" w:cs="Courier New"/>
                <w:sz w:val="10"/>
                <w:szCs w:val="10"/>
              </w:rPr>
            </w:pPr>
          </w:p>
          <w:p w14:paraId="557AA2CB"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elseif C12&gt;1, and Section D applies, and D10= one of the following two values:</w:t>
            </w:r>
          </w:p>
          <w:p w14:paraId="5CC43AB5"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*Ducted &gt;10ft length</w:t>
            </w:r>
          </w:p>
          <w:p w14:paraId="6F0D2058"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*Ducted ≤10ft length</w:t>
            </w:r>
          </w:p>
          <w:p w14:paraId="0868672F" w14:textId="4EA895D2" w:rsidR="00B4680D"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then use corresponding value autofilled from D09,</w:t>
            </w:r>
          </w:p>
          <w:p w14:paraId="348880B1" w14:textId="77777777" w:rsidR="00313D5A" w:rsidRPr="00B4680D" w:rsidRDefault="00313D5A" w:rsidP="00313D5A">
            <w:pPr>
              <w:pStyle w:val="PlainText"/>
              <w:rPr>
                <w:rFonts w:asciiTheme="minorHAnsi" w:hAnsiTheme="minorHAnsi" w:cs="Courier New"/>
                <w:sz w:val="10"/>
                <w:szCs w:val="10"/>
              </w:rPr>
            </w:pPr>
          </w:p>
          <w:p w14:paraId="2F5C3BE6" w14:textId="77777777"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sz w:val="10"/>
                <w:szCs w:val="10"/>
              </w:rPr>
              <w:t>else user input, text, 15 characters maximum;</w:t>
            </w:r>
          </w:p>
          <w:p w14:paraId="0072C186" w14:textId="77777777" w:rsidR="00C15EB1" w:rsidRPr="00B4680D" w:rsidRDefault="00C15EB1" w:rsidP="002105BE">
            <w:pPr>
              <w:pStyle w:val="PlainText"/>
              <w:rPr>
                <w:rFonts w:asciiTheme="minorHAnsi" w:hAnsiTheme="minorHAnsi" w:cs="Courier New"/>
                <w:sz w:val="10"/>
                <w:szCs w:val="10"/>
              </w:rPr>
            </w:pPr>
          </w:p>
          <w:p w14:paraId="08642EB6" w14:textId="4D76D26C" w:rsidR="00C15EB1" w:rsidRPr="00BB4142" w:rsidRDefault="00C15EB1" w:rsidP="002105BE">
            <w:pPr>
              <w:keepNext/>
              <w:rPr>
                <w:rFonts w:asciiTheme="minorHAnsi" w:hAnsiTheme="minorHAnsi"/>
                <w:sz w:val="16"/>
                <w:szCs w:val="16"/>
              </w:rPr>
            </w:pPr>
            <w:r w:rsidRPr="00B4680D">
              <w:rPr>
                <w:rFonts w:asciiTheme="minorHAnsi" w:hAnsiTheme="minorHAnsi" w:cs="Courier New"/>
                <w:sz w:val="10"/>
                <w:szCs w:val="10"/>
              </w:rPr>
              <w:t xml:space="preserve">do not allow duplicate values for indoor unit names in this MCH-01 as listed in </w:t>
            </w:r>
            <w:r w:rsidRPr="00B4680D">
              <w:rPr>
                <w:rFonts w:asciiTheme="minorHAnsi" w:hAnsiTheme="minorHAnsi" w:cs="Courier New"/>
                <w:sz w:val="10"/>
                <w:szCs w:val="10"/>
                <w:highlight w:val="yellow"/>
              </w:rPr>
              <w:t>F03</w:t>
            </w:r>
            <w:r w:rsidRPr="00B4680D">
              <w:rPr>
                <w:rFonts w:asciiTheme="minorHAnsi" w:hAnsiTheme="minorHAnsi" w:cs="Courier New"/>
                <w:sz w:val="10"/>
                <w:szCs w:val="10"/>
              </w:rPr>
              <w:t xml:space="preserve"> and </w:t>
            </w:r>
            <w:r w:rsidRPr="00B4680D">
              <w:rPr>
                <w:rFonts w:asciiTheme="minorHAnsi" w:hAnsiTheme="minorHAnsi" w:cs="Courier New"/>
                <w:sz w:val="10"/>
                <w:szCs w:val="10"/>
                <w:highlight w:val="yellow"/>
              </w:rPr>
              <w:t>G03</w:t>
            </w:r>
            <w:r w:rsidRPr="00B4680D">
              <w:rPr>
                <w:rFonts w:asciiTheme="minorHAnsi" w:hAnsiTheme="minorHAnsi" w:cs="Courier New"/>
                <w:sz w:val="10"/>
                <w:szCs w:val="10"/>
              </w:rPr>
              <w:t>&gt;&gt;</w:t>
            </w:r>
          </w:p>
        </w:tc>
        <w:tc>
          <w:tcPr>
            <w:tcW w:w="720" w:type="dxa"/>
            <w:tcMar>
              <w:left w:w="29" w:type="dxa"/>
              <w:right w:w="29" w:type="dxa"/>
            </w:tcMar>
          </w:tcPr>
          <w:p w14:paraId="7A3E2431" w14:textId="0ECA5314" w:rsidR="00C15EB1" w:rsidRDefault="00C15EB1" w:rsidP="00380970">
            <w:pPr>
              <w:rPr>
                <w:rFonts w:asciiTheme="minorHAnsi" w:hAnsiTheme="minorHAnsi"/>
                <w:sz w:val="12"/>
                <w:szCs w:val="12"/>
              </w:rPr>
            </w:pPr>
            <w:r w:rsidRPr="0051493E">
              <w:rPr>
                <w:rFonts w:asciiTheme="minorHAnsi" w:hAnsiTheme="minorHAnsi"/>
                <w:sz w:val="12"/>
                <w:szCs w:val="12"/>
              </w:rPr>
              <w:t>&lt;&lt;</w:t>
            </w:r>
            <w:r>
              <w:rPr>
                <w:rFonts w:asciiTheme="minorHAnsi" w:hAnsiTheme="minorHAnsi"/>
                <w:sz w:val="12"/>
                <w:szCs w:val="12"/>
              </w:rPr>
              <w:t>user pick one text value from the following 2:</w:t>
            </w:r>
          </w:p>
          <w:p w14:paraId="3CFF554D" w14:textId="0196C3EE" w:rsidR="00C15EB1" w:rsidRDefault="00C15EB1" w:rsidP="00380970">
            <w:pPr>
              <w:rPr>
                <w:rFonts w:asciiTheme="minorHAnsi" w:hAnsiTheme="minorHAnsi" w:cs="Courier New"/>
                <w:sz w:val="12"/>
                <w:szCs w:val="12"/>
              </w:rPr>
            </w:pPr>
            <w:r>
              <w:rPr>
                <w:rFonts w:asciiTheme="minorHAnsi" w:hAnsiTheme="minorHAnsi"/>
                <w:sz w:val="12"/>
                <w:szCs w:val="12"/>
              </w:rPr>
              <w:t>*</w:t>
            </w:r>
            <w:r w:rsidR="009B1AE7">
              <w:rPr>
                <w:rFonts w:asciiTheme="minorHAnsi" w:hAnsiTheme="minorHAnsi"/>
                <w:sz w:val="12"/>
                <w:szCs w:val="12"/>
              </w:rPr>
              <w:t>[</w:t>
            </w:r>
            <w:r w:rsidRPr="00DB1CDD">
              <w:rPr>
                <w:rFonts w:asciiTheme="minorHAnsi" w:hAnsiTheme="minorHAnsi"/>
                <w:sz w:val="12"/>
                <w:szCs w:val="12"/>
              </w:rPr>
              <w:t>&gt;10ft</w:t>
            </w:r>
            <w:r w:rsidR="009B1AE7">
              <w:rPr>
                <w:rFonts w:asciiTheme="minorHAnsi" w:hAnsiTheme="minorHAnsi"/>
                <w:sz w:val="12"/>
                <w:szCs w:val="12"/>
              </w:rPr>
              <w:t>]</w:t>
            </w:r>
          </w:p>
          <w:p w14:paraId="09CC520E" w14:textId="5719FBD9" w:rsidR="00C15EB1" w:rsidRPr="00BB4142" w:rsidRDefault="00C15EB1" w:rsidP="00380970">
            <w:pPr>
              <w:keepNext/>
              <w:rPr>
                <w:rFonts w:asciiTheme="minorHAnsi" w:hAnsiTheme="minorHAnsi"/>
                <w:sz w:val="16"/>
                <w:szCs w:val="16"/>
              </w:rPr>
            </w:pPr>
            <w:r>
              <w:rPr>
                <w:rFonts w:asciiTheme="minorHAnsi" w:hAnsiTheme="minorHAnsi" w:cs="Courier New"/>
                <w:sz w:val="12"/>
                <w:szCs w:val="12"/>
              </w:rPr>
              <w:t>*</w:t>
            </w:r>
            <w:r w:rsidR="009B1AE7">
              <w:rPr>
                <w:rFonts w:asciiTheme="minorHAnsi" w:hAnsiTheme="minorHAnsi" w:cs="Courier New"/>
                <w:sz w:val="12"/>
                <w:szCs w:val="12"/>
              </w:rPr>
              <w:t>[</w:t>
            </w:r>
            <w:r w:rsidRPr="00DB1CDD">
              <w:rPr>
                <w:rFonts w:asciiTheme="minorHAnsi" w:hAnsiTheme="minorHAnsi" w:cs="Courier New"/>
                <w:sz w:val="12"/>
                <w:szCs w:val="12"/>
              </w:rPr>
              <w:t>≤10ft</w:t>
            </w:r>
            <w:r w:rsidR="009B1AE7">
              <w:rPr>
                <w:rFonts w:asciiTheme="minorHAnsi" w:hAnsiTheme="minorHAnsi" w:cs="Courier New"/>
                <w:sz w:val="12"/>
                <w:szCs w:val="12"/>
              </w:rPr>
              <w:t>]</w:t>
            </w:r>
            <w:r>
              <w:rPr>
                <w:rFonts w:asciiTheme="minorHAnsi" w:hAnsiTheme="minorHAnsi" w:cs="Courier New"/>
                <w:sz w:val="12"/>
                <w:szCs w:val="12"/>
              </w:rPr>
              <w:t>&gt;&gt;</w:t>
            </w:r>
          </w:p>
        </w:tc>
        <w:tc>
          <w:tcPr>
            <w:tcW w:w="900" w:type="dxa"/>
            <w:tcMar>
              <w:left w:w="29" w:type="dxa"/>
              <w:right w:w="29" w:type="dxa"/>
            </w:tcMar>
          </w:tcPr>
          <w:p w14:paraId="4D60E8A0" w14:textId="44C4D7BD" w:rsidR="00C15EB1" w:rsidRDefault="00C15EB1" w:rsidP="00380970">
            <w:pPr>
              <w:rPr>
                <w:rFonts w:asciiTheme="minorHAnsi" w:hAnsiTheme="minorHAnsi"/>
                <w:sz w:val="12"/>
                <w:szCs w:val="12"/>
              </w:rPr>
            </w:pPr>
            <w:r w:rsidRPr="0051493E">
              <w:rPr>
                <w:rFonts w:asciiTheme="minorHAnsi" w:hAnsiTheme="minorHAnsi"/>
                <w:sz w:val="12"/>
                <w:szCs w:val="12"/>
              </w:rPr>
              <w:t>&lt;&lt;</w:t>
            </w:r>
            <w:r w:rsidRPr="009B3A7E">
              <w:rPr>
                <w:rFonts w:asciiTheme="minorHAnsi" w:hAnsiTheme="minorHAnsi"/>
                <w:b/>
                <w:sz w:val="12"/>
                <w:szCs w:val="12"/>
              </w:rPr>
              <w:t>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19C9202A" w14:textId="77777777" w:rsidR="00C15EB1" w:rsidRPr="0051493E" w:rsidRDefault="00C15EB1" w:rsidP="00380970">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53E39D29" w14:textId="77777777" w:rsidR="00C15EB1" w:rsidRPr="0051493E" w:rsidRDefault="00C15EB1" w:rsidP="00380970">
            <w:pPr>
              <w:rPr>
                <w:rFonts w:asciiTheme="minorHAnsi" w:hAnsiTheme="minorHAnsi"/>
                <w:sz w:val="12"/>
                <w:szCs w:val="12"/>
              </w:rPr>
            </w:pPr>
          </w:p>
          <w:p w14:paraId="5E1106AF" w14:textId="77777777" w:rsidR="00C15EB1" w:rsidRDefault="00C15EB1" w:rsidP="00380970">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12850826" w14:textId="3D8A9532" w:rsidR="00C15EB1" w:rsidRPr="00E5357A" w:rsidRDefault="00C15EB1" w:rsidP="00E5357A">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 R-8</w:t>
            </w:r>
            <w:r w:rsidRPr="0051493E">
              <w:rPr>
                <w:rFonts w:asciiTheme="minorHAnsi" w:hAnsiTheme="minorHAnsi"/>
                <w:sz w:val="12"/>
                <w:szCs w:val="12"/>
              </w:rPr>
              <w:t>&gt;&gt;</w:t>
            </w:r>
          </w:p>
        </w:tc>
        <w:tc>
          <w:tcPr>
            <w:tcW w:w="900" w:type="dxa"/>
            <w:shd w:val="clear" w:color="auto" w:fill="auto"/>
            <w:tcMar>
              <w:left w:w="29" w:type="dxa"/>
              <w:right w:w="29" w:type="dxa"/>
            </w:tcMar>
          </w:tcPr>
          <w:p w14:paraId="3DF6E66E" w14:textId="41E89410"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6F"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 conditioned space-entirely,</w:t>
            </w:r>
          </w:p>
          <w:p w14:paraId="3DF6E67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 -except 12ft,</w:t>
            </w:r>
          </w:p>
          <w:p w14:paraId="3DF6E671"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7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73"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74"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75"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76"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77"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37B2C405" w14:textId="21FE5489" w:rsidR="00C15EB1" w:rsidRDefault="00C15EB1" w:rsidP="00380970">
            <w:pPr>
              <w:rPr>
                <w:rFonts w:asciiTheme="minorHAnsi" w:hAnsiTheme="minorHAnsi"/>
                <w:sz w:val="12"/>
                <w:szCs w:val="12"/>
              </w:rPr>
            </w:pPr>
            <w:r>
              <w:rPr>
                <w:rFonts w:asciiTheme="minorHAnsi" w:hAnsiTheme="minorHAnsi"/>
                <w:sz w:val="12"/>
                <w:szCs w:val="12"/>
              </w:rPr>
              <w:t>*R-4.2</w:t>
            </w:r>
          </w:p>
          <w:p w14:paraId="3DF6E67B" w14:textId="282A10E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7C" w14:textId="5DE95FDF"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7D" w14:textId="748180A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7E" w14:textId="7C66E533"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4C22BCA5" w14:textId="5B4E217D"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w:t>
            </w:r>
            <w:r>
              <w:rPr>
                <w:rFonts w:asciiTheme="minorHAnsi" w:hAnsiTheme="minorHAnsi"/>
                <w:sz w:val="12"/>
                <w:szCs w:val="12"/>
              </w:rPr>
              <w:t xml:space="preserve"> </w:t>
            </w:r>
            <w:r w:rsidRPr="00F319D1">
              <w:rPr>
                <w:rFonts w:asciiTheme="minorHAnsi" w:hAnsiTheme="minorHAnsi"/>
                <w:sz w:val="12"/>
                <w:szCs w:val="12"/>
              </w:rPr>
              <w:t xml:space="preserve">subject to the following exception: </w:t>
            </w:r>
          </w:p>
          <w:p w14:paraId="15D3A7D2" w14:textId="0B27F752"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73D9D7E3"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04F561D6"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then R-4.2 complies;</w:t>
            </w:r>
          </w:p>
          <w:p w14:paraId="2902B454" w14:textId="77777777" w:rsidR="00C15EB1" w:rsidRDefault="00C15EB1" w:rsidP="00F319D1">
            <w:pPr>
              <w:keepNext/>
              <w:rPr>
                <w:rFonts w:asciiTheme="minorHAnsi" w:hAnsiTheme="minorHAnsi"/>
                <w:sz w:val="12"/>
                <w:szCs w:val="12"/>
              </w:rPr>
            </w:pPr>
          </w:p>
          <w:p w14:paraId="3DF6E67F" w14:textId="68F0AF58"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00" w:type="dxa"/>
            <w:shd w:val="clear" w:color="auto" w:fill="auto"/>
            <w:tcMar>
              <w:left w:w="29" w:type="dxa"/>
              <w:right w:w="29" w:type="dxa"/>
            </w:tcMar>
          </w:tcPr>
          <w:p w14:paraId="3DF6E68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81" w14:textId="4919A0CE"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space-entirely,</w:t>
            </w:r>
          </w:p>
          <w:p w14:paraId="3DF6E68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space-except 12ft,</w:t>
            </w:r>
          </w:p>
          <w:p w14:paraId="3DF6E683"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84"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85"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86"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87"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88"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89"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518C596D" w14:textId="782BC355" w:rsidR="00C15EB1" w:rsidRDefault="00C15EB1" w:rsidP="00380970">
            <w:pPr>
              <w:rPr>
                <w:rFonts w:asciiTheme="minorHAnsi" w:hAnsiTheme="minorHAnsi"/>
                <w:sz w:val="12"/>
                <w:szCs w:val="12"/>
              </w:rPr>
            </w:pPr>
            <w:r>
              <w:rPr>
                <w:rFonts w:asciiTheme="minorHAnsi" w:hAnsiTheme="minorHAnsi"/>
                <w:sz w:val="12"/>
                <w:szCs w:val="12"/>
              </w:rPr>
              <w:t>*R-4.2</w:t>
            </w:r>
          </w:p>
          <w:p w14:paraId="3DF6E68D" w14:textId="13B83E15"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8E" w14:textId="4EF31DF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8F" w14:textId="42A6487A"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90" w14:textId="2E2A1419"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2FB3A64E" w14:textId="5F679791"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 subject to the following exception: </w:t>
            </w:r>
          </w:p>
          <w:p w14:paraId="19FFC572" w14:textId="77777777"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0446685B"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21D94BBA"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 xml:space="preserve">then R-4.2 complies </w:t>
            </w:r>
          </w:p>
          <w:p w14:paraId="61A9E265" w14:textId="77777777" w:rsidR="00C15EB1" w:rsidRDefault="00C15EB1" w:rsidP="00F319D1">
            <w:pPr>
              <w:keepNext/>
              <w:rPr>
                <w:rFonts w:asciiTheme="minorHAnsi" w:hAnsiTheme="minorHAnsi"/>
                <w:sz w:val="12"/>
                <w:szCs w:val="12"/>
              </w:rPr>
            </w:pPr>
          </w:p>
          <w:p w14:paraId="3DF6E691" w14:textId="5174ED53"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90" w:type="dxa"/>
            <w:tcMar>
              <w:left w:w="29" w:type="dxa"/>
              <w:right w:w="29" w:type="dxa"/>
            </w:tcMar>
          </w:tcPr>
          <w:p w14:paraId="28EBE09E" w14:textId="30BC06C2" w:rsidR="00C15EB1" w:rsidRPr="009A4F22" w:rsidRDefault="00C15EB1" w:rsidP="00380970">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 xml:space="preserve">No </w:t>
            </w:r>
            <w:r w:rsidR="004356A0">
              <w:rPr>
                <w:rFonts w:asciiTheme="minorHAnsi" w:hAnsiTheme="minorHAnsi"/>
                <w:sz w:val="12"/>
                <w:szCs w:val="12"/>
                <w:u w:val="single"/>
              </w:rPr>
              <w:t>Exceptions</w:t>
            </w:r>
            <w:r>
              <w:rPr>
                <w:rFonts w:asciiTheme="minorHAnsi" w:hAnsiTheme="minorHAnsi"/>
                <w:sz w:val="12"/>
                <w:szCs w:val="12"/>
              </w:rPr>
              <w:t>;</w:t>
            </w:r>
          </w:p>
          <w:p w14:paraId="7C14E0F1" w14:textId="77777777" w:rsidR="00C15EB1" w:rsidRDefault="00C15EB1" w:rsidP="00380970">
            <w:pPr>
              <w:keepNext/>
              <w:rPr>
                <w:rFonts w:asciiTheme="minorHAnsi" w:hAnsiTheme="minorHAnsi"/>
                <w:sz w:val="12"/>
                <w:szCs w:val="12"/>
              </w:rPr>
            </w:pPr>
          </w:p>
          <w:p w14:paraId="48066BB2" w14:textId="77777777" w:rsidR="00C15EB1" w:rsidRPr="00490AC8" w:rsidRDefault="00C15EB1" w:rsidP="00380970">
            <w:pPr>
              <w:keepNext/>
              <w:rPr>
                <w:rFonts w:asciiTheme="minorHAnsi" w:hAnsiTheme="minorHAnsi"/>
                <w:sz w:val="12"/>
                <w:szCs w:val="12"/>
              </w:rPr>
            </w:pPr>
            <w:r w:rsidRPr="00490AC8">
              <w:rPr>
                <w:rFonts w:asciiTheme="minorHAnsi" w:hAnsiTheme="minorHAnsi"/>
                <w:sz w:val="12"/>
                <w:szCs w:val="12"/>
              </w:rPr>
              <w:t>allow user to override the default and select one or more of the following two values:</w:t>
            </w:r>
          </w:p>
          <w:p w14:paraId="395E661A" w14:textId="75E6324A"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ducts in wall cavity </w:t>
            </w:r>
          </w:p>
          <w:p w14:paraId="757FD67F" w14:textId="7053D93C"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exposed ducts </w:t>
            </w:r>
          </w:p>
          <w:p w14:paraId="4454CB49" w14:textId="77777777" w:rsidR="00C15EB1" w:rsidRDefault="00C15EB1" w:rsidP="00380970">
            <w:pPr>
              <w:keepNext/>
              <w:rPr>
                <w:rFonts w:asciiTheme="minorHAnsi" w:hAnsiTheme="minorHAnsi"/>
                <w:sz w:val="12"/>
                <w:szCs w:val="12"/>
              </w:rPr>
            </w:pPr>
            <w:r w:rsidRPr="00490AC8">
              <w:rPr>
                <w:rFonts w:asciiTheme="minorHAnsi" w:hAnsiTheme="minorHAnsi"/>
                <w:sz w:val="12"/>
                <w:szCs w:val="12"/>
              </w:rPr>
              <w:t xml:space="preserve"> in directly conditioned space</w:t>
            </w:r>
            <w:r>
              <w:rPr>
                <w:rFonts w:asciiTheme="minorHAnsi" w:hAnsiTheme="minorHAnsi"/>
                <w:sz w:val="12"/>
                <w:szCs w:val="12"/>
              </w:rPr>
              <w:t>;</w:t>
            </w:r>
          </w:p>
          <w:p w14:paraId="040780D2" w14:textId="77777777" w:rsidR="00C15EB1" w:rsidRPr="00490AC8" w:rsidRDefault="00C15EB1" w:rsidP="00380970">
            <w:pPr>
              <w:keepNext/>
              <w:rPr>
                <w:rFonts w:asciiTheme="minorHAnsi" w:hAnsiTheme="minorHAnsi"/>
                <w:b/>
                <w:sz w:val="12"/>
                <w:szCs w:val="12"/>
              </w:rPr>
            </w:pPr>
            <w:r w:rsidRPr="00490AC8">
              <w:rPr>
                <w:rFonts w:asciiTheme="minorHAnsi" w:hAnsiTheme="minorHAnsi"/>
                <w:b/>
                <w:sz w:val="12"/>
                <w:szCs w:val="12"/>
              </w:rPr>
              <w:t>ALSO</w:t>
            </w:r>
          </w:p>
          <w:p w14:paraId="2EE5AED7" w14:textId="30CDC560" w:rsidR="00C15EB1" w:rsidRDefault="00C15EB1" w:rsidP="00380970">
            <w:pPr>
              <w:keepNext/>
              <w:rPr>
                <w:rFonts w:asciiTheme="minorHAnsi" w:hAnsiTheme="minorHAnsi"/>
                <w:sz w:val="12"/>
                <w:szCs w:val="12"/>
              </w:rPr>
            </w:pPr>
            <w:r w:rsidRPr="009A4F22">
              <w:rPr>
                <w:rFonts w:asciiTheme="minorHAnsi" w:hAnsiTheme="minorHAnsi"/>
                <w:sz w:val="12"/>
                <w:szCs w:val="12"/>
              </w:rPr>
              <w:t>if values in both</w:t>
            </w:r>
            <w:r w:rsidRPr="00E952B4">
              <w:rPr>
                <w:rFonts w:asciiTheme="minorHAnsi" w:hAnsiTheme="minorHAnsi"/>
                <w:sz w:val="12"/>
                <w:szCs w:val="12"/>
              </w:rPr>
              <w:t xml:space="preserve"> </w:t>
            </w:r>
            <w:r w:rsidRPr="00E952B4">
              <w:rPr>
                <w:rFonts w:asciiTheme="minorHAnsi" w:hAnsiTheme="minorHAnsi"/>
                <w:sz w:val="12"/>
                <w:szCs w:val="12"/>
                <w:highlight w:val="yellow"/>
              </w:rPr>
              <w:t>G06</w:t>
            </w:r>
            <w:r w:rsidRPr="00E952B4">
              <w:rPr>
                <w:rFonts w:asciiTheme="minorHAnsi" w:hAnsiTheme="minorHAnsi"/>
                <w:sz w:val="12"/>
                <w:szCs w:val="12"/>
              </w:rPr>
              <w:t xml:space="preserve"> and </w:t>
            </w:r>
            <w:r w:rsidRPr="00E952B4">
              <w:rPr>
                <w:rFonts w:asciiTheme="minorHAnsi" w:hAnsiTheme="minorHAnsi"/>
                <w:sz w:val="12"/>
                <w:szCs w:val="12"/>
                <w:highlight w:val="yellow"/>
              </w:rPr>
              <w:t>G08</w:t>
            </w:r>
            <w:r w:rsidRPr="00E952B4">
              <w:rPr>
                <w:rFonts w:asciiTheme="minorHAnsi" w:hAnsiTheme="minorHAnsi"/>
                <w:sz w:val="12"/>
                <w:szCs w:val="12"/>
              </w:rPr>
              <w:t xml:space="preserve">= </w:t>
            </w:r>
            <w:r w:rsidRPr="009A4F22">
              <w:rPr>
                <w:rFonts w:asciiTheme="minorHAnsi" w:hAnsiTheme="minorHAnsi"/>
                <w:sz w:val="12"/>
                <w:szCs w:val="12"/>
              </w:rPr>
              <w:t>conditioned space-entirely</w:t>
            </w:r>
          </w:p>
          <w:p w14:paraId="3C712A93" w14:textId="77777777" w:rsidR="00C15EB1" w:rsidRPr="00D93C43" w:rsidRDefault="00C15EB1" w:rsidP="00380970">
            <w:pPr>
              <w:keepNext/>
              <w:rPr>
                <w:rFonts w:asciiTheme="minorHAnsi" w:hAnsiTheme="minorHAnsi"/>
                <w:sz w:val="12"/>
                <w:szCs w:val="12"/>
              </w:rPr>
            </w:pPr>
            <w:r w:rsidRPr="00D93C43">
              <w:rPr>
                <w:rFonts w:asciiTheme="minorHAnsi" w:hAnsiTheme="minorHAnsi"/>
                <w:sz w:val="12"/>
                <w:szCs w:val="12"/>
              </w:rPr>
              <w:t>then also allow user to select the following value:</w:t>
            </w:r>
          </w:p>
          <w:p w14:paraId="3D810737" w14:textId="54DFB7AB" w:rsidR="00C15EB1" w:rsidRPr="00BB4142" w:rsidRDefault="00C15EB1" w:rsidP="00B86C64">
            <w:pPr>
              <w:keepNext/>
              <w:rPr>
                <w:rFonts w:asciiTheme="minorHAnsi" w:hAnsiTheme="minorHAnsi"/>
                <w:sz w:val="16"/>
                <w:szCs w:val="16"/>
              </w:rPr>
            </w:pPr>
            <w:r>
              <w:rPr>
                <w:rFonts w:asciiTheme="minorHAnsi" w:hAnsiTheme="minorHAnsi"/>
                <w:sz w:val="12"/>
                <w:szCs w:val="12"/>
              </w:rPr>
              <w:t>*</w:t>
            </w:r>
            <w:r w:rsidRPr="00D93C43">
              <w:rPr>
                <w:rFonts w:asciiTheme="minorHAnsi" w:hAnsiTheme="minorHAnsi"/>
                <w:sz w:val="12"/>
                <w:szCs w:val="12"/>
              </w:rPr>
              <w:t>*Ducts ≥R4.2 entirely in conditioned space</w:t>
            </w:r>
          </w:p>
        </w:tc>
        <w:tc>
          <w:tcPr>
            <w:tcW w:w="1080" w:type="dxa"/>
            <w:shd w:val="clear" w:color="auto" w:fill="auto"/>
            <w:tcMar>
              <w:left w:w="29" w:type="dxa"/>
              <w:right w:w="29" w:type="dxa"/>
            </w:tcMar>
          </w:tcPr>
          <w:p w14:paraId="3DF6E692" w14:textId="242E89BE"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&lt;&lt;if </w:t>
            </w:r>
            <w:r w:rsidRPr="009B1AE7">
              <w:rPr>
                <w:rFonts w:asciiTheme="minorHAnsi" w:hAnsiTheme="minorHAnsi"/>
                <w:sz w:val="10"/>
                <w:szCs w:val="10"/>
                <w:highlight w:val="yellow"/>
              </w:rPr>
              <w:t>C07</w:t>
            </w:r>
            <w:r w:rsidRPr="009B1AE7">
              <w:rPr>
                <w:rFonts w:asciiTheme="minorHAnsi" w:hAnsiTheme="minorHAnsi"/>
                <w:sz w:val="10"/>
                <w:szCs w:val="10"/>
              </w:rPr>
              <w:t xml:space="preserve">=no cooling, </w:t>
            </w:r>
          </w:p>
          <w:p w14:paraId="3DF6E693" w14:textId="2866FF5D"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No Cooling";</w:t>
            </w:r>
          </w:p>
          <w:p w14:paraId="2AD66BD3" w14:textId="77777777" w:rsidR="00C15EB1" w:rsidRPr="009B1AE7" w:rsidRDefault="00C15EB1" w:rsidP="00380970">
            <w:pPr>
              <w:keepNext/>
              <w:rPr>
                <w:rFonts w:asciiTheme="minorHAnsi" w:hAnsiTheme="minorHAnsi"/>
                <w:sz w:val="10"/>
                <w:szCs w:val="10"/>
              </w:rPr>
            </w:pPr>
          </w:p>
          <w:p w14:paraId="3DF6E694" w14:textId="125F5540"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C0</w:t>
            </w:r>
            <w:r w:rsidRPr="009B1AE7">
              <w:rPr>
                <w:rFonts w:asciiTheme="minorHAnsi" w:hAnsiTheme="minorHAnsi"/>
                <w:sz w:val="10"/>
                <w:szCs w:val="10"/>
              </w:rPr>
              <w:t>7= one of the following three system types:</w:t>
            </w:r>
          </w:p>
          <w:p w14:paraId="3DF6E695" w14:textId="3297000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direct,</w:t>
            </w:r>
            <w:r w:rsidRPr="00E35EAF">
              <w:rPr>
                <w:rFonts w:asciiTheme="minorHAnsi" w:hAnsiTheme="minorHAnsi"/>
                <w:sz w:val="6"/>
                <w:szCs w:val="6"/>
              </w:rPr>
              <w:t xml:space="preserve"> </w:t>
            </w:r>
          </w:p>
          <w:p w14:paraId="3DF6E696" w14:textId="65E8A68B" w:rsidR="00C15EB1" w:rsidRPr="009B1AE7" w:rsidRDefault="00C15EB1" w:rsidP="00380970">
            <w:pPr>
              <w:rPr>
                <w:rFonts w:asciiTheme="minorHAnsi" w:hAnsiTheme="minorHAnsi"/>
                <w:sz w:val="10"/>
                <w:szCs w:val="10"/>
              </w:rPr>
            </w:pPr>
            <w:r w:rsidRPr="009B1AE7">
              <w:rPr>
                <w:rFonts w:asciiTheme="minorHAnsi" w:hAnsiTheme="minorHAnsi"/>
                <w:sz w:val="10"/>
                <w:szCs w:val="10"/>
              </w:rPr>
              <w:t>**evaporative - indirect,</w:t>
            </w:r>
          </w:p>
          <w:p w14:paraId="3DF6E697" w14:textId="3636CD04"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indirectdirect,</w:t>
            </w:r>
          </w:p>
          <w:p w14:paraId="3DF6E698" w14:textId="626ED16B"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Evaporative System";</w:t>
            </w:r>
          </w:p>
          <w:p w14:paraId="25057310" w14:textId="77777777" w:rsidR="00C15EB1" w:rsidRPr="009B1AE7" w:rsidRDefault="00C15EB1" w:rsidP="00380970">
            <w:pPr>
              <w:keepNext/>
              <w:rPr>
                <w:rFonts w:asciiTheme="minorHAnsi" w:hAnsiTheme="minorHAnsi"/>
                <w:sz w:val="10"/>
                <w:szCs w:val="10"/>
              </w:rPr>
            </w:pPr>
          </w:p>
          <w:p w14:paraId="5ED26DEC" w14:textId="6E56302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G13</w:t>
            </w:r>
            <w:r w:rsidRPr="009B1AE7">
              <w:rPr>
                <w:rFonts w:asciiTheme="minorHAnsi" w:hAnsiTheme="minorHAnsi"/>
                <w:sz w:val="10"/>
                <w:szCs w:val="10"/>
              </w:rPr>
              <w:t xml:space="preserve">=no, </w:t>
            </w:r>
          </w:p>
          <w:p w14:paraId="5D1BFCE9" w14:textId="2949FD7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w:t>
            </w:r>
            <w:r w:rsidRPr="009B1AE7">
              <w:rPr>
                <w:sz w:val="10"/>
                <w:szCs w:val="10"/>
              </w:rPr>
              <w:t xml:space="preserve"> "</w:t>
            </w:r>
            <w:r w:rsidRPr="009B1AE7">
              <w:rPr>
                <w:rFonts w:asciiTheme="minorHAnsi" w:hAnsiTheme="minorHAnsi"/>
                <w:sz w:val="10"/>
                <w:szCs w:val="10"/>
              </w:rPr>
              <w:t xml:space="preserve">Exempt - </w:t>
            </w:r>
            <w:r w:rsidR="00552425" w:rsidRPr="009B1AE7">
              <w:rPr>
                <w:rFonts w:asciiTheme="minorHAnsi" w:hAnsiTheme="minorHAnsi"/>
                <w:sz w:val="10"/>
                <w:szCs w:val="10"/>
              </w:rPr>
              <w:t>Approved</w:t>
            </w:r>
            <w:r w:rsidRPr="009B1AE7">
              <w:rPr>
                <w:rFonts w:asciiTheme="minorHAnsi" w:hAnsiTheme="minorHAnsi"/>
                <w:sz w:val="10"/>
                <w:szCs w:val="10"/>
              </w:rPr>
              <w:t xml:space="preserve"> Protocols are N/A";</w:t>
            </w:r>
          </w:p>
          <w:p w14:paraId="3DF6E699" w14:textId="77777777" w:rsidR="00C15EB1" w:rsidRPr="009B1AE7" w:rsidRDefault="00C15EB1" w:rsidP="00380970">
            <w:pPr>
              <w:keepNext/>
              <w:rPr>
                <w:rFonts w:asciiTheme="minorHAnsi" w:hAnsiTheme="minorHAnsi"/>
                <w:sz w:val="10"/>
                <w:szCs w:val="10"/>
              </w:rPr>
            </w:pPr>
          </w:p>
          <w:p w14:paraId="3DF6E69B" w14:textId="168D5EFA" w:rsidR="00C15EB1" w:rsidRPr="009B1AE7" w:rsidRDefault="00C15EB1" w:rsidP="00380970">
            <w:pPr>
              <w:keepNext/>
              <w:rPr>
                <w:rFonts w:asciiTheme="minorHAnsi" w:hAnsiTheme="minorHAnsi"/>
                <w:sz w:val="10"/>
                <w:szCs w:val="10"/>
              </w:rPr>
            </w:pPr>
            <w:r w:rsidRPr="009B1AE7">
              <w:rPr>
                <w:rFonts w:asciiTheme="minorHAnsi" w:hAnsiTheme="minorHAnsi"/>
                <w:b/>
                <w:sz w:val="10"/>
                <w:szCs w:val="10"/>
              </w:rPr>
              <w:t>elseif</w:t>
            </w:r>
            <w:r w:rsidRPr="009B1AE7">
              <w:rPr>
                <w:rFonts w:asciiTheme="minorHAnsi" w:hAnsiTheme="minorHAnsi"/>
                <w:sz w:val="10"/>
                <w:szCs w:val="10"/>
              </w:rPr>
              <w:t xml:space="preserve"> </w:t>
            </w:r>
            <w:r w:rsidRPr="009B1AE7">
              <w:rPr>
                <w:rFonts w:asciiTheme="minorHAnsi" w:hAnsiTheme="minorHAnsi"/>
                <w:sz w:val="10"/>
                <w:szCs w:val="10"/>
                <w:highlight w:val="yellow"/>
              </w:rPr>
              <w:t>B08</w:t>
            </w:r>
            <w:r w:rsidRPr="009B1AE7">
              <w:rPr>
                <w:rFonts w:asciiTheme="minorHAnsi" w:hAnsiTheme="minorHAnsi"/>
                <w:sz w:val="10"/>
                <w:szCs w:val="10"/>
              </w:rPr>
              <w:t xml:space="preserve">=yes, AND </w:t>
            </w:r>
            <w:r w:rsidR="00901629" w:rsidRPr="009B1AE7">
              <w:rPr>
                <w:rFonts w:asciiTheme="minorHAnsi" w:hAnsiTheme="minorHAnsi"/>
                <w:sz w:val="10"/>
                <w:szCs w:val="10"/>
                <w:highlight w:val="yellow"/>
              </w:rPr>
              <w:t>C14</w:t>
            </w:r>
            <w:r w:rsidRPr="009B1AE7">
              <w:rPr>
                <w:rFonts w:asciiTheme="minorHAnsi" w:hAnsiTheme="minorHAnsi"/>
                <w:sz w:val="10"/>
                <w:szCs w:val="10"/>
              </w:rPr>
              <w:t>=CFI System,</w:t>
            </w:r>
          </w:p>
          <w:p w14:paraId="3DF6E69F" w14:textId="7CE4C018"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result = HERS Verified Fan Efficacy (W/cfm) and Airflow Rate(cfm/ton);</w:t>
            </w:r>
          </w:p>
          <w:p w14:paraId="3DF6E6A0" w14:textId="77777777" w:rsidR="00C15EB1" w:rsidRPr="009B1AE7" w:rsidRDefault="00C15EB1" w:rsidP="00380970">
            <w:pPr>
              <w:keepNext/>
              <w:rPr>
                <w:rFonts w:asciiTheme="minorHAnsi" w:hAnsiTheme="minorHAnsi"/>
                <w:sz w:val="10"/>
                <w:szCs w:val="10"/>
              </w:rPr>
            </w:pPr>
          </w:p>
          <w:p w14:paraId="3DF6E6A2" w14:textId="402A92AC"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else, user select one from</w:t>
            </w:r>
            <w:r w:rsidRPr="009B1AE7">
              <w:rPr>
                <w:sz w:val="10"/>
                <w:szCs w:val="10"/>
              </w:rPr>
              <w:t xml:space="preserve"> </w:t>
            </w:r>
            <w:r w:rsidRPr="009B1AE7">
              <w:rPr>
                <w:rFonts w:asciiTheme="minorHAnsi" w:hAnsiTheme="minorHAnsi"/>
                <w:sz w:val="10"/>
                <w:szCs w:val="10"/>
              </w:rPr>
              <w:t xml:space="preserve">the following two values: </w:t>
            </w:r>
          </w:p>
          <w:p w14:paraId="3DF6E6A3" w14:textId="34CE488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Fan Efficacy (W/cfm) and Airflow Rate (cfm/ton)</w:t>
            </w:r>
            <w:r w:rsidR="00E35EAF">
              <w:rPr>
                <w:rFonts w:asciiTheme="minorHAnsi" w:hAnsiTheme="minorHAnsi"/>
                <w:sz w:val="10"/>
                <w:szCs w:val="10"/>
              </w:rPr>
              <w:t>]</w:t>
            </w:r>
            <w:r w:rsidRPr="009B1AE7">
              <w:rPr>
                <w:rFonts w:asciiTheme="minorHAnsi" w:hAnsiTheme="minorHAnsi"/>
                <w:sz w:val="10"/>
                <w:szCs w:val="10"/>
              </w:rPr>
              <w:t xml:space="preserve"> </w:t>
            </w:r>
          </w:p>
          <w:p w14:paraId="3DF6E6A4" w14:textId="00D83B41"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Return Duct Design per Table 150.0-B, C</w:t>
            </w:r>
            <w:r w:rsidR="00E35EAF">
              <w:rPr>
                <w:rFonts w:asciiTheme="minorHAnsi" w:hAnsiTheme="minorHAnsi"/>
                <w:sz w:val="10"/>
                <w:szCs w:val="10"/>
              </w:rPr>
              <w:t>]</w:t>
            </w:r>
          </w:p>
          <w:p w14:paraId="3DF6E6A5" w14:textId="77777777"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&gt;&gt;</w:t>
            </w:r>
          </w:p>
        </w:tc>
        <w:tc>
          <w:tcPr>
            <w:tcW w:w="900" w:type="dxa"/>
            <w:shd w:val="clear" w:color="auto" w:fill="auto"/>
            <w:tcMar>
              <w:left w:w="29" w:type="dxa"/>
              <w:right w:w="29" w:type="dxa"/>
            </w:tcMar>
          </w:tcPr>
          <w:p w14:paraId="6816991A" w14:textId="657D5B32" w:rsidR="00C15EB1" w:rsidRDefault="00C15EB1" w:rsidP="00380970">
            <w:pPr>
              <w:keepNext/>
              <w:rPr>
                <w:rFonts w:asciiTheme="minorHAnsi" w:hAnsiTheme="minorHAnsi"/>
                <w:sz w:val="14"/>
                <w:szCs w:val="14"/>
              </w:rPr>
            </w:pPr>
            <w:r w:rsidRPr="00016E95">
              <w:rPr>
                <w:rFonts w:asciiTheme="minorHAnsi" w:hAnsiTheme="minorHAnsi"/>
                <w:sz w:val="14"/>
                <w:szCs w:val="14"/>
              </w:rPr>
              <w:t xml:space="preserve">&lt;&lt;user enter integer value&gt;&gt; </w:t>
            </w:r>
          </w:p>
          <w:p w14:paraId="15208AF9" w14:textId="77777777" w:rsidR="00C15EB1" w:rsidRPr="00016E95" w:rsidRDefault="00C15EB1" w:rsidP="00380970">
            <w:pPr>
              <w:keepNext/>
              <w:rPr>
                <w:rFonts w:asciiTheme="minorHAnsi" w:hAnsiTheme="minorHAnsi"/>
                <w:sz w:val="14"/>
                <w:szCs w:val="14"/>
              </w:rPr>
            </w:pPr>
          </w:p>
          <w:p w14:paraId="7D6D9F6C" w14:textId="3369FF1E" w:rsidR="00C15EB1" w:rsidRPr="00016E95" w:rsidRDefault="00C15EB1" w:rsidP="00380970">
            <w:pPr>
              <w:keepNext/>
              <w:rPr>
                <w:rFonts w:asciiTheme="minorHAnsi" w:hAnsiTheme="minorHAnsi"/>
                <w:sz w:val="14"/>
                <w:szCs w:val="14"/>
              </w:rPr>
            </w:pPr>
            <w:r w:rsidRPr="00016E95">
              <w:rPr>
                <w:rFonts w:asciiTheme="minorHAnsi" w:hAnsiTheme="minorHAnsi"/>
                <w:sz w:val="14"/>
                <w:szCs w:val="14"/>
              </w:rPr>
              <w:t>note: this value</w:t>
            </w:r>
          </w:p>
          <w:p w14:paraId="3DF6E6A6" w14:textId="54ECC224" w:rsidR="00C15EB1" w:rsidRPr="00BB4142" w:rsidRDefault="00C15EB1" w:rsidP="00B86C64">
            <w:pPr>
              <w:keepNext/>
              <w:rPr>
                <w:rFonts w:asciiTheme="minorHAnsi" w:hAnsiTheme="minorHAnsi"/>
                <w:sz w:val="16"/>
                <w:szCs w:val="16"/>
              </w:rPr>
            </w:pPr>
            <w:r w:rsidRPr="00016E95">
              <w:rPr>
                <w:rFonts w:asciiTheme="minorHAnsi" w:hAnsiTheme="minorHAnsi"/>
                <w:sz w:val="14"/>
                <w:szCs w:val="14"/>
              </w:rPr>
              <w:t>will determine number or rows per indoor unit in next section</w:t>
            </w:r>
          </w:p>
        </w:tc>
        <w:tc>
          <w:tcPr>
            <w:tcW w:w="1170" w:type="dxa"/>
            <w:tcMar>
              <w:left w:w="29" w:type="dxa"/>
              <w:right w:w="29" w:type="dxa"/>
            </w:tcMar>
          </w:tcPr>
          <w:p w14:paraId="2CEA9A95" w14:textId="109F6D14" w:rsidR="008F3CBC" w:rsidRPr="00EC0FE2" w:rsidRDefault="00C15EB1" w:rsidP="008F3CBC">
            <w:pPr>
              <w:keepNext/>
              <w:rPr>
                <w:rFonts w:ascii="Calibri" w:hAnsi="Calibri"/>
                <w:sz w:val="10"/>
                <w:szCs w:val="10"/>
              </w:rPr>
            </w:pPr>
            <w:r w:rsidRPr="009B1AE7">
              <w:rPr>
                <w:rFonts w:ascii="Calibri" w:hAnsi="Calibri"/>
                <w:sz w:val="10"/>
                <w:szCs w:val="10"/>
              </w:rPr>
              <w:t>&lt;&lt;</w:t>
            </w:r>
            <w:r w:rsidR="008F3CBC">
              <w:rPr>
                <w:rFonts w:ascii="Calibri" w:hAnsi="Calibri"/>
                <w:b/>
                <w:sz w:val="10"/>
                <w:szCs w:val="10"/>
              </w:rPr>
              <w:t>if</w:t>
            </w:r>
            <w:r w:rsidR="008F3CBC">
              <w:rPr>
                <w:rFonts w:ascii="Calibri" w:hAnsi="Calibri"/>
                <w:sz w:val="10"/>
                <w:szCs w:val="10"/>
              </w:rPr>
              <w:t xml:space="preserve"> </w:t>
            </w:r>
            <w:r w:rsidR="008F3CBC" w:rsidRPr="00554A0C">
              <w:rPr>
                <w:rFonts w:ascii="Calibri" w:hAnsi="Calibri"/>
                <w:sz w:val="10"/>
                <w:szCs w:val="10"/>
              </w:rPr>
              <w:t xml:space="preserve">system type in </w:t>
            </w:r>
            <w:r w:rsidR="008F3CBC" w:rsidRPr="008F3CBC">
              <w:rPr>
                <w:rFonts w:ascii="Calibri" w:hAnsi="Calibri"/>
                <w:sz w:val="10"/>
                <w:szCs w:val="10"/>
                <w:highlight w:val="yellow"/>
              </w:rPr>
              <w:t>C03</w:t>
            </w:r>
            <w:r w:rsidR="008F3CBC" w:rsidRPr="00554A0C">
              <w:rPr>
                <w:rFonts w:ascii="Calibri" w:hAnsi="Calibri"/>
                <w:sz w:val="10"/>
                <w:szCs w:val="10"/>
              </w:rPr>
              <w:t xml:space="preserve"> or </w:t>
            </w:r>
            <w:r w:rsidR="008F3CBC" w:rsidRPr="008F3CBC">
              <w:rPr>
                <w:rFonts w:ascii="Calibri" w:hAnsi="Calibri"/>
                <w:sz w:val="10"/>
                <w:szCs w:val="10"/>
                <w:highlight w:val="yellow"/>
              </w:rPr>
              <w:t>C07</w:t>
            </w:r>
            <w:r w:rsidR="008F3CBC" w:rsidRPr="00554A0C">
              <w:rPr>
                <w:rFonts w:ascii="Calibri" w:hAnsi="Calibri"/>
                <w:sz w:val="10"/>
                <w:szCs w:val="10"/>
              </w:rPr>
              <w:t xml:space="preserve"> is one of the following</w:t>
            </w:r>
            <w:r w:rsidR="00C92045">
              <w:rPr>
                <w:rFonts w:ascii="Calibri" w:hAnsi="Calibri"/>
                <w:sz w:val="10"/>
                <w:szCs w:val="10"/>
              </w:rPr>
              <w:t xml:space="preserve"> four</w:t>
            </w:r>
            <w:r w:rsidR="008F3CBC" w:rsidRPr="00554A0C">
              <w:rPr>
                <w:rFonts w:ascii="Calibri" w:hAnsi="Calibri"/>
                <w:sz w:val="10"/>
                <w:szCs w:val="10"/>
              </w:rPr>
              <w:t xml:space="preserve"> system types:</w:t>
            </w:r>
          </w:p>
          <w:p w14:paraId="3F390FAC"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w:t>
            </w:r>
          </w:p>
          <w:p w14:paraId="0B1B0AE6"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HP-ducted+ductless</w:t>
            </w:r>
          </w:p>
          <w:p w14:paraId="277DC76A" w14:textId="77777777" w:rsidR="008F3CBC" w:rsidRPr="00AB7571" w:rsidRDefault="008F3CBC" w:rsidP="008F3CBC">
            <w:pPr>
              <w:keepNext/>
              <w:rPr>
                <w:rFonts w:ascii="Calibri" w:hAnsi="Calibri"/>
                <w:sz w:val="10"/>
                <w:szCs w:val="10"/>
              </w:rPr>
            </w:pPr>
            <w:r w:rsidRPr="00AB7571">
              <w:rPr>
                <w:rFonts w:ascii="Calibri" w:hAnsi="Calibri"/>
                <w:sz w:val="10"/>
                <w:szCs w:val="10"/>
              </w:rPr>
              <w:t>*multisplit AC-ducted</w:t>
            </w:r>
          </w:p>
          <w:p w14:paraId="1F57E748" w14:textId="2768A00C" w:rsidR="008F3CBC" w:rsidRDefault="008F3CBC" w:rsidP="008F3CBC">
            <w:pPr>
              <w:keepNext/>
              <w:rPr>
                <w:rFonts w:ascii="Calibri" w:hAnsi="Calibri"/>
                <w:sz w:val="10"/>
                <w:szCs w:val="10"/>
              </w:rPr>
            </w:pPr>
            <w:r w:rsidRPr="00AB7571">
              <w:rPr>
                <w:rFonts w:ascii="Calibri" w:hAnsi="Calibri"/>
                <w:sz w:val="10"/>
                <w:szCs w:val="10"/>
              </w:rPr>
              <w:t>*multisplit AC-ducted+ductless</w:t>
            </w:r>
            <w:r w:rsidR="00C92045">
              <w:rPr>
                <w:rFonts w:ascii="Calibri" w:hAnsi="Calibri"/>
                <w:sz w:val="10"/>
                <w:szCs w:val="10"/>
              </w:rPr>
              <w:t>,</w:t>
            </w:r>
          </w:p>
          <w:p w14:paraId="0A506A5C" w14:textId="77777777" w:rsidR="008F3CBC" w:rsidRDefault="008F3CBC" w:rsidP="008F3CB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3D3626EC" w14:textId="7DD015FD" w:rsidR="008F3CBC" w:rsidRDefault="008F3CBC" w:rsidP="00060ACD">
            <w:pPr>
              <w:keepNext/>
              <w:rPr>
                <w:rFonts w:ascii="Calibri" w:hAnsi="Calibri"/>
                <w:sz w:val="10"/>
                <w:szCs w:val="10"/>
              </w:rPr>
            </w:pPr>
          </w:p>
          <w:p w14:paraId="71F57C32" w14:textId="042AD2B7" w:rsidR="00C15EB1" w:rsidRPr="009B1AE7" w:rsidRDefault="008F3CBC" w:rsidP="00060ACD">
            <w:pPr>
              <w:keepNext/>
              <w:rPr>
                <w:rFonts w:ascii="Calibri" w:hAnsi="Calibri"/>
                <w:sz w:val="10"/>
                <w:szCs w:val="10"/>
              </w:rPr>
            </w:pPr>
            <w:r>
              <w:rPr>
                <w:rFonts w:ascii="Calibri" w:hAnsi="Calibri"/>
                <w:b/>
                <w:sz w:val="10"/>
                <w:szCs w:val="10"/>
              </w:rPr>
              <w:t>else</w:t>
            </w:r>
            <w:r w:rsidR="00C15EB1" w:rsidRPr="009B1AE7">
              <w:rPr>
                <w:rFonts w:ascii="Calibri" w:hAnsi="Calibri"/>
                <w:b/>
                <w:sz w:val="10"/>
                <w:szCs w:val="10"/>
              </w:rPr>
              <w:t>if</w:t>
            </w:r>
            <w:r w:rsidR="00C15EB1" w:rsidRPr="009B1AE7">
              <w:rPr>
                <w:rFonts w:ascii="Calibri" w:hAnsi="Calibri"/>
                <w:sz w:val="10"/>
                <w:szCs w:val="10"/>
              </w:rPr>
              <w:t xml:space="preserve"> system type in </w:t>
            </w:r>
            <w:r w:rsidR="00C15EB1" w:rsidRPr="009B1AE7">
              <w:rPr>
                <w:rFonts w:ascii="Calibri" w:hAnsi="Calibri"/>
                <w:sz w:val="10"/>
                <w:szCs w:val="10"/>
                <w:highlight w:val="yellow"/>
              </w:rPr>
              <w:t>C03</w:t>
            </w:r>
            <w:r w:rsidR="00C15EB1" w:rsidRPr="009B1AE7">
              <w:rPr>
                <w:rFonts w:ascii="Calibri" w:hAnsi="Calibri"/>
                <w:sz w:val="10"/>
                <w:szCs w:val="10"/>
              </w:rPr>
              <w:t xml:space="preserve"> or </w:t>
            </w:r>
            <w:r w:rsidR="00C15EB1" w:rsidRPr="009B1AE7">
              <w:rPr>
                <w:rFonts w:ascii="Calibri" w:hAnsi="Calibri"/>
                <w:sz w:val="10"/>
                <w:szCs w:val="10"/>
                <w:highlight w:val="yellow"/>
              </w:rPr>
              <w:t>C07</w:t>
            </w:r>
            <w:r w:rsidR="00C15EB1" w:rsidRPr="009B1AE7">
              <w:rPr>
                <w:rFonts w:ascii="Calibri" w:hAnsi="Calibri"/>
                <w:sz w:val="10"/>
                <w:szCs w:val="10"/>
              </w:rPr>
              <w:t xml:space="preserve"> is one of the following system types:</w:t>
            </w:r>
          </w:p>
          <w:p w14:paraId="71AA7D53"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AC;</w:t>
            </w:r>
          </w:p>
          <w:p w14:paraId="3496E066"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HP</w:t>
            </w:r>
          </w:p>
          <w:p w14:paraId="1B2B7DA7"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AC ;</w:t>
            </w:r>
          </w:p>
          <w:p w14:paraId="6E8025EA"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HP</w:t>
            </w:r>
          </w:p>
          <w:p w14:paraId="453B6F54"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AC</w:t>
            </w:r>
          </w:p>
          <w:p w14:paraId="142AC3F5"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HP,</w:t>
            </w:r>
          </w:p>
          <w:p w14:paraId="47AC4AB2" w14:textId="77777777" w:rsidR="00C15EB1" w:rsidRPr="009B1AE7" w:rsidRDefault="00C15EB1" w:rsidP="00060ACD">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37BA6D73" w14:textId="77777777" w:rsidR="00C15EB1" w:rsidRPr="009B1AE7" w:rsidRDefault="00C15EB1" w:rsidP="00060ACD">
            <w:pPr>
              <w:keepNext/>
              <w:rPr>
                <w:rFonts w:ascii="Calibri" w:hAnsi="Calibri"/>
                <w:sz w:val="10"/>
                <w:szCs w:val="10"/>
              </w:rPr>
            </w:pPr>
          </w:p>
          <w:p w14:paraId="0605A601" w14:textId="77777777" w:rsidR="00C15EB1" w:rsidRPr="009B1AE7" w:rsidRDefault="00C15EB1" w:rsidP="00060ACD">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21BE23F2" w14:textId="77777777" w:rsidR="00C15EB1" w:rsidRPr="009B1AE7" w:rsidRDefault="00C15EB1" w:rsidP="00060ACD">
            <w:pPr>
              <w:keepNext/>
              <w:rPr>
                <w:rFonts w:ascii="Calibri" w:hAnsi="Calibri"/>
                <w:sz w:val="10"/>
                <w:szCs w:val="10"/>
              </w:rPr>
            </w:pPr>
            <w:r w:rsidRPr="009B1AE7">
              <w:rPr>
                <w:rFonts w:ascii="Calibri" w:hAnsi="Calibri"/>
                <w:sz w:val="10"/>
                <w:szCs w:val="10"/>
              </w:rPr>
              <w:t>**yes</w:t>
            </w:r>
          </w:p>
          <w:p w14:paraId="1675BB81" w14:textId="77777777" w:rsidR="00C15EB1" w:rsidRPr="009B1AE7" w:rsidRDefault="00C15EB1" w:rsidP="00060ACD">
            <w:pPr>
              <w:keepNext/>
              <w:rPr>
                <w:rFonts w:ascii="Calibri" w:hAnsi="Calibri"/>
                <w:sz w:val="10"/>
                <w:szCs w:val="10"/>
              </w:rPr>
            </w:pPr>
            <w:r w:rsidRPr="009B1AE7">
              <w:rPr>
                <w:rFonts w:ascii="Calibri" w:hAnsi="Calibri"/>
                <w:sz w:val="10"/>
                <w:szCs w:val="10"/>
              </w:rPr>
              <w:t>**no</w:t>
            </w:r>
          </w:p>
          <w:p w14:paraId="3DA70D5E" w14:textId="77777777" w:rsidR="00C15EB1" w:rsidRPr="009B1AE7" w:rsidRDefault="00C15EB1" w:rsidP="00060ACD">
            <w:pPr>
              <w:keepNext/>
              <w:rPr>
                <w:rFonts w:ascii="Calibri" w:hAnsi="Calibri"/>
                <w:b/>
                <w:sz w:val="10"/>
                <w:szCs w:val="10"/>
              </w:rPr>
            </w:pPr>
            <w:r w:rsidRPr="009B1AE7">
              <w:rPr>
                <w:rFonts w:ascii="Calibri" w:hAnsi="Calibri"/>
                <w:b/>
                <w:sz w:val="10"/>
                <w:szCs w:val="10"/>
              </w:rPr>
              <w:t>check:</w:t>
            </w:r>
          </w:p>
          <w:p w14:paraId="4CB8B041" w14:textId="77777777" w:rsidR="00C15EB1" w:rsidRPr="009B1AE7" w:rsidRDefault="00C15EB1" w:rsidP="00060ACD">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6ACEAF3A" w14:textId="644E9709" w:rsidR="00C15EB1" w:rsidRPr="009B1AE7" w:rsidRDefault="00C15EB1" w:rsidP="00060ACD">
            <w:pPr>
              <w:keepNext/>
              <w:rPr>
                <w:rFonts w:asciiTheme="minorHAnsi" w:hAnsiTheme="minorHAns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airflow has been claimed. Enforcement agency confirmation is recommended.&gt;&gt;</w:t>
            </w:r>
          </w:p>
          <w:p w14:paraId="557EED75" w14:textId="5C77D855" w:rsidR="00C15EB1" w:rsidRPr="00060ACD" w:rsidRDefault="00C15EB1" w:rsidP="00380970">
            <w:pPr>
              <w:keepNext/>
              <w:rPr>
                <w:rFonts w:asciiTheme="minorHAnsi" w:hAnsiTheme="minorHAnsi"/>
                <w:sz w:val="14"/>
                <w:szCs w:val="14"/>
              </w:rPr>
            </w:pPr>
          </w:p>
          <w:p w14:paraId="21B95B07" w14:textId="436E8972" w:rsidR="00C15EB1" w:rsidRPr="00BB4142" w:rsidRDefault="00C15EB1" w:rsidP="00380970">
            <w:pPr>
              <w:keepNext/>
              <w:rPr>
                <w:rFonts w:asciiTheme="minorHAnsi" w:hAnsiTheme="minorHAnsi"/>
                <w:sz w:val="16"/>
                <w:szCs w:val="16"/>
              </w:rPr>
            </w:pPr>
          </w:p>
        </w:tc>
        <w:tc>
          <w:tcPr>
            <w:tcW w:w="1080" w:type="dxa"/>
            <w:tcMar>
              <w:left w:w="29" w:type="dxa"/>
              <w:right w:w="29" w:type="dxa"/>
            </w:tcMar>
          </w:tcPr>
          <w:p w14:paraId="3266E315" w14:textId="2A43DBA2" w:rsidR="008F3CBC" w:rsidRPr="00EC0FE2" w:rsidRDefault="00C15EB1" w:rsidP="008F3CBC">
            <w:pPr>
              <w:keepNext/>
              <w:rPr>
                <w:rFonts w:ascii="Calibri" w:hAnsi="Calibri"/>
                <w:sz w:val="10"/>
                <w:szCs w:val="10"/>
              </w:rPr>
            </w:pPr>
            <w:r w:rsidRPr="009B1AE7">
              <w:rPr>
                <w:rFonts w:ascii="Calibri" w:hAnsi="Calibri"/>
                <w:sz w:val="10"/>
                <w:szCs w:val="10"/>
              </w:rPr>
              <w:t>&lt;&lt;</w:t>
            </w:r>
            <w:r w:rsidR="008F3CBC">
              <w:rPr>
                <w:rFonts w:ascii="Calibri" w:hAnsi="Calibri"/>
                <w:b/>
                <w:sz w:val="10"/>
                <w:szCs w:val="10"/>
              </w:rPr>
              <w:t>if</w:t>
            </w:r>
            <w:r w:rsidR="008F3CBC">
              <w:rPr>
                <w:rFonts w:ascii="Calibri" w:hAnsi="Calibri"/>
                <w:sz w:val="10"/>
                <w:szCs w:val="10"/>
              </w:rPr>
              <w:t xml:space="preserve"> </w:t>
            </w:r>
            <w:r w:rsidR="008F3CBC" w:rsidRPr="00554A0C">
              <w:rPr>
                <w:rFonts w:ascii="Calibri" w:hAnsi="Calibri"/>
                <w:sz w:val="10"/>
                <w:szCs w:val="10"/>
              </w:rPr>
              <w:t xml:space="preserve">system type in </w:t>
            </w:r>
            <w:r w:rsidR="008F3CBC" w:rsidRPr="008F3CBC">
              <w:rPr>
                <w:rFonts w:ascii="Calibri" w:hAnsi="Calibri"/>
                <w:sz w:val="10"/>
                <w:szCs w:val="10"/>
                <w:highlight w:val="yellow"/>
              </w:rPr>
              <w:t>C03</w:t>
            </w:r>
            <w:r w:rsidR="008F3CBC" w:rsidRPr="00554A0C">
              <w:rPr>
                <w:rFonts w:ascii="Calibri" w:hAnsi="Calibri"/>
                <w:sz w:val="10"/>
                <w:szCs w:val="10"/>
              </w:rPr>
              <w:t xml:space="preserve"> or </w:t>
            </w:r>
            <w:r w:rsidR="008F3CBC" w:rsidRPr="008F3CBC">
              <w:rPr>
                <w:rFonts w:ascii="Calibri" w:hAnsi="Calibri"/>
                <w:sz w:val="10"/>
                <w:szCs w:val="10"/>
                <w:highlight w:val="yellow"/>
              </w:rPr>
              <w:t>C07</w:t>
            </w:r>
            <w:r w:rsidR="008F3CBC" w:rsidRPr="00554A0C">
              <w:rPr>
                <w:rFonts w:ascii="Calibri" w:hAnsi="Calibri"/>
                <w:sz w:val="10"/>
                <w:szCs w:val="10"/>
              </w:rPr>
              <w:t xml:space="preserve"> is one of the following </w:t>
            </w:r>
            <w:r w:rsidR="00C92045">
              <w:rPr>
                <w:rFonts w:ascii="Calibri" w:hAnsi="Calibri"/>
                <w:sz w:val="10"/>
                <w:szCs w:val="10"/>
              </w:rPr>
              <w:t xml:space="preserve">four </w:t>
            </w:r>
            <w:r w:rsidR="008F3CBC" w:rsidRPr="00554A0C">
              <w:rPr>
                <w:rFonts w:ascii="Calibri" w:hAnsi="Calibri"/>
                <w:sz w:val="10"/>
                <w:szCs w:val="10"/>
              </w:rPr>
              <w:t>system types:</w:t>
            </w:r>
          </w:p>
          <w:p w14:paraId="30226875"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w:t>
            </w:r>
          </w:p>
          <w:p w14:paraId="330E2373"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HP-ducted+ductless</w:t>
            </w:r>
          </w:p>
          <w:p w14:paraId="4072CF8A" w14:textId="77777777" w:rsidR="008F3CBC" w:rsidRPr="00AB7571" w:rsidRDefault="008F3CBC" w:rsidP="008F3CBC">
            <w:pPr>
              <w:keepNext/>
              <w:rPr>
                <w:rFonts w:ascii="Calibri" w:hAnsi="Calibri"/>
                <w:sz w:val="10"/>
                <w:szCs w:val="10"/>
              </w:rPr>
            </w:pPr>
            <w:r w:rsidRPr="00AB7571">
              <w:rPr>
                <w:rFonts w:ascii="Calibri" w:hAnsi="Calibri"/>
                <w:sz w:val="10"/>
                <w:szCs w:val="10"/>
              </w:rPr>
              <w:t>*multisplit AC-ducted</w:t>
            </w:r>
          </w:p>
          <w:p w14:paraId="0F90B608" w14:textId="0EC998CE" w:rsidR="008F3CBC" w:rsidRDefault="008F3CBC" w:rsidP="008F3CBC">
            <w:pPr>
              <w:keepNext/>
              <w:rPr>
                <w:rFonts w:ascii="Calibri" w:hAnsi="Calibri"/>
                <w:sz w:val="10"/>
                <w:szCs w:val="10"/>
              </w:rPr>
            </w:pPr>
            <w:r w:rsidRPr="00AB7571">
              <w:rPr>
                <w:rFonts w:ascii="Calibri" w:hAnsi="Calibri"/>
                <w:sz w:val="10"/>
                <w:szCs w:val="10"/>
              </w:rPr>
              <w:t>*multisplit AC-ducted+ductless</w:t>
            </w:r>
            <w:r w:rsidR="00C92045">
              <w:rPr>
                <w:rFonts w:ascii="Calibri" w:hAnsi="Calibri"/>
                <w:sz w:val="10"/>
                <w:szCs w:val="10"/>
              </w:rPr>
              <w:t>,</w:t>
            </w:r>
          </w:p>
          <w:p w14:paraId="3DA3FCAA" w14:textId="77777777" w:rsidR="008F3CBC" w:rsidRDefault="008F3CBC" w:rsidP="008F3CB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4E070120" w14:textId="5118257B" w:rsidR="008F3CBC" w:rsidRDefault="008F3CBC" w:rsidP="00C15EB1">
            <w:pPr>
              <w:keepNext/>
              <w:rPr>
                <w:rFonts w:ascii="Calibri" w:hAnsi="Calibri"/>
                <w:sz w:val="10"/>
                <w:szCs w:val="10"/>
              </w:rPr>
            </w:pPr>
          </w:p>
          <w:p w14:paraId="47F5585A" w14:textId="1AE848F2" w:rsidR="00C15EB1" w:rsidRPr="009B1AE7" w:rsidRDefault="008F3CBC" w:rsidP="00C15EB1">
            <w:pPr>
              <w:keepNext/>
              <w:rPr>
                <w:rFonts w:ascii="Calibri" w:hAnsi="Calibri"/>
                <w:sz w:val="10"/>
                <w:szCs w:val="10"/>
              </w:rPr>
            </w:pPr>
            <w:r>
              <w:rPr>
                <w:rFonts w:ascii="Calibri" w:hAnsi="Calibri"/>
                <w:b/>
                <w:sz w:val="10"/>
                <w:szCs w:val="10"/>
              </w:rPr>
              <w:t>else</w:t>
            </w:r>
            <w:r w:rsidR="00C15EB1" w:rsidRPr="009B1AE7">
              <w:rPr>
                <w:rFonts w:ascii="Calibri" w:hAnsi="Calibri"/>
                <w:b/>
                <w:sz w:val="10"/>
                <w:szCs w:val="10"/>
              </w:rPr>
              <w:t>if</w:t>
            </w:r>
            <w:r w:rsidR="00C15EB1" w:rsidRPr="009B1AE7">
              <w:rPr>
                <w:rFonts w:ascii="Calibri" w:hAnsi="Calibri"/>
                <w:sz w:val="10"/>
                <w:szCs w:val="10"/>
              </w:rPr>
              <w:t xml:space="preserve"> system type in </w:t>
            </w:r>
            <w:r w:rsidR="00C15EB1" w:rsidRPr="009B1AE7">
              <w:rPr>
                <w:rFonts w:ascii="Calibri" w:hAnsi="Calibri"/>
                <w:sz w:val="10"/>
                <w:szCs w:val="10"/>
                <w:highlight w:val="yellow"/>
              </w:rPr>
              <w:t>C03</w:t>
            </w:r>
            <w:r w:rsidR="00C15EB1" w:rsidRPr="009B1AE7">
              <w:rPr>
                <w:rFonts w:ascii="Calibri" w:hAnsi="Calibri"/>
                <w:sz w:val="10"/>
                <w:szCs w:val="10"/>
              </w:rPr>
              <w:t xml:space="preserve"> or </w:t>
            </w:r>
            <w:r w:rsidR="00C15EB1" w:rsidRPr="009B1AE7">
              <w:rPr>
                <w:rFonts w:ascii="Calibri" w:hAnsi="Calibri"/>
                <w:sz w:val="10"/>
                <w:szCs w:val="10"/>
                <w:highlight w:val="yellow"/>
              </w:rPr>
              <w:t>C07</w:t>
            </w:r>
            <w:r w:rsidR="00C15EB1" w:rsidRPr="009B1AE7">
              <w:rPr>
                <w:rFonts w:ascii="Calibri" w:hAnsi="Calibri"/>
                <w:sz w:val="10"/>
                <w:szCs w:val="10"/>
              </w:rPr>
              <w:t xml:space="preserve"> is one of the following system types:</w:t>
            </w:r>
          </w:p>
          <w:p w14:paraId="2A4B3F67"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AC;</w:t>
            </w:r>
          </w:p>
          <w:p w14:paraId="23CC0991"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HP</w:t>
            </w:r>
          </w:p>
          <w:p w14:paraId="6597CD86"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AC ;</w:t>
            </w:r>
          </w:p>
          <w:p w14:paraId="0BB48352"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HP</w:t>
            </w:r>
          </w:p>
          <w:p w14:paraId="271E9B03"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AC</w:t>
            </w:r>
          </w:p>
          <w:p w14:paraId="5C2D7ABC"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HP,</w:t>
            </w:r>
          </w:p>
          <w:p w14:paraId="57CA646C" w14:textId="77777777" w:rsidR="00C15EB1" w:rsidRPr="009B1AE7" w:rsidRDefault="00C15EB1" w:rsidP="00C15EB1">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0A7B732E" w14:textId="77777777" w:rsidR="00C15EB1" w:rsidRPr="009B1AE7" w:rsidRDefault="00C15EB1" w:rsidP="00C15EB1">
            <w:pPr>
              <w:keepNext/>
              <w:rPr>
                <w:rFonts w:ascii="Calibri" w:hAnsi="Calibri"/>
                <w:sz w:val="10"/>
                <w:szCs w:val="10"/>
              </w:rPr>
            </w:pPr>
          </w:p>
          <w:p w14:paraId="3CFE6D6C" w14:textId="77777777" w:rsidR="00C15EB1" w:rsidRPr="009B1AE7" w:rsidRDefault="00C15EB1" w:rsidP="00C15EB1">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07B8AD8B" w14:textId="77777777" w:rsidR="00C15EB1" w:rsidRPr="009B1AE7" w:rsidRDefault="00C15EB1" w:rsidP="00C15EB1">
            <w:pPr>
              <w:keepNext/>
              <w:rPr>
                <w:rFonts w:ascii="Calibri" w:hAnsi="Calibri"/>
                <w:sz w:val="10"/>
                <w:szCs w:val="10"/>
              </w:rPr>
            </w:pPr>
            <w:r w:rsidRPr="009B1AE7">
              <w:rPr>
                <w:rFonts w:ascii="Calibri" w:hAnsi="Calibri"/>
                <w:sz w:val="10"/>
                <w:szCs w:val="10"/>
              </w:rPr>
              <w:t>**yes</w:t>
            </w:r>
          </w:p>
          <w:p w14:paraId="52E650C9" w14:textId="77777777" w:rsidR="00C15EB1" w:rsidRPr="009B1AE7" w:rsidRDefault="00C15EB1" w:rsidP="00C15EB1">
            <w:pPr>
              <w:keepNext/>
              <w:rPr>
                <w:rFonts w:ascii="Calibri" w:hAnsi="Calibri"/>
                <w:sz w:val="10"/>
                <w:szCs w:val="10"/>
              </w:rPr>
            </w:pPr>
            <w:r w:rsidRPr="009B1AE7">
              <w:rPr>
                <w:rFonts w:ascii="Calibri" w:hAnsi="Calibri"/>
                <w:sz w:val="10"/>
                <w:szCs w:val="10"/>
              </w:rPr>
              <w:t>**no</w:t>
            </w:r>
          </w:p>
          <w:p w14:paraId="68B61E10" w14:textId="77777777" w:rsidR="00C15EB1" w:rsidRPr="009B1AE7" w:rsidRDefault="00C15EB1" w:rsidP="00C15EB1">
            <w:pPr>
              <w:keepNext/>
              <w:rPr>
                <w:rFonts w:ascii="Calibri" w:hAnsi="Calibri"/>
                <w:sz w:val="10"/>
                <w:szCs w:val="10"/>
              </w:rPr>
            </w:pPr>
            <w:r w:rsidRPr="009B1AE7">
              <w:rPr>
                <w:rFonts w:ascii="Calibri" w:hAnsi="Calibri"/>
                <w:b/>
                <w:sz w:val="10"/>
                <w:szCs w:val="10"/>
              </w:rPr>
              <w:t>check</w:t>
            </w:r>
            <w:r w:rsidRPr="009B1AE7">
              <w:rPr>
                <w:rFonts w:ascii="Calibri" w:hAnsi="Calibri"/>
                <w:sz w:val="10"/>
                <w:szCs w:val="10"/>
              </w:rPr>
              <w:t>:</w:t>
            </w:r>
          </w:p>
          <w:p w14:paraId="2DAC2CFF" w14:textId="77777777" w:rsidR="00C15EB1" w:rsidRPr="009B1AE7" w:rsidRDefault="00C15EB1" w:rsidP="00C15EB1">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77DA639D" w14:textId="0B4CF10E" w:rsidR="00C15EB1" w:rsidRPr="009B1AE7" w:rsidRDefault="00C15EB1" w:rsidP="00880958">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w:t>
            </w:r>
            <w:r w:rsidR="00880958" w:rsidRPr="009B1AE7">
              <w:rPr>
                <w:rFonts w:ascii="Calibri" w:hAnsi="Calibri"/>
                <w:sz w:val="10"/>
                <w:szCs w:val="10"/>
              </w:rPr>
              <w:t>fan efficacy</w:t>
            </w:r>
            <w:r w:rsidRPr="009B1AE7">
              <w:rPr>
                <w:rFonts w:ascii="Calibri" w:hAnsi="Calibri"/>
                <w:sz w:val="10"/>
                <w:szCs w:val="10"/>
              </w:rPr>
              <w:t xml:space="preserve"> has been claimed. Enforcement agency confirmation is recommended.&gt;&gt;</w:t>
            </w:r>
          </w:p>
        </w:tc>
        <w:tc>
          <w:tcPr>
            <w:tcW w:w="895" w:type="dxa"/>
            <w:tcMar>
              <w:left w:w="29" w:type="dxa"/>
              <w:right w:w="29" w:type="dxa"/>
            </w:tcMar>
          </w:tcPr>
          <w:p w14:paraId="368AE581" w14:textId="77777777" w:rsidR="008A25FD" w:rsidRDefault="00C15EB1" w:rsidP="00060ACD">
            <w:pPr>
              <w:keepNext/>
              <w:rPr>
                <w:rFonts w:ascii="Calibri" w:hAnsi="Calibri"/>
                <w:sz w:val="10"/>
                <w:szCs w:val="10"/>
              </w:rPr>
            </w:pPr>
            <w:r w:rsidRPr="00700214">
              <w:rPr>
                <w:rFonts w:ascii="Calibri" w:hAnsi="Calibri"/>
                <w:sz w:val="10"/>
                <w:szCs w:val="10"/>
              </w:rPr>
              <w:t>&lt;&lt;</w:t>
            </w:r>
            <w:r w:rsidRPr="00700214">
              <w:rPr>
                <w:rFonts w:ascii="Calibri" w:hAnsi="Calibri"/>
                <w:b/>
                <w:sz w:val="10"/>
                <w:szCs w:val="10"/>
              </w:rPr>
              <w:t>if</w:t>
            </w:r>
            <w:r w:rsidRPr="00700214">
              <w:rPr>
                <w:rFonts w:ascii="Calibri" w:hAnsi="Calibri"/>
                <w:sz w:val="10"/>
                <w:szCs w:val="10"/>
              </w:rPr>
              <w:t xml:space="preserve"> </w:t>
            </w:r>
            <w:r w:rsidR="00700214" w:rsidRPr="00700214">
              <w:rPr>
                <w:rFonts w:ascii="Calibri" w:hAnsi="Calibri"/>
                <w:sz w:val="10"/>
                <w:szCs w:val="10"/>
              </w:rPr>
              <w:t xml:space="preserve">the following three conditions are </w:t>
            </w:r>
          </w:p>
          <w:p w14:paraId="41A6C43B" w14:textId="65F9ADBC" w:rsidR="00700214" w:rsidRPr="00700214" w:rsidRDefault="00700214" w:rsidP="00060ACD">
            <w:pPr>
              <w:keepNext/>
              <w:rPr>
                <w:rFonts w:ascii="Calibri" w:hAnsi="Calibri"/>
                <w:sz w:val="10"/>
                <w:szCs w:val="10"/>
              </w:rPr>
            </w:pPr>
            <w:r w:rsidRPr="008A25FD">
              <w:rPr>
                <w:rFonts w:ascii="Calibri" w:hAnsi="Calibri"/>
                <w:b/>
                <w:sz w:val="10"/>
                <w:szCs w:val="10"/>
              </w:rPr>
              <w:t>ALL true</w:t>
            </w:r>
            <w:r w:rsidRPr="00700214">
              <w:rPr>
                <w:rFonts w:ascii="Calibri" w:hAnsi="Calibri"/>
                <w:sz w:val="10"/>
                <w:szCs w:val="10"/>
              </w:rPr>
              <w:t>:</w:t>
            </w:r>
          </w:p>
          <w:p w14:paraId="1C3FC495" w14:textId="77777777" w:rsidR="00700214" w:rsidRPr="00700214" w:rsidRDefault="00700214" w:rsidP="00060ACD">
            <w:pPr>
              <w:keepNext/>
              <w:rPr>
                <w:rFonts w:ascii="Calibri" w:hAnsi="Calibri"/>
                <w:sz w:val="10"/>
                <w:szCs w:val="10"/>
              </w:rPr>
            </w:pPr>
          </w:p>
          <w:p w14:paraId="4D017383" w14:textId="77777777" w:rsidR="00700214" w:rsidRPr="008A25FD" w:rsidRDefault="00700214" w:rsidP="00060ACD">
            <w:pPr>
              <w:keepNext/>
              <w:rPr>
                <w:rFonts w:ascii="Calibri" w:hAnsi="Calibri"/>
                <w:b/>
                <w:sz w:val="10"/>
                <w:szCs w:val="10"/>
              </w:rPr>
            </w:pPr>
            <w:r w:rsidRPr="008A25FD">
              <w:rPr>
                <w:rFonts w:ascii="Calibri" w:hAnsi="Calibri"/>
                <w:b/>
                <w:sz w:val="10"/>
                <w:szCs w:val="10"/>
              </w:rPr>
              <w:t>condition 1:</w:t>
            </w:r>
          </w:p>
          <w:p w14:paraId="53CDC6BB" w14:textId="719DC7A8" w:rsidR="00700214" w:rsidRPr="00700214" w:rsidRDefault="00700214" w:rsidP="00060ACD">
            <w:pPr>
              <w:keepNext/>
              <w:rPr>
                <w:rFonts w:ascii="Calibri" w:hAnsi="Calibri"/>
                <w:sz w:val="10"/>
                <w:szCs w:val="10"/>
              </w:rPr>
            </w:pPr>
            <w:r w:rsidRPr="00700214">
              <w:rPr>
                <w:rFonts w:ascii="Calibri" w:hAnsi="Calibri"/>
                <w:sz w:val="10"/>
                <w:szCs w:val="10"/>
              </w:rPr>
              <w:t>[</w:t>
            </w:r>
            <w:r w:rsidR="00C15EB1" w:rsidRPr="00700214">
              <w:rPr>
                <w:rFonts w:ascii="Calibri" w:hAnsi="Calibri"/>
                <w:sz w:val="10"/>
                <w:szCs w:val="10"/>
                <w:highlight w:val="yellow"/>
              </w:rPr>
              <w:t>C12</w:t>
            </w:r>
            <w:r w:rsidR="00C15EB1" w:rsidRPr="00700214">
              <w:rPr>
                <w:rFonts w:ascii="Calibri" w:hAnsi="Calibri"/>
                <w:sz w:val="10"/>
                <w:szCs w:val="10"/>
              </w:rPr>
              <w:t xml:space="preserve"> &gt; 1</w:t>
            </w:r>
            <w:r w:rsidRPr="00700214">
              <w:rPr>
                <w:rFonts w:ascii="Calibri" w:hAnsi="Calibri"/>
                <w:sz w:val="10"/>
                <w:szCs w:val="10"/>
              </w:rPr>
              <w:t>]</w:t>
            </w:r>
            <w:r w:rsidR="00C15EB1" w:rsidRPr="00700214">
              <w:rPr>
                <w:rFonts w:ascii="Calibri" w:hAnsi="Calibri"/>
                <w:sz w:val="10"/>
                <w:szCs w:val="10"/>
              </w:rPr>
              <w:t xml:space="preserve">, </w:t>
            </w:r>
          </w:p>
          <w:p w14:paraId="33077EC7" w14:textId="77777777" w:rsidR="00700214" w:rsidRPr="00700214" w:rsidRDefault="00700214" w:rsidP="00060ACD">
            <w:pPr>
              <w:keepNext/>
              <w:rPr>
                <w:rFonts w:ascii="Calibri" w:hAnsi="Calibri"/>
                <w:sz w:val="10"/>
                <w:szCs w:val="10"/>
              </w:rPr>
            </w:pPr>
          </w:p>
          <w:p w14:paraId="6D044ECA" w14:textId="77777777" w:rsidR="00700214" w:rsidRPr="008A25FD" w:rsidRDefault="00700214" w:rsidP="00700214">
            <w:pPr>
              <w:keepNext/>
              <w:rPr>
                <w:rFonts w:ascii="Calibri" w:hAnsi="Calibri"/>
                <w:b/>
                <w:sz w:val="10"/>
                <w:szCs w:val="10"/>
              </w:rPr>
            </w:pPr>
            <w:r w:rsidRPr="008A25FD">
              <w:rPr>
                <w:rFonts w:ascii="Calibri" w:hAnsi="Calibri"/>
                <w:b/>
                <w:sz w:val="10"/>
                <w:szCs w:val="10"/>
              </w:rPr>
              <w:t>condition 2:</w:t>
            </w:r>
          </w:p>
          <w:p w14:paraId="1631B022" w14:textId="008E4546" w:rsidR="00700214" w:rsidRPr="00700214" w:rsidRDefault="00700214" w:rsidP="00700214">
            <w:pPr>
              <w:keepNext/>
              <w:rPr>
                <w:rFonts w:ascii="Calibri" w:hAnsi="Calibri"/>
                <w:sz w:val="10"/>
                <w:szCs w:val="10"/>
              </w:rPr>
            </w:pPr>
            <w:r w:rsidRPr="00700214">
              <w:rPr>
                <w:rFonts w:ascii="Calibri" w:hAnsi="Calibri"/>
                <w:sz w:val="10"/>
                <w:szCs w:val="10"/>
              </w:rPr>
              <w:t xml:space="preserve">[system type in </w:t>
            </w:r>
            <w:r w:rsidRPr="00700214">
              <w:rPr>
                <w:rFonts w:ascii="Calibri" w:hAnsi="Calibri"/>
                <w:sz w:val="10"/>
                <w:szCs w:val="10"/>
                <w:highlight w:val="yellow"/>
              </w:rPr>
              <w:t>C03</w:t>
            </w:r>
            <w:r w:rsidRPr="00700214">
              <w:rPr>
                <w:rFonts w:ascii="Calibri" w:hAnsi="Calibri"/>
                <w:sz w:val="10"/>
                <w:szCs w:val="10"/>
              </w:rPr>
              <w:t xml:space="preserve"> or </w:t>
            </w:r>
            <w:r w:rsidRPr="00700214">
              <w:rPr>
                <w:rFonts w:ascii="Calibri" w:hAnsi="Calibri"/>
                <w:sz w:val="10"/>
                <w:szCs w:val="10"/>
                <w:highlight w:val="yellow"/>
              </w:rPr>
              <w:t>C07</w:t>
            </w:r>
            <w:r w:rsidRPr="00700214">
              <w:rPr>
                <w:rFonts w:ascii="Calibri" w:hAnsi="Calibri"/>
                <w:sz w:val="10"/>
                <w:szCs w:val="10"/>
              </w:rPr>
              <w:t xml:space="preserve">=one of the following two values: </w:t>
            </w:r>
          </w:p>
          <w:p w14:paraId="0B3EBD08" w14:textId="77777777" w:rsidR="00700214" w:rsidRPr="00700214" w:rsidRDefault="00700214" w:rsidP="00700214">
            <w:pPr>
              <w:keepNext/>
              <w:rPr>
                <w:rFonts w:ascii="Calibri" w:hAnsi="Calibri"/>
                <w:sz w:val="10"/>
                <w:szCs w:val="10"/>
              </w:rPr>
            </w:pPr>
            <w:r w:rsidRPr="00700214">
              <w:rPr>
                <w:rFonts w:ascii="Calibri" w:hAnsi="Calibri"/>
                <w:sz w:val="10"/>
                <w:szCs w:val="10"/>
              </w:rPr>
              <w:t xml:space="preserve">{VCHP-Ducted}, </w:t>
            </w:r>
          </w:p>
          <w:p w14:paraId="00E6839F" w14:textId="77777777" w:rsidR="00700214" w:rsidRPr="00700214" w:rsidRDefault="00700214" w:rsidP="00700214">
            <w:pPr>
              <w:keepNext/>
              <w:rPr>
                <w:rFonts w:ascii="Calibri" w:hAnsi="Calibri"/>
                <w:sz w:val="10"/>
                <w:szCs w:val="10"/>
              </w:rPr>
            </w:pPr>
            <w:r w:rsidRPr="00700214">
              <w:rPr>
                <w:rFonts w:ascii="Calibri" w:hAnsi="Calibri"/>
                <w:sz w:val="10"/>
                <w:szCs w:val="10"/>
              </w:rPr>
              <w:t>{VCHP -Ducted+Ductless}]</w:t>
            </w:r>
          </w:p>
          <w:p w14:paraId="45F64540" w14:textId="65F057B9" w:rsidR="00700214" w:rsidRPr="00700214" w:rsidRDefault="00700214" w:rsidP="00060ACD">
            <w:pPr>
              <w:keepNext/>
              <w:rPr>
                <w:rFonts w:ascii="Calibri" w:hAnsi="Calibri"/>
                <w:sz w:val="10"/>
                <w:szCs w:val="10"/>
              </w:rPr>
            </w:pPr>
          </w:p>
          <w:p w14:paraId="7610CA08" w14:textId="77777777" w:rsidR="008268D5" w:rsidRDefault="008268D5" w:rsidP="00060ACD">
            <w:pPr>
              <w:keepNext/>
              <w:rPr>
                <w:rFonts w:ascii="Calibri" w:hAnsi="Calibri"/>
                <w:sz w:val="10"/>
                <w:szCs w:val="10"/>
              </w:rPr>
            </w:pPr>
            <w:r w:rsidRPr="008A25FD">
              <w:rPr>
                <w:rFonts w:ascii="Calibri" w:hAnsi="Calibri"/>
                <w:b/>
                <w:sz w:val="10"/>
                <w:szCs w:val="10"/>
              </w:rPr>
              <w:t>condition 3:</w:t>
            </w:r>
          </w:p>
          <w:p w14:paraId="198F8301" w14:textId="369D3F3F" w:rsidR="00C15EB1" w:rsidRPr="00700214" w:rsidRDefault="008268D5" w:rsidP="00060ACD">
            <w:pPr>
              <w:keepNext/>
              <w:rPr>
                <w:rFonts w:ascii="Calibri" w:hAnsi="Calibri"/>
                <w:sz w:val="10"/>
                <w:szCs w:val="10"/>
              </w:rPr>
            </w:pPr>
            <w:r w:rsidRPr="008268D5">
              <w:rPr>
                <w:rFonts w:ascii="Calibri" w:hAnsi="Calibri"/>
                <w:sz w:val="10"/>
                <w:szCs w:val="10"/>
              </w:rPr>
              <w:t>[</w:t>
            </w:r>
            <w:r w:rsidR="00C15EB1" w:rsidRPr="00700214">
              <w:rPr>
                <w:rFonts w:ascii="Calibri" w:hAnsi="Calibri"/>
                <w:sz w:val="10"/>
                <w:szCs w:val="10"/>
              </w:rPr>
              <w:t>one of the following two</w:t>
            </w:r>
            <w:r w:rsidR="008A25FD">
              <w:rPr>
                <w:rFonts w:ascii="Calibri" w:hAnsi="Calibri"/>
                <w:sz w:val="10"/>
                <w:szCs w:val="10"/>
              </w:rPr>
              <w:t xml:space="preserve"> (a or b below)</w:t>
            </w:r>
            <w:r w:rsidR="00C15EB1" w:rsidRPr="00700214">
              <w:rPr>
                <w:rFonts w:ascii="Calibri" w:hAnsi="Calibri"/>
                <w:sz w:val="10"/>
                <w:szCs w:val="10"/>
              </w:rPr>
              <w:t xml:space="preserve"> are true:</w:t>
            </w:r>
          </w:p>
          <w:p w14:paraId="31A16D05" w14:textId="692D049D" w:rsidR="00C15EB1" w:rsidRDefault="008A25FD" w:rsidP="00060ACD">
            <w:pPr>
              <w:keepNext/>
              <w:rPr>
                <w:rFonts w:ascii="Calibri" w:hAnsi="Calibri"/>
                <w:sz w:val="10"/>
                <w:szCs w:val="10"/>
              </w:rPr>
            </w:pPr>
            <w:r w:rsidRPr="008A25FD">
              <w:rPr>
                <w:rFonts w:ascii="Calibri" w:hAnsi="Calibri"/>
                <w:b/>
                <w:sz w:val="10"/>
                <w:szCs w:val="10"/>
              </w:rPr>
              <w:t>a:</w:t>
            </w:r>
            <w:r w:rsidRPr="00C71032">
              <w:rPr>
                <w:rFonts w:ascii="Calibri" w:hAnsi="Calibri"/>
                <w:sz w:val="10"/>
                <w:szCs w:val="10"/>
              </w:rPr>
              <w:t>{</w:t>
            </w:r>
            <w:r w:rsidR="00582974" w:rsidRPr="00C71032">
              <w:rPr>
                <w:rFonts w:ascii="Calibri-Light" w:hAnsi="Calibri-Light" w:cs="Calibri-Light"/>
                <w:sz w:val="10"/>
                <w:szCs w:val="10"/>
              </w:rPr>
              <w:t xml:space="preserve">K03=yes and </w:t>
            </w:r>
            <w:r w:rsidR="00B507D3">
              <w:rPr>
                <w:rFonts w:ascii="Calibri-Light" w:hAnsi="Calibri-Light" w:cs="Calibri-Light"/>
                <w:sz w:val="10"/>
                <w:szCs w:val="10"/>
              </w:rPr>
              <w:t>G13</w:t>
            </w:r>
            <w:r w:rsidR="00582974" w:rsidRPr="00C71032">
              <w:rPr>
                <w:rFonts w:ascii="Calibri-Light" w:hAnsi="Calibri-Light" w:cs="Calibri-Light"/>
                <w:sz w:val="10"/>
                <w:szCs w:val="10"/>
              </w:rPr>
              <w:t>=yes}</w:t>
            </w:r>
            <w:r w:rsidR="00C15EB1" w:rsidRPr="00C71032">
              <w:rPr>
                <w:rFonts w:ascii="Calibri" w:hAnsi="Calibri"/>
                <w:sz w:val="10"/>
                <w:szCs w:val="10"/>
              </w:rPr>
              <w:t>,</w:t>
            </w:r>
          </w:p>
          <w:p w14:paraId="6946C842" w14:textId="19D4FF61" w:rsidR="00C15EB1" w:rsidRPr="00700214" w:rsidRDefault="008A25FD" w:rsidP="00060ACD">
            <w:pPr>
              <w:keepNext/>
              <w:rPr>
                <w:rFonts w:ascii="Calibri" w:hAnsi="Calibri"/>
                <w:b/>
                <w:sz w:val="10"/>
                <w:szCs w:val="10"/>
              </w:rPr>
            </w:pPr>
            <w:r w:rsidRPr="008A25FD">
              <w:rPr>
                <w:rFonts w:ascii="Calibri" w:hAnsi="Calibri"/>
                <w:b/>
                <w:sz w:val="10"/>
                <w:szCs w:val="10"/>
              </w:rPr>
              <w:t>b:</w:t>
            </w:r>
            <w:r w:rsidRPr="008A25FD">
              <w:rPr>
                <w:rFonts w:ascii="Calibri" w:hAnsi="Calibri"/>
                <w:sz w:val="10"/>
                <w:szCs w:val="10"/>
              </w:rPr>
              <w:t>{Responses in B04, B05 , B06, B07, B08, B09 and use of Logic Table for Determining Alteration Type and HERS Verification Requirements result in the term "DctLk" appears in the HERS column}],</w:t>
            </w:r>
            <w:r w:rsidR="00C15EB1" w:rsidRPr="00700214">
              <w:rPr>
                <w:rFonts w:ascii="Calibri" w:hAnsi="Calibri"/>
                <w:b/>
                <w:sz w:val="10"/>
                <w:szCs w:val="10"/>
              </w:rPr>
              <w:t>then</w:t>
            </w:r>
          </w:p>
          <w:p w14:paraId="5B7D6D75" w14:textId="77777777" w:rsidR="00C15EB1" w:rsidRPr="00700214" w:rsidRDefault="00C15EB1" w:rsidP="00060ACD">
            <w:pPr>
              <w:keepNext/>
              <w:rPr>
                <w:rFonts w:ascii="Calibri" w:hAnsi="Calibri"/>
                <w:sz w:val="10"/>
                <w:szCs w:val="10"/>
              </w:rPr>
            </w:pPr>
            <w:r w:rsidRPr="00700214">
              <w:rPr>
                <w:rFonts w:ascii="Calibri" w:hAnsi="Calibri"/>
                <w:sz w:val="10"/>
                <w:szCs w:val="10"/>
              </w:rPr>
              <w:t>user input numeric value, x.xx,</w:t>
            </w:r>
          </w:p>
          <w:p w14:paraId="14865845" w14:textId="75DD0767" w:rsidR="00C15EB1" w:rsidRPr="00060ACD" w:rsidRDefault="00C15EB1" w:rsidP="00060ACD">
            <w:pPr>
              <w:keepNext/>
              <w:rPr>
                <w:rFonts w:asciiTheme="minorHAnsi" w:hAnsiTheme="minorHAnsi"/>
                <w:sz w:val="14"/>
                <w:szCs w:val="14"/>
              </w:rPr>
            </w:pPr>
            <w:r w:rsidRPr="00700214">
              <w:rPr>
                <w:rFonts w:ascii="Calibri" w:hAnsi="Calibri"/>
                <w:b/>
                <w:sz w:val="10"/>
                <w:szCs w:val="10"/>
              </w:rPr>
              <w:t>else</w:t>
            </w:r>
            <w:r w:rsidRPr="00700214">
              <w:rPr>
                <w:rFonts w:ascii="Calibri" w:hAnsi="Calibri"/>
                <w:sz w:val="10"/>
                <w:szCs w:val="10"/>
              </w:rPr>
              <w:t xml:space="preserve"> text value= n/a&gt;&gt;</w:t>
            </w:r>
          </w:p>
        </w:tc>
      </w:tr>
      <w:tr w:rsidR="00880958" w:rsidRPr="007E2934" w14:paraId="3DF6E6B0" w14:textId="00F50804" w:rsidTr="008F3CBC">
        <w:trPr>
          <w:cantSplit/>
          <w:trHeight w:val="278"/>
        </w:trPr>
        <w:tc>
          <w:tcPr>
            <w:tcW w:w="895" w:type="dxa"/>
            <w:shd w:val="clear" w:color="auto" w:fill="auto"/>
            <w:vAlign w:val="bottom"/>
          </w:tcPr>
          <w:p w14:paraId="3DF6E6A8" w14:textId="0F100552" w:rsidR="00C15EB1" w:rsidRPr="007E2934" w:rsidRDefault="00C15EB1" w:rsidP="00380970">
            <w:pPr>
              <w:keepNext/>
              <w:rPr>
                <w:rFonts w:ascii="Calibri" w:hAnsi="Calibri"/>
                <w:sz w:val="18"/>
                <w:szCs w:val="18"/>
              </w:rPr>
            </w:pPr>
          </w:p>
        </w:tc>
        <w:tc>
          <w:tcPr>
            <w:tcW w:w="1080" w:type="dxa"/>
            <w:shd w:val="clear" w:color="auto" w:fill="auto"/>
            <w:vAlign w:val="bottom"/>
          </w:tcPr>
          <w:p w14:paraId="3DF6E6A9" w14:textId="77777777" w:rsidR="00C15EB1" w:rsidRPr="007E2934" w:rsidRDefault="00C15EB1" w:rsidP="00380970">
            <w:pPr>
              <w:keepNext/>
              <w:rPr>
                <w:rFonts w:ascii="Calibri" w:hAnsi="Calibri"/>
                <w:sz w:val="18"/>
                <w:szCs w:val="18"/>
              </w:rPr>
            </w:pPr>
          </w:p>
        </w:tc>
        <w:tc>
          <w:tcPr>
            <w:tcW w:w="1080" w:type="dxa"/>
          </w:tcPr>
          <w:p w14:paraId="453D5767" w14:textId="77777777" w:rsidR="00C15EB1" w:rsidRPr="007E2934" w:rsidRDefault="00C15EB1" w:rsidP="00380970">
            <w:pPr>
              <w:keepNext/>
              <w:rPr>
                <w:rFonts w:ascii="Calibri" w:hAnsi="Calibri"/>
                <w:sz w:val="18"/>
                <w:szCs w:val="18"/>
              </w:rPr>
            </w:pPr>
          </w:p>
        </w:tc>
        <w:tc>
          <w:tcPr>
            <w:tcW w:w="720" w:type="dxa"/>
          </w:tcPr>
          <w:p w14:paraId="5AEBD688" w14:textId="0660A8EE" w:rsidR="00C15EB1" w:rsidRPr="007E2934" w:rsidRDefault="00C15EB1" w:rsidP="00380970">
            <w:pPr>
              <w:keepNext/>
              <w:rPr>
                <w:rFonts w:ascii="Calibri" w:hAnsi="Calibri"/>
                <w:sz w:val="18"/>
                <w:szCs w:val="18"/>
              </w:rPr>
            </w:pPr>
          </w:p>
        </w:tc>
        <w:tc>
          <w:tcPr>
            <w:tcW w:w="900" w:type="dxa"/>
          </w:tcPr>
          <w:p w14:paraId="6910876F" w14:textId="7E749E5A" w:rsidR="00C15EB1" w:rsidRPr="007E2934" w:rsidRDefault="00C15EB1" w:rsidP="00380970">
            <w:pPr>
              <w:keepNext/>
              <w:rPr>
                <w:rFonts w:ascii="Calibri" w:hAnsi="Calibri"/>
                <w:sz w:val="18"/>
                <w:szCs w:val="18"/>
              </w:rPr>
            </w:pPr>
          </w:p>
        </w:tc>
        <w:tc>
          <w:tcPr>
            <w:tcW w:w="900" w:type="dxa"/>
            <w:shd w:val="clear" w:color="auto" w:fill="auto"/>
            <w:vAlign w:val="bottom"/>
          </w:tcPr>
          <w:p w14:paraId="3DF6E6AA" w14:textId="14966795" w:rsidR="00C15EB1" w:rsidRPr="007E2934" w:rsidRDefault="00C15EB1" w:rsidP="00380970">
            <w:pPr>
              <w:keepNext/>
              <w:rPr>
                <w:rFonts w:ascii="Calibri" w:hAnsi="Calibri"/>
                <w:sz w:val="18"/>
                <w:szCs w:val="18"/>
              </w:rPr>
            </w:pPr>
          </w:p>
        </w:tc>
        <w:tc>
          <w:tcPr>
            <w:tcW w:w="900" w:type="dxa"/>
            <w:shd w:val="clear" w:color="auto" w:fill="auto"/>
            <w:vAlign w:val="bottom"/>
          </w:tcPr>
          <w:p w14:paraId="3DF6E6AB"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C"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D" w14:textId="77777777" w:rsidR="00C15EB1" w:rsidRPr="007E2934" w:rsidRDefault="00C15EB1" w:rsidP="00380970">
            <w:pPr>
              <w:keepNext/>
              <w:rPr>
                <w:rFonts w:ascii="Calibri" w:hAnsi="Calibri"/>
                <w:sz w:val="18"/>
                <w:szCs w:val="18"/>
              </w:rPr>
            </w:pPr>
          </w:p>
        </w:tc>
        <w:tc>
          <w:tcPr>
            <w:tcW w:w="990" w:type="dxa"/>
          </w:tcPr>
          <w:p w14:paraId="598DDA64" w14:textId="77777777" w:rsidR="00C15EB1" w:rsidRPr="007E2934" w:rsidRDefault="00C15EB1" w:rsidP="00380970">
            <w:pPr>
              <w:keepNext/>
              <w:rPr>
                <w:rFonts w:ascii="Calibri" w:hAnsi="Calibri"/>
                <w:sz w:val="18"/>
                <w:szCs w:val="18"/>
              </w:rPr>
            </w:pPr>
          </w:p>
        </w:tc>
        <w:tc>
          <w:tcPr>
            <w:tcW w:w="1080" w:type="dxa"/>
            <w:shd w:val="clear" w:color="auto" w:fill="auto"/>
            <w:vAlign w:val="bottom"/>
          </w:tcPr>
          <w:p w14:paraId="3DF6E6AE" w14:textId="19FEA85E" w:rsidR="00C15EB1" w:rsidRPr="007E2934" w:rsidRDefault="00C15EB1" w:rsidP="00380970">
            <w:pPr>
              <w:keepNext/>
              <w:rPr>
                <w:rFonts w:ascii="Calibri" w:hAnsi="Calibri"/>
                <w:sz w:val="18"/>
                <w:szCs w:val="18"/>
              </w:rPr>
            </w:pPr>
          </w:p>
        </w:tc>
        <w:tc>
          <w:tcPr>
            <w:tcW w:w="900" w:type="dxa"/>
            <w:shd w:val="clear" w:color="auto" w:fill="auto"/>
            <w:vAlign w:val="bottom"/>
          </w:tcPr>
          <w:p w14:paraId="3DF6E6AF" w14:textId="77777777" w:rsidR="00C15EB1" w:rsidRPr="007E2934" w:rsidRDefault="00C15EB1" w:rsidP="00380970">
            <w:pPr>
              <w:keepNext/>
              <w:rPr>
                <w:rFonts w:ascii="Calibri" w:hAnsi="Calibri"/>
                <w:sz w:val="18"/>
                <w:szCs w:val="18"/>
              </w:rPr>
            </w:pPr>
          </w:p>
        </w:tc>
        <w:tc>
          <w:tcPr>
            <w:tcW w:w="1170" w:type="dxa"/>
          </w:tcPr>
          <w:p w14:paraId="340124EF" w14:textId="77777777" w:rsidR="00C15EB1" w:rsidRPr="007E2934" w:rsidRDefault="00C15EB1" w:rsidP="00380970">
            <w:pPr>
              <w:keepNext/>
              <w:rPr>
                <w:rFonts w:ascii="Calibri" w:hAnsi="Calibri"/>
                <w:sz w:val="18"/>
                <w:szCs w:val="18"/>
              </w:rPr>
            </w:pPr>
          </w:p>
        </w:tc>
        <w:tc>
          <w:tcPr>
            <w:tcW w:w="1080" w:type="dxa"/>
          </w:tcPr>
          <w:p w14:paraId="175B22BF" w14:textId="77777777" w:rsidR="00C15EB1" w:rsidRPr="007E2934" w:rsidRDefault="00C15EB1" w:rsidP="00380970">
            <w:pPr>
              <w:keepNext/>
              <w:rPr>
                <w:rFonts w:ascii="Calibri" w:hAnsi="Calibri"/>
                <w:sz w:val="18"/>
                <w:szCs w:val="18"/>
              </w:rPr>
            </w:pPr>
          </w:p>
        </w:tc>
        <w:tc>
          <w:tcPr>
            <w:tcW w:w="895" w:type="dxa"/>
          </w:tcPr>
          <w:p w14:paraId="534136BA" w14:textId="102C879C" w:rsidR="00C15EB1" w:rsidRPr="007E2934" w:rsidRDefault="00C15EB1" w:rsidP="00380970">
            <w:pPr>
              <w:keepNext/>
              <w:rPr>
                <w:rFonts w:ascii="Calibri" w:hAnsi="Calibri"/>
                <w:sz w:val="18"/>
                <w:szCs w:val="18"/>
              </w:rPr>
            </w:pPr>
          </w:p>
        </w:tc>
      </w:tr>
      <w:tr w:rsidR="00C15EB1" w:rsidRPr="007E2934" w14:paraId="3DF6E6B2" w14:textId="07DD5D09" w:rsidTr="00F55CB4">
        <w:trPr>
          <w:cantSplit/>
          <w:trHeight w:val="222"/>
        </w:trPr>
        <w:tc>
          <w:tcPr>
            <w:tcW w:w="14390" w:type="dxa"/>
            <w:gridSpan w:val="15"/>
          </w:tcPr>
          <w:p w14:paraId="5246CA95" w14:textId="1E50C045" w:rsidR="00C15EB1" w:rsidRPr="007E2934" w:rsidRDefault="00C15EB1" w:rsidP="00380970">
            <w:pPr>
              <w:keepNext/>
              <w:rPr>
                <w:rFonts w:ascii="Calibri" w:hAnsi="Calibri"/>
                <w:sz w:val="18"/>
                <w:szCs w:val="18"/>
              </w:rPr>
            </w:pPr>
            <w:r w:rsidRPr="007E2934">
              <w:rPr>
                <w:rFonts w:ascii="Calibri" w:hAnsi="Calibri"/>
                <w:sz w:val="18"/>
                <w:szCs w:val="18"/>
              </w:rPr>
              <w:t>Notes:</w:t>
            </w:r>
          </w:p>
        </w:tc>
      </w:tr>
    </w:tbl>
    <w:p w14:paraId="3DF6E6B3" w14:textId="77777777" w:rsidR="003B0CFE" w:rsidRDefault="003B0CFE" w:rsidP="008846F4">
      <w:pPr>
        <w:rPr>
          <w:rFonts w:ascii="Calibri" w:hAnsi="Calibri"/>
          <w:sz w:val="18"/>
          <w:szCs w:val="18"/>
        </w:rPr>
      </w:pPr>
    </w:p>
    <w:p w14:paraId="3DF6E6B4" w14:textId="77777777" w:rsidR="003B0CFE" w:rsidRPr="007E2934" w:rsidRDefault="003B0C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1047"/>
        <w:gridCol w:w="1048"/>
        <w:gridCol w:w="1048"/>
        <w:gridCol w:w="1048"/>
        <w:gridCol w:w="1047"/>
        <w:gridCol w:w="1048"/>
        <w:gridCol w:w="1048"/>
        <w:gridCol w:w="1048"/>
        <w:gridCol w:w="1048"/>
        <w:gridCol w:w="1416"/>
        <w:gridCol w:w="1240"/>
        <w:gridCol w:w="1258"/>
      </w:tblGrid>
      <w:tr w:rsidR="007C1661" w:rsidRPr="007E2934" w14:paraId="3DF6E6BD" w14:textId="77777777" w:rsidTr="007C1661">
        <w:trPr>
          <w:cantSplit/>
        </w:trPr>
        <w:tc>
          <w:tcPr>
            <w:tcW w:w="14616" w:type="dxa"/>
            <w:gridSpan w:val="13"/>
          </w:tcPr>
          <w:p w14:paraId="3DF6E6B5" w14:textId="131EA5C5" w:rsidR="007C1661" w:rsidRDefault="007C1661" w:rsidP="00E75CF4">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CC64D64" w14:textId="06FA50C9" w:rsidR="007C1661" w:rsidRDefault="007C1661" w:rsidP="00E75CF4">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w:t>
            </w:r>
            <w:r w:rsidR="005532C9">
              <w:rPr>
                <w:rFonts w:ascii="Calibri" w:hAnsi="Calibri"/>
                <w:sz w:val="18"/>
                <w:szCs w:val="18"/>
              </w:rPr>
              <w:t>/rack</w:t>
            </w:r>
            <w:r w:rsidRPr="00F378D8">
              <w:rPr>
                <w:rFonts w:ascii="Calibri" w:hAnsi="Calibri"/>
                <w:sz w:val="18"/>
                <w:szCs w:val="18"/>
              </w:rPr>
              <w:t xml:space="preserve"> displaying the filter grille/rack design airflow rate and the maximum allowed clean filter pressure drop at the design airflow rate.  This will inform the occupant of the airflow vs pressure drop performance required for replacement air filters.</w:t>
            </w:r>
          </w:p>
          <w:p w14:paraId="37B862AD" w14:textId="217BE297" w:rsidR="00257FE5" w:rsidRDefault="00257FE5" w:rsidP="00E75CF4">
            <w:pPr>
              <w:keepNext/>
              <w:rPr>
                <w:rFonts w:asciiTheme="minorHAnsi" w:hAnsiTheme="minorHAnsi"/>
                <w:sz w:val="16"/>
                <w:szCs w:val="16"/>
              </w:rPr>
            </w:pPr>
          </w:p>
          <w:p w14:paraId="3DF6E6B7" w14:textId="029BA439" w:rsidR="007C1661" w:rsidRDefault="005F0EA8" w:rsidP="00E75CF4">
            <w:pPr>
              <w:keepNext/>
              <w:rPr>
                <w:rFonts w:ascii="Calibri" w:hAnsi="Calibri"/>
                <w:sz w:val="18"/>
                <w:szCs w:val="18"/>
              </w:rPr>
            </w:pPr>
            <w:r>
              <w:rPr>
                <w:rFonts w:asciiTheme="minorHAnsi" w:hAnsiTheme="minorHAnsi"/>
                <w:b/>
                <w:sz w:val="16"/>
                <w:szCs w:val="16"/>
              </w:rPr>
              <w:t>&lt;&lt;</w:t>
            </w:r>
            <w:r w:rsidR="00257FE5" w:rsidRPr="00257FE5">
              <w:rPr>
                <w:rFonts w:asciiTheme="minorHAnsi" w:hAnsiTheme="minorHAnsi"/>
                <w:b/>
                <w:sz w:val="16"/>
                <w:szCs w:val="16"/>
              </w:rPr>
              <w:t>If</w:t>
            </w:r>
            <w:r w:rsidR="00257FE5" w:rsidRPr="00257FE5">
              <w:rPr>
                <w:rFonts w:asciiTheme="minorHAnsi" w:hAnsiTheme="minorHAnsi"/>
                <w:sz w:val="16"/>
                <w:szCs w:val="16"/>
              </w:rPr>
              <w:t xml:space="preserve"> Section G does not apply, </w:t>
            </w:r>
            <w:r w:rsidR="00257FE5" w:rsidRPr="00257FE5">
              <w:rPr>
                <w:rFonts w:asciiTheme="minorHAnsi" w:hAnsiTheme="minorHAnsi"/>
                <w:b/>
                <w:sz w:val="16"/>
                <w:szCs w:val="16"/>
              </w:rPr>
              <w:t>then</w:t>
            </w:r>
            <w:r w:rsidR="00257FE5" w:rsidRPr="00257FE5">
              <w:rPr>
                <w:rFonts w:asciiTheme="minorHAnsi" w:hAnsiTheme="minorHAnsi"/>
                <w:sz w:val="16"/>
                <w:szCs w:val="16"/>
              </w:rPr>
              <w:t xml:space="preserve"> display the section does not apply message;  </w:t>
            </w:r>
            <w:r w:rsidR="00257FE5" w:rsidRPr="00257FE5">
              <w:rPr>
                <w:rFonts w:asciiTheme="minorHAnsi" w:hAnsiTheme="minorHAnsi"/>
                <w:b/>
                <w:sz w:val="16"/>
                <w:szCs w:val="16"/>
              </w:rPr>
              <w:t>elseif</w:t>
            </w:r>
            <w:r w:rsidR="00257FE5" w:rsidRPr="00257FE5">
              <w:rPr>
                <w:rFonts w:asciiTheme="minorHAnsi" w:hAnsiTheme="minorHAnsi"/>
                <w:sz w:val="16"/>
                <w:szCs w:val="16"/>
              </w:rPr>
              <w:t xml:space="preserve"> there are no </w:t>
            </w:r>
            <w:r>
              <w:rPr>
                <w:rFonts w:asciiTheme="minorHAnsi" w:hAnsiTheme="minorHAnsi"/>
                <w:sz w:val="16"/>
                <w:szCs w:val="16"/>
              </w:rPr>
              <w:t>duct systems</w:t>
            </w:r>
            <w:r w:rsidR="00257FE5" w:rsidRPr="00257FE5">
              <w:rPr>
                <w:rFonts w:asciiTheme="minorHAnsi" w:hAnsiTheme="minorHAnsi"/>
                <w:sz w:val="16"/>
                <w:szCs w:val="16"/>
              </w:rPr>
              <w:t xml:space="preserve"> in </w:t>
            </w:r>
            <w:r w:rsidR="00257FE5" w:rsidRPr="00257FE5">
              <w:rPr>
                <w:rFonts w:asciiTheme="minorHAnsi" w:hAnsiTheme="minorHAnsi"/>
                <w:sz w:val="16"/>
                <w:szCs w:val="16"/>
                <w:highlight w:val="yellow"/>
              </w:rPr>
              <w:t>G03</w:t>
            </w:r>
            <w:r w:rsidR="00257FE5" w:rsidRPr="00257FE5">
              <w:rPr>
                <w:rFonts w:asciiTheme="minorHAnsi" w:hAnsiTheme="minorHAnsi"/>
                <w:sz w:val="16"/>
                <w:szCs w:val="16"/>
              </w:rPr>
              <w:t xml:space="preserve"> </w:t>
            </w:r>
            <w:r w:rsidR="00257FE5">
              <w:rPr>
                <w:rFonts w:asciiTheme="minorHAnsi" w:hAnsiTheme="minorHAnsi"/>
                <w:sz w:val="16"/>
                <w:szCs w:val="16"/>
              </w:rPr>
              <w:t xml:space="preserve">that have a value in </w:t>
            </w:r>
            <w:r w:rsidR="00257FE5" w:rsidRPr="00257FE5">
              <w:rPr>
                <w:rFonts w:asciiTheme="minorHAnsi" w:hAnsiTheme="minorHAnsi"/>
                <w:sz w:val="16"/>
                <w:szCs w:val="16"/>
                <w:highlight w:val="yellow"/>
              </w:rPr>
              <w:t>G04</w:t>
            </w:r>
            <w:r w:rsidR="00257FE5">
              <w:rPr>
                <w:rFonts w:asciiTheme="minorHAnsi" w:hAnsiTheme="minorHAnsi"/>
                <w:sz w:val="16"/>
                <w:szCs w:val="16"/>
              </w:rPr>
              <w:t xml:space="preserve"> equal to "</w:t>
            </w:r>
            <w:r w:rsidR="00257FE5" w:rsidRPr="00257FE5">
              <w:rPr>
                <w:rFonts w:asciiTheme="minorHAnsi" w:hAnsiTheme="minorHAnsi"/>
                <w:sz w:val="16"/>
                <w:szCs w:val="16"/>
              </w:rPr>
              <w:t>&gt;10ft</w:t>
            </w:r>
            <w:r w:rsidR="00257FE5">
              <w:rPr>
                <w:rFonts w:asciiTheme="minorHAnsi" w:hAnsiTheme="minorHAnsi"/>
                <w:sz w:val="16"/>
                <w:szCs w:val="16"/>
              </w:rPr>
              <w:t>"</w:t>
            </w:r>
            <w:r w:rsidR="00257FE5" w:rsidRPr="00257FE5">
              <w:rPr>
                <w:rFonts w:asciiTheme="minorHAnsi" w:hAnsiTheme="minorHAnsi"/>
                <w:sz w:val="16"/>
                <w:szCs w:val="16"/>
              </w:rPr>
              <w:t xml:space="preserve">, </w:t>
            </w:r>
            <w:r w:rsidR="007C1661" w:rsidRPr="00AD1D84">
              <w:rPr>
                <w:rFonts w:ascii="Calibri" w:hAnsi="Calibri"/>
                <w:sz w:val="18"/>
                <w:szCs w:val="18"/>
              </w:rPr>
              <w:t>then disp</w:t>
            </w:r>
            <w:r w:rsidR="007C1661">
              <w:rPr>
                <w:rFonts w:ascii="Calibri" w:hAnsi="Calibri"/>
                <w:sz w:val="18"/>
                <w:szCs w:val="18"/>
              </w:rPr>
              <w:t>lay the section does not apply</w:t>
            </w:r>
            <w:r w:rsidR="007C1661" w:rsidRPr="00AD1D84">
              <w:rPr>
                <w:rFonts w:ascii="Calibri" w:hAnsi="Calibri"/>
                <w:sz w:val="18"/>
                <w:szCs w:val="18"/>
              </w:rPr>
              <w:t xml:space="preserve"> message</w:t>
            </w:r>
            <w:r w:rsidR="007C1661">
              <w:rPr>
                <w:rFonts w:ascii="Calibri" w:hAnsi="Calibri"/>
                <w:sz w:val="18"/>
                <w:szCs w:val="18"/>
              </w:rPr>
              <w:t xml:space="preserve">; </w:t>
            </w:r>
          </w:p>
          <w:p w14:paraId="3C46D5ED" w14:textId="77777777" w:rsidR="00257FE5" w:rsidRDefault="00257FE5" w:rsidP="00E75CF4">
            <w:pPr>
              <w:keepNext/>
              <w:rPr>
                <w:rFonts w:ascii="Calibri" w:hAnsi="Calibri"/>
                <w:sz w:val="18"/>
                <w:szCs w:val="18"/>
              </w:rPr>
            </w:pPr>
          </w:p>
          <w:p w14:paraId="10BB8667" w14:textId="27F7CEF6" w:rsidR="007C1661" w:rsidRPr="00C56B79" w:rsidRDefault="007C1661" w:rsidP="00CE2266">
            <w:pPr>
              <w:keepNext/>
              <w:rPr>
                <w:rFonts w:ascii="Calibri" w:hAnsi="Calibri"/>
                <w:sz w:val="18"/>
                <w:szCs w:val="18"/>
              </w:rPr>
            </w:pPr>
            <w:r w:rsidRPr="00C56B79">
              <w:rPr>
                <w:rFonts w:ascii="Calibri" w:hAnsi="Calibri"/>
                <w:b/>
                <w:sz w:val="18"/>
                <w:szCs w:val="18"/>
              </w:rPr>
              <w:t>else</w:t>
            </w:r>
            <w:r w:rsidRPr="00C56B79">
              <w:rPr>
                <w:rFonts w:ascii="Calibri" w:hAnsi="Calibri"/>
                <w:sz w:val="18"/>
                <w:szCs w:val="18"/>
              </w:rPr>
              <w:t xml:space="preserve"> require one row of data (each) for the qua</w:t>
            </w:r>
            <w:r>
              <w:rPr>
                <w:rFonts w:ascii="Calibri" w:hAnsi="Calibri"/>
                <w:sz w:val="18"/>
                <w:szCs w:val="18"/>
              </w:rPr>
              <w:t xml:space="preserve">ntity of air filter devices in </w:t>
            </w:r>
            <w:r w:rsidR="001F0833">
              <w:rPr>
                <w:rFonts w:ascii="Calibri" w:hAnsi="Calibri"/>
                <w:sz w:val="18"/>
                <w:szCs w:val="18"/>
                <w:highlight w:val="yellow"/>
              </w:rPr>
              <w:t>G</w:t>
            </w:r>
            <w:r w:rsidRPr="00E5357A">
              <w:rPr>
                <w:rFonts w:ascii="Calibri" w:hAnsi="Calibri"/>
                <w:sz w:val="18"/>
                <w:szCs w:val="18"/>
                <w:highlight w:val="yellow"/>
              </w:rPr>
              <w:t>12</w:t>
            </w:r>
            <w:r w:rsidRPr="00C56B79">
              <w:rPr>
                <w:rFonts w:ascii="Calibri" w:hAnsi="Calibri"/>
                <w:sz w:val="18"/>
                <w:szCs w:val="18"/>
              </w:rPr>
              <w:t xml:space="preserve"> for each of the </w:t>
            </w:r>
            <w:r w:rsidR="005F0EA8">
              <w:rPr>
                <w:rFonts w:ascii="Calibri" w:hAnsi="Calibri"/>
                <w:sz w:val="18"/>
                <w:szCs w:val="18"/>
              </w:rPr>
              <w:t>duct systems</w:t>
            </w:r>
            <w:r w:rsidRPr="00C56B79">
              <w:rPr>
                <w:rFonts w:ascii="Calibri" w:hAnsi="Calibri"/>
                <w:sz w:val="18"/>
                <w:szCs w:val="18"/>
              </w:rPr>
              <w:t xml:space="preserve"> listed in </w:t>
            </w:r>
            <w:r w:rsidRPr="00E5357A">
              <w:rPr>
                <w:rFonts w:ascii="Calibri" w:hAnsi="Calibri"/>
                <w:sz w:val="18"/>
                <w:szCs w:val="18"/>
                <w:highlight w:val="yellow"/>
              </w:rPr>
              <w:t>G03</w:t>
            </w:r>
            <w:r w:rsidRPr="00C56B79">
              <w:rPr>
                <w:rFonts w:ascii="Calibri" w:hAnsi="Calibri"/>
                <w:sz w:val="18"/>
                <w:szCs w:val="18"/>
              </w:rPr>
              <w:t xml:space="preserve"> </w:t>
            </w:r>
            <w:r>
              <w:rPr>
                <w:rFonts w:ascii="Calibri" w:hAnsi="Calibri"/>
                <w:sz w:val="18"/>
                <w:szCs w:val="18"/>
              </w:rPr>
              <w:t xml:space="preserve">for which </w:t>
            </w:r>
            <w:r w:rsidR="00016E95">
              <w:rPr>
                <w:rFonts w:ascii="Calibri" w:hAnsi="Calibri"/>
                <w:sz w:val="18"/>
                <w:szCs w:val="18"/>
              </w:rPr>
              <w:t xml:space="preserve">the </w:t>
            </w:r>
            <w:r>
              <w:rPr>
                <w:rFonts w:ascii="Calibri" w:hAnsi="Calibri"/>
                <w:sz w:val="18"/>
                <w:szCs w:val="18"/>
              </w:rPr>
              <w:t xml:space="preserve">value in </w:t>
            </w:r>
            <w:r w:rsidR="002D684F" w:rsidRPr="00E5357A">
              <w:rPr>
                <w:rFonts w:ascii="Calibri" w:hAnsi="Calibri"/>
                <w:sz w:val="18"/>
                <w:szCs w:val="18"/>
                <w:highlight w:val="yellow"/>
              </w:rPr>
              <w:t>G04</w:t>
            </w:r>
            <w:r w:rsidR="005F0EA8">
              <w:rPr>
                <w:rFonts w:ascii="Calibri" w:hAnsi="Calibri"/>
                <w:sz w:val="18"/>
                <w:szCs w:val="18"/>
              </w:rPr>
              <w:t>=[</w:t>
            </w:r>
            <w:r>
              <w:rPr>
                <w:rFonts w:ascii="Calibri" w:hAnsi="Calibri"/>
                <w:sz w:val="18"/>
                <w:szCs w:val="18"/>
              </w:rPr>
              <w:t>&gt;10ft</w:t>
            </w:r>
            <w:r w:rsidR="005F0EA8">
              <w:rPr>
                <w:rFonts w:ascii="Calibri" w:hAnsi="Calibri"/>
                <w:sz w:val="18"/>
                <w:szCs w:val="18"/>
              </w:rPr>
              <w:t>]</w:t>
            </w:r>
            <w:r w:rsidRPr="00C56B79">
              <w:rPr>
                <w:rFonts w:ascii="Calibri" w:hAnsi="Calibri"/>
                <w:sz w:val="18"/>
                <w:szCs w:val="18"/>
              </w:rPr>
              <w:t>;</w:t>
            </w:r>
          </w:p>
          <w:p w14:paraId="3DF6E6BC" w14:textId="132CD2AD" w:rsidR="007C1661" w:rsidRPr="005278E7" w:rsidRDefault="007C1661" w:rsidP="00826A62">
            <w:pPr>
              <w:keepNext/>
              <w:rPr>
                <w:rFonts w:ascii="Calibri" w:hAnsi="Calibri"/>
                <w:sz w:val="18"/>
                <w:szCs w:val="18"/>
              </w:rPr>
            </w:pPr>
          </w:p>
        </w:tc>
      </w:tr>
      <w:tr w:rsidR="00985DE5" w:rsidRPr="007E2934" w14:paraId="3DF6E6C5" w14:textId="77777777" w:rsidTr="00985DE5">
        <w:trPr>
          <w:cantSplit/>
          <w:trHeight w:val="134"/>
        </w:trPr>
        <w:tc>
          <w:tcPr>
            <w:tcW w:w="1063" w:type="dxa"/>
            <w:shd w:val="clear" w:color="auto" w:fill="auto"/>
            <w:vAlign w:val="bottom"/>
          </w:tcPr>
          <w:p w14:paraId="3DF6E6BE"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064" w:type="dxa"/>
            <w:shd w:val="clear" w:color="auto" w:fill="auto"/>
            <w:vAlign w:val="bottom"/>
          </w:tcPr>
          <w:p w14:paraId="3DF6E6BF"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064" w:type="dxa"/>
          </w:tcPr>
          <w:p w14:paraId="68FF692C" w14:textId="46FA1053" w:rsidR="007C1661" w:rsidRDefault="007C1661" w:rsidP="00C56B79">
            <w:pPr>
              <w:keepNext/>
              <w:jc w:val="center"/>
              <w:rPr>
                <w:rFonts w:ascii="Calibri" w:hAnsi="Calibri"/>
                <w:sz w:val="18"/>
                <w:szCs w:val="18"/>
              </w:rPr>
            </w:pPr>
            <w:r>
              <w:rPr>
                <w:rFonts w:ascii="Calibri" w:hAnsi="Calibri"/>
                <w:sz w:val="18"/>
                <w:szCs w:val="18"/>
              </w:rPr>
              <w:t>03</w:t>
            </w:r>
          </w:p>
        </w:tc>
        <w:tc>
          <w:tcPr>
            <w:tcW w:w="1064" w:type="dxa"/>
            <w:shd w:val="clear" w:color="auto" w:fill="auto"/>
          </w:tcPr>
          <w:p w14:paraId="3DF6E6C0" w14:textId="399AF869" w:rsidR="007C1661" w:rsidRPr="007E2934" w:rsidRDefault="007C1661" w:rsidP="00C56B79">
            <w:pPr>
              <w:keepNext/>
              <w:jc w:val="center"/>
              <w:rPr>
                <w:rFonts w:ascii="Calibri" w:hAnsi="Calibri"/>
                <w:sz w:val="18"/>
                <w:szCs w:val="18"/>
              </w:rPr>
            </w:pPr>
            <w:r>
              <w:rPr>
                <w:rFonts w:ascii="Calibri" w:hAnsi="Calibri"/>
                <w:sz w:val="18"/>
                <w:szCs w:val="18"/>
              </w:rPr>
              <w:t>04</w:t>
            </w:r>
          </w:p>
        </w:tc>
        <w:tc>
          <w:tcPr>
            <w:tcW w:w="1064" w:type="dxa"/>
            <w:shd w:val="clear" w:color="auto" w:fill="auto"/>
            <w:vAlign w:val="bottom"/>
          </w:tcPr>
          <w:p w14:paraId="3DF6E6C1" w14:textId="0938AB84" w:rsidR="007C1661" w:rsidRPr="007E2934" w:rsidRDefault="007C1661" w:rsidP="00C56B79">
            <w:pPr>
              <w:keepNext/>
              <w:jc w:val="center"/>
              <w:rPr>
                <w:rFonts w:ascii="Calibri" w:hAnsi="Calibri"/>
                <w:sz w:val="18"/>
                <w:szCs w:val="18"/>
              </w:rPr>
            </w:pPr>
            <w:r>
              <w:rPr>
                <w:rFonts w:ascii="Calibri" w:hAnsi="Calibri"/>
                <w:sz w:val="18"/>
                <w:szCs w:val="18"/>
              </w:rPr>
              <w:t>05</w:t>
            </w:r>
          </w:p>
        </w:tc>
        <w:tc>
          <w:tcPr>
            <w:tcW w:w="1063" w:type="dxa"/>
            <w:shd w:val="clear" w:color="auto" w:fill="auto"/>
            <w:vAlign w:val="bottom"/>
          </w:tcPr>
          <w:p w14:paraId="4B8E0153" w14:textId="095D2B7A" w:rsidR="007C1661" w:rsidRDefault="007C1661" w:rsidP="00C56B79">
            <w:pPr>
              <w:keepNext/>
              <w:jc w:val="center"/>
              <w:rPr>
                <w:rFonts w:ascii="Calibri" w:hAnsi="Calibri"/>
                <w:sz w:val="18"/>
                <w:szCs w:val="18"/>
              </w:rPr>
            </w:pPr>
            <w:r>
              <w:rPr>
                <w:rFonts w:ascii="Calibri" w:hAnsi="Calibri"/>
                <w:sz w:val="18"/>
                <w:szCs w:val="18"/>
              </w:rPr>
              <w:t>06</w:t>
            </w:r>
          </w:p>
        </w:tc>
        <w:tc>
          <w:tcPr>
            <w:tcW w:w="1064" w:type="dxa"/>
            <w:shd w:val="clear" w:color="auto" w:fill="auto"/>
            <w:vAlign w:val="bottom"/>
          </w:tcPr>
          <w:p w14:paraId="3DF6E6C2" w14:textId="5E18927C" w:rsidR="007C1661" w:rsidRPr="007E2934" w:rsidRDefault="007C1661" w:rsidP="00C56B79">
            <w:pPr>
              <w:keepNext/>
              <w:jc w:val="center"/>
              <w:rPr>
                <w:rFonts w:ascii="Calibri" w:hAnsi="Calibri"/>
                <w:sz w:val="18"/>
                <w:szCs w:val="18"/>
              </w:rPr>
            </w:pPr>
            <w:r>
              <w:rPr>
                <w:rFonts w:ascii="Calibri" w:hAnsi="Calibri"/>
                <w:sz w:val="18"/>
                <w:szCs w:val="18"/>
              </w:rPr>
              <w:t>07</w:t>
            </w:r>
          </w:p>
        </w:tc>
        <w:tc>
          <w:tcPr>
            <w:tcW w:w="1064" w:type="dxa"/>
            <w:shd w:val="clear" w:color="auto" w:fill="auto"/>
            <w:vAlign w:val="bottom"/>
          </w:tcPr>
          <w:p w14:paraId="3DF6E6C3" w14:textId="48E1F6EB" w:rsidR="007C1661" w:rsidRPr="007E2934" w:rsidRDefault="007C1661" w:rsidP="00C56B79">
            <w:pPr>
              <w:keepNext/>
              <w:jc w:val="center"/>
              <w:rPr>
                <w:rFonts w:ascii="Calibri" w:hAnsi="Calibri"/>
                <w:sz w:val="18"/>
                <w:szCs w:val="18"/>
              </w:rPr>
            </w:pPr>
            <w:r>
              <w:rPr>
                <w:rFonts w:ascii="Calibri" w:hAnsi="Calibri"/>
                <w:sz w:val="18"/>
                <w:szCs w:val="18"/>
              </w:rPr>
              <w:t>08</w:t>
            </w:r>
          </w:p>
        </w:tc>
        <w:tc>
          <w:tcPr>
            <w:tcW w:w="1064" w:type="dxa"/>
          </w:tcPr>
          <w:p w14:paraId="7F237685" w14:textId="6D214EB1" w:rsidR="007C1661" w:rsidRDefault="007C1661" w:rsidP="00C56B79">
            <w:pPr>
              <w:keepNext/>
              <w:jc w:val="center"/>
              <w:rPr>
                <w:rFonts w:ascii="Calibri" w:hAnsi="Calibri"/>
                <w:sz w:val="18"/>
                <w:szCs w:val="18"/>
              </w:rPr>
            </w:pPr>
            <w:r>
              <w:rPr>
                <w:rFonts w:ascii="Calibri" w:hAnsi="Calibri"/>
                <w:sz w:val="18"/>
                <w:szCs w:val="18"/>
              </w:rPr>
              <w:t>09</w:t>
            </w:r>
          </w:p>
        </w:tc>
        <w:tc>
          <w:tcPr>
            <w:tcW w:w="1064" w:type="dxa"/>
          </w:tcPr>
          <w:p w14:paraId="505E292D" w14:textId="459E3F8F" w:rsidR="007C1661" w:rsidRDefault="007C1661" w:rsidP="00C56B79">
            <w:pPr>
              <w:keepNext/>
              <w:jc w:val="center"/>
              <w:rPr>
                <w:rFonts w:ascii="Calibri" w:hAnsi="Calibri"/>
                <w:sz w:val="18"/>
                <w:szCs w:val="18"/>
              </w:rPr>
            </w:pPr>
            <w:r>
              <w:rPr>
                <w:rFonts w:ascii="Calibri" w:hAnsi="Calibri"/>
                <w:sz w:val="18"/>
                <w:szCs w:val="18"/>
              </w:rPr>
              <w:t>10</w:t>
            </w:r>
          </w:p>
        </w:tc>
        <w:tc>
          <w:tcPr>
            <w:tcW w:w="1440" w:type="dxa"/>
          </w:tcPr>
          <w:p w14:paraId="73E6B331" w14:textId="762051A3" w:rsidR="007C1661" w:rsidRDefault="007C1661" w:rsidP="00C56B79">
            <w:pPr>
              <w:keepNext/>
              <w:jc w:val="center"/>
              <w:rPr>
                <w:rFonts w:ascii="Calibri" w:hAnsi="Calibri"/>
                <w:sz w:val="18"/>
                <w:szCs w:val="18"/>
              </w:rPr>
            </w:pPr>
            <w:r>
              <w:rPr>
                <w:rFonts w:ascii="Calibri" w:hAnsi="Calibri"/>
                <w:sz w:val="18"/>
                <w:szCs w:val="18"/>
              </w:rPr>
              <w:t>11</w:t>
            </w:r>
          </w:p>
        </w:tc>
        <w:tc>
          <w:tcPr>
            <w:tcW w:w="1260" w:type="dxa"/>
          </w:tcPr>
          <w:p w14:paraId="5084DD33" w14:textId="56D722E5" w:rsidR="007C1661" w:rsidRDefault="007C1661" w:rsidP="00C56B79">
            <w:pPr>
              <w:keepNext/>
              <w:jc w:val="center"/>
              <w:rPr>
                <w:rFonts w:ascii="Calibri" w:hAnsi="Calibri"/>
                <w:sz w:val="18"/>
                <w:szCs w:val="18"/>
              </w:rPr>
            </w:pPr>
            <w:r>
              <w:rPr>
                <w:rFonts w:ascii="Calibri" w:hAnsi="Calibri"/>
                <w:sz w:val="18"/>
                <w:szCs w:val="18"/>
              </w:rPr>
              <w:t>12</w:t>
            </w:r>
          </w:p>
        </w:tc>
        <w:tc>
          <w:tcPr>
            <w:tcW w:w="1278" w:type="dxa"/>
            <w:shd w:val="clear" w:color="auto" w:fill="auto"/>
            <w:vAlign w:val="bottom"/>
          </w:tcPr>
          <w:p w14:paraId="3DF6E6C4" w14:textId="6FB88D57" w:rsidR="007C1661" w:rsidRPr="007E2934" w:rsidRDefault="007C1661" w:rsidP="00C56B79">
            <w:pPr>
              <w:keepNext/>
              <w:jc w:val="center"/>
              <w:rPr>
                <w:rFonts w:ascii="Calibri" w:hAnsi="Calibri"/>
                <w:sz w:val="18"/>
                <w:szCs w:val="18"/>
              </w:rPr>
            </w:pPr>
            <w:r>
              <w:rPr>
                <w:rFonts w:ascii="Calibri" w:hAnsi="Calibri"/>
                <w:sz w:val="18"/>
                <w:szCs w:val="18"/>
              </w:rPr>
              <w:t>13</w:t>
            </w:r>
          </w:p>
        </w:tc>
      </w:tr>
      <w:tr w:rsidR="00985DE5" w:rsidRPr="007E2934" w14:paraId="3DF6E6D0" w14:textId="77777777" w:rsidTr="00985DE5">
        <w:trPr>
          <w:cantSplit/>
          <w:trHeight w:val="576"/>
        </w:trPr>
        <w:tc>
          <w:tcPr>
            <w:tcW w:w="1063" w:type="dxa"/>
            <w:shd w:val="clear" w:color="auto" w:fill="auto"/>
            <w:vAlign w:val="bottom"/>
          </w:tcPr>
          <w:p w14:paraId="3DF6E6C6" w14:textId="785EFA54"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SC System </w:t>
            </w:r>
            <w:r w:rsidR="00896B27">
              <w:rPr>
                <w:rFonts w:ascii="Calibri" w:hAnsi="Calibri"/>
                <w:sz w:val="18"/>
                <w:szCs w:val="18"/>
              </w:rPr>
              <w:t>ID/</w:t>
            </w:r>
            <w:r w:rsidRPr="0015696C">
              <w:rPr>
                <w:rFonts w:ascii="Calibri" w:hAnsi="Calibri"/>
                <w:sz w:val="18"/>
                <w:szCs w:val="18"/>
              </w:rPr>
              <w:t>Name</w:t>
            </w:r>
            <w:r w:rsidR="00896B27">
              <w:rPr>
                <w:rFonts w:ascii="Calibri" w:hAnsi="Calibri"/>
                <w:sz w:val="18"/>
                <w:szCs w:val="18"/>
              </w:rPr>
              <w:t xml:space="preserve"> from CF1R</w:t>
            </w:r>
          </w:p>
        </w:tc>
        <w:tc>
          <w:tcPr>
            <w:tcW w:w="1064" w:type="dxa"/>
            <w:shd w:val="clear" w:color="auto" w:fill="auto"/>
            <w:vAlign w:val="bottom"/>
          </w:tcPr>
          <w:p w14:paraId="23B99A47" w14:textId="77777777" w:rsidR="007C1661" w:rsidRDefault="007C1661" w:rsidP="007C1661">
            <w:pPr>
              <w:keepNext/>
              <w:jc w:val="center"/>
              <w:rPr>
                <w:rFonts w:ascii="Calibri" w:hAnsi="Calibri"/>
                <w:sz w:val="18"/>
                <w:szCs w:val="18"/>
              </w:rPr>
            </w:pPr>
            <w:r w:rsidRPr="0015696C">
              <w:rPr>
                <w:rFonts w:ascii="Calibri" w:hAnsi="Calibri"/>
                <w:sz w:val="18"/>
                <w:szCs w:val="18"/>
              </w:rPr>
              <w:t xml:space="preserve">SC System </w:t>
            </w:r>
          </w:p>
          <w:p w14:paraId="3DF6E6C7" w14:textId="643E6ACC" w:rsidR="007C1661" w:rsidRPr="0015696C" w:rsidRDefault="00896B27" w:rsidP="007C1661">
            <w:pPr>
              <w:keepNext/>
              <w:jc w:val="center"/>
              <w:rPr>
                <w:rFonts w:ascii="Calibri" w:hAnsi="Calibri"/>
                <w:sz w:val="18"/>
                <w:szCs w:val="18"/>
              </w:rPr>
            </w:pPr>
            <w:r>
              <w:rPr>
                <w:rFonts w:ascii="Calibri" w:hAnsi="Calibri"/>
                <w:sz w:val="18"/>
                <w:szCs w:val="18"/>
              </w:rPr>
              <w:t xml:space="preserve">Description of </w:t>
            </w:r>
            <w:r w:rsidR="007C1661" w:rsidRPr="0015696C">
              <w:rPr>
                <w:rFonts w:ascii="Calibri" w:hAnsi="Calibri"/>
                <w:sz w:val="18"/>
                <w:szCs w:val="18"/>
              </w:rPr>
              <w:t>Area Served</w:t>
            </w:r>
          </w:p>
        </w:tc>
        <w:tc>
          <w:tcPr>
            <w:tcW w:w="1064" w:type="dxa"/>
            <w:vAlign w:val="bottom"/>
          </w:tcPr>
          <w:p w14:paraId="2D66FEF0" w14:textId="47AF5A2B" w:rsidR="007C1661" w:rsidRPr="0015696C" w:rsidRDefault="007C1661" w:rsidP="007C1661">
            <w:pPr>
              <w:keepNext/>
              <w:jc w:val="center"/>
              <w:rPr>
                <w:rFonts w:ascii="Calibri" w:hAnsi="Calibri"/>
                <w:sz w:val="18"/>
                <w:szCs w:val="18"/>
              </w:rPr>
            </w:pPr>
            <w:r w:rsidRPr="003B4D36">
              <w:rPr>
                <w:rFonts w:ascii="Calibri" w:hAnsi="Calibri"/>
                <w:sz w:val="18"/>
                <w:szCs w:val="18"/>
              </w:rPr>
              <w:t>Indoor Unit Name or Description of Area Served</w:t>
            </w:r>
          </w:p>
        </w:tc>
        <w:tc>
          <w:tcPr>
            <w:tcW w:w="1064" w:type="dxa"/>
            <w:shd w:val="clear" w:color="auto" w:fill="auto"/>
            <w:vAlign w:val="bottom"/>
          </w:tcPr>
          <w:p w14:paraId="3DF6E6C8" w14:textId="4D4FBB9A" w:rsidR="007C1661" w:rsidRPr="0015696C" w:rsidRDefault="007C1661" w:rsidP="00896B27">
            <w:pPr>
              <w:keepNext/>
              <w:jc w:val="center"/>
              <w:rPr>
                <w:rFonts w:ascii="Calibri" w:hAnsi="Calibri"/>
                <w:sz w:val="18"/>
                <w:szCs w:val="18"/>
              </w:rPr>
            </w:pPr>
            <w:r w:rsidRPr="0015696C">
              <w:rPr>
                <w:rFonts w:ascii="Calibri" w:hAnsi="Calibri"/>
                <w:sz w:val="18"/>
                <w:szCs w:val="18"/>
              </w:rPr>
              <w:t>Air Filter Name</w:t>
            </w:r>
            <w:r w:rsidR="00896B27">
              <w:t xml:space="preserve"> </w:t>
            </w:r>
            <w:r w:rsidR="00896B27" w:rsidRPr="00896B27">
              <w:rPr>
                <w:rFonts w:ascii="Calibri" w:hAnsi="Calibri"/>
                <w:sz w:val="18"/>
                <w:szCs w:val="18"/>
              </w:rPr>
              <w:t>or Description of Location</w:t>
            </w:r>
          </w:p>
        </w:tc>
        <w:tc>
          <w:tcPr>
            <w:tcW w:w="1064" w:type="dxa"/>
            <w:shd w:val="clear" w:color="auto" w:fill="auto"/>
            <w:vAlign w:val="bottom"/>
          </w:tcPr>
          <w:p w14:paraId="3DF6E6C9"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Air Filter Device Type</w:t>
            </w:r>
          </w:p>
        </w:tc>
        <w:tc>
          <w:tcPr>
            <w:tcW w:w="1063" w:type="dxa"/>
            <w:shd w:val="clear" w:color="auto" w:fill="auto"/>
            <w:vAlign w:val="bottom"/>
          </w:tcPr>
          <w:p w14:paraId="56599F97" w14:textId="06DCDA3E"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Airflow Rate </w:t>
            </w:r>
          </w:p>
          <w:p w14:paraId="474C4D81"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for Air Filter Device </w:t>
            </w:r>
          </w:p>
          <w:p w14:paraId="1DECBF02" w14:textId="55462C0C" w:rsidR="007C1661" w:rsidRPr="0015696C" w:rsidRDefault="007C1661" w:rsidP="007C1661">
            <w:pPr>
              <w:keepNext/>
              <w:jc w:val="center"/>
              <w:rPr>
                <w:rFonts w:ascii="Calibri" w:hAnsi="Calibri"/>
                <w:sz w:val="18"/>
                <w:szCs w:val="18"/>
              </w:rPr>
            </w:pPr>
            <w:r w:rsidRPr="0015696C">
              <w:rPr>
                <w:rFonts w:ascii="Calibri" w:hAnsi="Calibri"/>
                <w:sz w:val="18"/>
                <w:szCs w:val="18"/>
              </w:rPr>
              <w:t>(cfm)</w:t>
            </w:r>
          </w:p>
        </w:tc>
        <w:tc>
          <w:tcPr>
            <w:tcW w:w="1064" w:type="dxa"/>
            <w:shd w:val="clear" w:color="auto" w:fill="auto"/>
            <w:vAlign w:val="bottom"/>
          </w:tcPr>
          <w:p w14:paraId="3DF6E6CA" w14:textId="61AD2116"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064" w:type="dxa"/>
            <w:vAlign w:val="bottom"/>
          </w:tcPr>
          <w:p w14:paraId="4158CA8C" w14:textId="77777777" w:rsidR="007C1661" w:rsidRDefault="007C1661" w:rsidP="007C1661">
            <w:pPr>
              <w:jc w:val="center"/>
              <w:rPr>
                <w:rFonts w:ascii="Calibri" w:hAnsi="Calibri"/>
                <w:sz w:val="18"/>
                <w:szCs w:val="18"/>
              </w:rPr>
            </w:pPr>
            <w:r>
              <w:rPr>
                <w:rFonts w:ascii="Calibri" w:hAnsi="Calibri"/>
                <w:sz w:val="18"/>
                <w:szCs w:val="18"/>
              </w:rPr>
              <w:t>Air Filter Nominal Length</w:t>
            </w:r>
          </w:p>
          <w:p w14:paraId="3DF6E6CD" w14:textId="065F2133"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58825D3D" w14:textId="77777777" w:rsidR="007C1661" w:rsidRDefault="007C1661" w:rsidP="007C1661">
            <w:pPr>
              <w:jc w:val="center"/>
              <w:rPr>
                <w:rFonts w:ascii="Calibri" w:hAnsi="Calibri"/>
                <w:sz w:val="18"/>
                <w:szCs w:val="18"/>
              </w:rPr>
            </w:pPr>
            <w:r>
              <w:rPr>
                <w:rFonts w:ascii="Calibri" w:hAnsi="Calibri"/>
                <w:sz w:val="18"/>
                <w:szCs w:val="18"/>
              </w:rPr>
              <w:t>Air Filter Nominal Width</w:t>
            </w:r>
          </w:p>
          <w:p w14:paraId="64DC7693" w14:textId="1C3FE2BA"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088A79C9" w14:textId="77777777" w:rsidR="007C1661" w:rsidRDefault="007C1661" w:rsidP="007C1661">
            <w:pPr>
              <w:jc w:val="center"/>
              <w:rPr>
                <w:rFonts w:ascii="Calibri" w:hAnsi="Calibri"/>
                <w:sz w:val="18"/>
                <w:szCs w:val="18"/>
              </w:rPr>
            </w:pPr>
            <w:r>
              <w:rPr>
                <w:rFonts w:ascii="Calibri" w:hAnsi="Calibri"/>
                <w:sz w:val="18"/>
                <w:szCs w:val="18"/>
              </w:rPr>
              <w:t xml:space="preserve">Air Filter </w:t>
            </w:r>
          </w:p>
          <w:p w14:paraId="436ECA91" w14:textId="77777777" w:rsidR="007C1661" w:rsidRDefault="007C1661" w:rsidP="007C1661">
            <w:pPr>
              <w:jc w:val="center"/>
              <w:rPr>
                <w:rFonts w:ascii="Calibri" w:hAnsi="Calibri"/>
                <w:sz w:val="18"/>
                <w:szCs w:val="18"/>
              </w:rPr>
            </w:pPr>
            <w:r>
              <w:rPr>
                <w:rFonts w:ascii="Calibri" w:hAnsi="Calibri"/>
                <w:sz w:val="18"/>
                <w:szCs w:val="18"/>
              </w:rPr>
              <w:t>Calculated Nominal Face Area</w:t>
            </w:r>
          </w:p>
          <w:p w14:paraId="12428617" w14:textId="0C5DFF82" w:rsidR="007C1661" w:rsidRPr="0015696C" w:rsidRDefault="007C1661" w:rsidP="007C166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440" w:type="dxa"/>
            <w:vAlign w:val="bottom"/>
          </w:tcPr>
          <w:p w14:paraId="0D87A46E" w14:textId="77777777" w:rsidR="007C1661" w:rsidRDefault="007C1661" w:rsidP="007C1661">
            <w:pPr>
              <w:jc w:val="center"/>
              <w:rPr>
                <w:rFonts w:ascii="Calibri" w:hAnsi="Calibri"/>
                <w:sz w:val="18"/>
                <w:szCs w:val="18"/>
              </w:rPr>
            </w:pPr>
            <w:r>
              <w:rPr>
                <w:rFonts w:ascii="Calibri" w:hAnsi="Calibri"/>
                <w:sz w:val="18"/>
                <w:szCs w:val="18"/>
              </w:rPr>
              <w:t xml:space="preserve">Air Filter Required </w:t>
            </w:r>
          </w:p>
          <w:p w14:paraId="27BBB79A" w14:textId="77777777" w:rsidR="007C1661" w:rsidRDefault="007C1661" w:rsidP="007C1661">
            <w:pPr>
              <w:jc w:val="center"/>
              <w:rPr>
                <w:rFonts w:ascii="Calibri" w:hAnsi="Calibri"/>
                <w:sz w:val="18"/>
                <w:szCs w:val="18"/>
              </w:rPr>
            </w:pPr>
            <w:r>
              <w:rPr>
                <w:rFonts w:ascii="Calibri" w:hAnsi="Calibri"/>
                <w:sz w:val="18"/>
                <w:szCs w:val="18"/>
              </w:rPr>
              <w:t>Minimum Face Area</w:t>
            </w:r>
          </w:p>
          <w:p w14:paraId="534C57D2" w14:textId="677F45CA" w:rsidR="007C1661" w:rsidRPr="0015696C" w:rsidRDefault="007C1661" w:rsidP="007C166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260" w:type="dxa"/>
            <w:vAlign w:val="bottom"/>
          </w:tcPr>
          <w:p w14:paraId="313C35FB" w14:textId="52772D8A" w:rsidR="007C1661" w:rsidRPr="0015696C" w:rsidRDefault="007C1661" w:rsidP="007C1661">
            <w:pPr>
              <w:keepNext/>
              <w:jc w:val="center"/>
              <w:rPr>
                <w:rFonts w:ascii="Calibri" w:hAnsi="Calibri"/>
                <w:sz w:val="18"/>
                <w:szCs w:val="18"/>
              </w:rPr>
            </w:pPr>
            <w:r>
              <w:rPr>
                <w:rFonts w:ascii="Calibri" w:hAnsi="Calibri"/>
                <w:sz w:val="18"/>
                <w:szCs w:val="18"/>
              </w:rPr>
              <w:t>Face Area Compliance</w:t>
            </w:r>
          </w:p>
        </w:tc>
        <w:tc>
          <w:tcPr>
            <w:tcW w:w="1278" w:type="dxa"/>
            <w:shd w:val="clear" w:color="auto" w:fill="auto"/>
            <w:vAlign w:val="bottom"/>
          </w:tcPr>
          <w:p w14:paraId="3DF6E6CE" w14:textId="49DB3B68"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3DF6E6CF"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(inch W.C.) </w:t>
            </w:r>
          </w:p>
        </w:tc>
      </w:tr>
      <w:tr w:rsidR="00985DE5" w:rsidRPr="005278E7" w14:paraId="3DF6E6DC" w14:textId="77777777" w:rsidTr="00985DE5">
        <w:trPr>
          <w:cantSplit/>
          <w:trHeight w:val="395"/>
        </w:trPr>
        <w:tc>
          <w:tcPr>
            <w:tcW w:w="1063" w:type="dxa"/>
            <w:shd w:val="clear" w:color="auto" w:fill="auto"/>
          </w:tcPr>
          <w:p w14:paraId="3DF6E6D1" w14:textId="77777777" w:rsidR="007C1661" w:rsidRPr="005278E7" w:rsidRDefault="007C1661" w:rsidP="007C1661">
            <w:pPr>
              <w:keepNext/>
              <w:rPr>
                <w:rFonts w:ascii="Calibri" w:hAnsi="Calibri"/>
                <w:sz w:val="16"/>
                <w:szCs w:val="16"/>
              </w:rPr>
            </w:pPr>
            <w:r w:rsidRPr="005278E7">
              <w:rPr>
                <w:rFonts w:asciiTheme="minorHAnsi" w:hAnsiTheme="minorHAnsi"/>
                <w:sz w:val="16"/>
                <w:szCs w:val="16"/>
              </w:rPr>
              <w:t xml:space="preserve">&lt;&lt;reference value from </w:t>
            </w:r>
            <w:r w:rsidRPr="00E5357A">
              <w:rPr>
                <w:rFonts w:asciiTheme="minorHAnsi" w:hAnsiTheme="minorHAnsi"/>
                <w:sz w:val="16"/>
                <w:szCs w:val="16"/>
                <w:highlight w:val="yellow"/>
              </w:rPr>
              <w:t>B01</w:t>
            </w:r>
            <w:r w:rsidRPr="005278E7">
              <w:rPr>
                <w:rFonts w:asciiTheme="minorHAnsi" w:hAnsiTheme="minorHAnsi"/>
                <w:sz w:val="16"/>
                <w:szCs w:val="16"/>
              </w:rPr>
              <w:t>&gt;&gt;</w:t>
            </w:r>
          </w:p>
        </w:tc>
        <w:tc>
          <w:tcPr>
            <w:tcW w:w="1064" w:type="dxa"/>
            <w:shd w:val="clear" w:color="auto" w:fill="auto"/>
          </w:tcPr>
          <w:p w14:paraId="3DF6E6D2" w14:textId="77777777" w:rsidR="007C1661" w:rsidRPr="005278E7" w:rsidRDefault="007C1661" w:rsidP="007C1661">
            <w:pPr>
              <w:keepNext/>
              <w:rPr>
                <w:rFonts w:ascii="Calibri" w:hAnsi="Calibri"/>
                <w:sz w:val="16"/>
                <w:szCs w:val="16"/>
              </w:rPr>
            </w:pPr>
            <w:r w:rsidRPr="005278E7">
              <w:rPr>
                <w:rFonts w:ascii="Calibri" w:hAnsi="Calibri"/>
                <w:sz w:val="16"/>
                <w:szCs w:val="16"/>
              </w:rPr>
              <w:t xml:space="preserve">&lt;&lt;auto filled from </w:t>
            </w:r>
            <w:r w:rsidRPr="00E5357A">
              <w:rPr>
                <w:rFonts w:ascii="Calibri" w:hAnsi="Calibri"/>
                <w:sz w:val="16"/>
                <w:szCs w:val="16"/>
                <w:highlight w:val="yellow"/>
              </w:rPr>
              <w:t>B02</w:t>
            </w:r>
            <w:r w:rsidRPr="005278E7">
              <w:rPr>
                <w:rFonts w:ascii="Calibri" w:hAnsi="Calibri"/>
                <w:sz w:val="16"/>
                <w:szCs w:val="16"/>
              </w:rPr>
              <w:t xml:space="preserve">&gt;&gt; </w:t>
            </w:r>
          </w:p>
        </w:tc>
        <w:tc>
          <w:tcPr>
            <w:tcW w:w="1064" w:type="dxa"/>
          </w:tcPr>
          <w:p w14:paraId="67A14DD9" w14:textId="51D6CDB7" w:rsidR="007C1661" w:rsidRDefault="007C1661" w:rsidP="00896B27">
            <w:pPr>
              <w:rPr>
                <w:rFonts w:ascii="Calibri" w:hAnsi="Calibri"/>
                <w:sz w:val="16"/>
                <w:szCs w:val="16"/>
              </w:rPr>
            </w:pPr>
            <w:r w:rsidRPr="0009704D">
              <w:rPr>
                <w:rFonts w:ascii="Calibri" w:hAnsi="Calibri"/>
                <w:sz w:val="16"/>
                <w:szCs w:val="16"/>
              </w:rPr>
              <w:t xml:space="preserve">&lt;&lt;auto filled from </w:t>
            </w:r>
            <w:r w:rsidR="00896B27" w:rsidRPr="00E5357A">
              <w:rPr>
                <w:rFonts w:ascii="Calibri" w:hAnsi="Calibri"/>
                <w:sz w:val="16"/>
                <w:szCs w:val="16"/>
                <w:highlight w:val="yellow"/>
              </w:rPr>
              <w:t>G03</w:t>
            </w:r>
          </w:p>
        </w:tc>
        <w:tc>
          <w:tcPr>
            <w:tcW w:w="1064" w:type="dxa"/>
            <w:shd w:val="clear" w:color="auto" w:fill="auto"/>
          </w:tcPr>
          <w:p w14:paraId="3DF6E6D3" w14:textId="6E774E83" w:rsidR="007C1661" w:rsidRPr="005278E7" w:rsidRDefault="007C1661" w:rsidP="007C1661">
            <w:pPr>
              <w:rPr>
                <w:rFonts w:ascii="Calibri" w:hAnsi="Calibri"/>
                <w:sz w:val="16"/>
                <w:szCs w:val="16"/>
              </w:rPr>
            </w:pPr>
            <w:r>
              <w:rPr>
                <w:rFonts w:ascii="Calibri" w:hAnsi="Calibri"/>
                <w:sz w:val="16"/>
                <w:szCs w:val="16"/>
              </w:rPr>
              <w:t xml:space="preserve">&lt;&lt;user input text, maximum 20 </w:t>
            </w:r>
            <w:r w:rsidRPr="005278E7">
              <w:rPr>
                <w:rFonts w:ascii="Calibri" w:hAnsi="Calibri"/>
                <w:sz w:val="16"/>
                <w:szCs w:val="16"/>
              </w:rPr>
              <w:t>characters&gt;&gt;</w:t>
            </w:r>
          </w:p>
        </w:tc>
        <w:tc>
          <w:tcPr>
            <w:tcW w:w="1064" w:type="dxa"/>
            <w:shd w:val="clear" w:color="auto" w:fill="auto"/>
          </w:tcPr>
          <w:p w14:paraId="3DF6E6D4" w14:textId="1D40DC17" w:rsidR="007C1661" w:rsidRPr="005278E7" w:rsidRDefault="007C1661" w:rsidP="007C1661">
            <w:pPr>
              <w:rPr>
                <w:rFonts w:ascii="Calibri" w:hAnsi="Calibri"/>
                <w:sz w:val="16"/>
                <w:szCs w:val="16"/>
              </w:rPr>
            </w:pPr>
            <w:r w:rsidRPr="005278E7">
              <w:rPr>
                <w:rFonts w:ascii="Calibri" w:hAnsi="Calibri"/>
                <w:sz w:val="16"/>
                <w:szCs w:val="16"/>
              </w:rPr>
              <w:t>&lt;&lt;user select f</w:t>
            </w:r>
            <w:r w:rsidR="00985DE5">
              <w:rPr>
                <w:rFonts w:ascii="Calibri" w:hAnsi="Calibri"/>
                <w:sz w:val="16"/>
                <w:szCs w:val="16"/>
              </w:rPr>
              <w:t>r</w:t>
            </w:r>
            <w:r w:rsidRPr="005278E7">
              <w:rPr>
                <w:rFonts w:ascii="Calibri" w:hAnsi="Calibri"/>
                <w:sz w:val="16"/>
                <w:szCs w:val="16"/>
              </w:rPr>
              <w:t xml:space="preserve">om list:  </w:t>
            </w:r>
          </w:p>
          <w:p w14:paraId="3DF6E6D5" w14:textId="77777777" w:rsidR="007C1661" w:rsidRPr="005278E7" w:rsidRDefault="007C1661" w:rsidP="007C1661">
            <w:pPr>
              <w:rPr>
                <w:rFonts w:ascii="Calibri" w:hAnsi="Calibri"/>
                <w:sz w:val="16"/>
                <w:szCs w:val="16"/>
              </w:rPr>
            </w:pPr>
            <w:r w:rsidRPr="005278E7">
              <w:rPr>
                <w:rFonts w:ascii="Calibri" w:hAnsi="Calibri"/>
                <w:sz w:val="16"/>
                <w:szCs w:val="16"/>
              </w:rPr>
              <w:t>*Filter Grille</w:t>
            </w:r>
          </w:p>
          <w:p w14:paraId="3DF6E6D6" w14:textId="77777777" w:rsidR="007C1661" w:rsidRPr="005278E7" w:rsidRDefault="007C1661" w:rsidP="007C1661">
            <w:pPr>
              <w:rPr>
                <w:rFonts w:ascii="Calibri" w:hAnsi="Calibri"/>
                <w:sz w:val="16"/>
                <w:szCs w:val="16"/>
              </w:rPr>
            </w:pPr>
            <w:r w:rsidRPr="005278E7">
              <w:rPr>
                <w:rFonts w:ascii="Calibri" w:hAnsi="Calibri"/>
                <w:sz w:val="16"/>
                <w:szCs w:val="16"/>
              </w:rPr>
              <w:t>*Furnace Mounted</w:t>
            </w:r>
          </w:p>
          <w:p w14:paraId="3DF6E6D7" w14:textId="77777777" w:rsidR="007C1661" w:rsidRPr="005278E7" w:rsidRDefault="007C1661" w:rsidP="007C1661">
            <w:pPr>
              <w:rPr>
                <w:rFonts w:ascii="Calibri" w:hAnsi="Calibri"/>
                <w:sz w:val="16"/>
                <w:szCs w:val="16"/>
              </w:rPr>
            </w:pPr>
            <w:r w:rsidRPr="005278E7">
              <w:rPr>
                <w:rFonts w:ascii="Calibri" w:hAnsi="Calibri"/>
                <w:sz w:val="16"/>
                <w:szCs w:val="16"/>
              </w:rPr>
              <w:t>*Duct Mounted</w:t>
            </w:r>
          </w:p>
          <w:p w14:paraId="3DF6E6D8" w14:textId="77777777" w:rsidR="007C1661" w:rsidRPr="005278E7" w:rsidRDefault="007C1661" w:rsidP="007C1661">
            <w:pPr>
              <w:keepNext/>
              <w:rPr>
                <w:rFonts w:ascii="Calibri" w:hAnsi="Calibri"/>
                <w:sz w:val="16"/>
                <w:szCs w:val="16"/>
              </w:rPr>
            </w:pPr>
            <w:r w:rsidRPr="005278E7">
              <w:rPr>
                <w:rFonts w:ascii="Calibri" w:hAnsi="Calibri"/>
                <w:sz w:val="16"/>
                <w:szCs w:val="16"/>
              </w:rPr>
              <w:t>&gt;&gt;</w:t>
            </w:r>
          </w:p>
        </w:tc>
        <w:tc>
          <w:tcPr>
            <w:tcW w:w="1063" w:type="dxa"/>
            <w:shd w:val="clear" w:color="auto" w:fill="auto"/>
          </w:tcPr>
          <w:p w14:paraId="2536F920" w14:textId="32468717" w:rsidR="007C1661" w:rsidRPr="005278E7" w:rsidRDefault="007C1661" w:rsidP="007C1661">
            <w:pPr>
              <w:keepNext/>
              <w:rPr>
                <w:rFonts w:ascii="Calibri" w:hAnsi="Calibri"/>
                <w:sz w:val="16"/>
                <w:szCs w:val="16"/>
              </w:rPr>
            </w:pPr>
            <w:r>
              <w:rPr>
                <w:rFonts w:ascii="Calibri" w:hAnsi="Calibri"/>
                <w:sz w:val="16"/>
                <w:szCs w:val="16"/>
              </w:rPr>
              <w:t xml:space="preserve">&lt;&lt;user enter value numeric; </w:t>
            </w:r>
            <w:r w:rsidRPr="005278E7">
              <w:rPr>
                <w:rFonts w:ascii="Calibri" w:hAnsi="Calibri"/>
                <w:sz w:val="16"/>
                <w:szCs w:val="16"/>
              </w:rPr>
              <w:t xml:space="preserve"> xxx</w:t>
            </w:r>
            <w:r w:rsidR="00016E95">
              <w:rPr>
                <w:rFonts w:ascii="Calibri" w:hAnsi="Calibri"/>
                <w:sz w:val="16"/>
                <w:szCs w:val="16"/>
              </w:rPr>
              <w:t>x</w:t>
            </w:r>
            <w:r w:rsidRPr="005278E7">
              <w:rPr>
                <w:rFonts w:ascii="Calibri" w:hAnsi="Calibri"/>
                <w:sz w:val="16"/>
                <w:szCs w:val="16"/>
              </w:rPr>
              <w:t>&gt;&gt;</w:t>
            </w:r>
          </w:p>
        </w:tc>
        <w:tc>
          <w:tcPr>
            <w:tcW w:w="1064" w:type="dxa"/>
            <w:shd w:val="clear" w:color="auto" w:fill="auto"/>
          </w:tcPr>
          <w:p w14:paraId="3DF6E6D9" w14:textId="68CB8C4F" w:rsidR="007C1661" w:rsidRPr="005278E7" w:rsidRDefault="007C1661" w:rsidP="007C1661">
            <w:pPr>
              <w:keepNext/>
              <w:rPr>
                <w:rFonts w:ascii="Calibri" w:hAnsi="Calibri"/>
                <w:sz w:val="16"/>
                <w:szCs w:val="16"/>
              </w:rPr>
            </w:pPr>
            <w:r w:rsidRPr="005278E7">
              <w:rPr>
                <w:rFonts w:ascii="Calibri" w:hAnsi="Calibri"/>
                <w:sz w:val="16"/>
                <w:szCs w:val="16"/>
              </w:rPr>
              <w:t xml:space="preserve">&lt;&lt;user </w:t>
            </w:r>
            <w:r w:rsidRPr="007C1661">
              <w:rPr>
                <w:rFonts w:ascii="Calibri" w:hAnsi="Calibri"/>
                <w:sz w:val="16"/>
                <w:szCs w:val="16"/>
              </w:rPr>
              <w:t>enter integer value ≥1&gt;&gt;</w:t>
            </w:r>
          </w:p>
        </w:tc>
        <w:tc>
          <w:tcPr>
            <w:tcW w:w="1064" w:type="dxa"/>
          </w:tcPr>
          <w:p w14:paraId="0A895635" w14:textId="63D2947B"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BD7039">
              <w:rPr>
                <w:rFonts w:ascii="Calibri" w:hAnsi="Calibri"/>
                <w:sz w:val="16"/>
                <w:szCs w:val="16"/>
              </w:rPr>
              <w:t>≥1</w:t>
            </w:r>
          </w:p>
          <w:p w14:paraId="3DF6E6DA" w14:textId="51BCD6F7"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59E9ACD2" w14:textId="20970E19"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BD7039">
              <w:rPr>
                <w:rFonts w:ascii="Calibri" w:hAnsi="Calibri"/>
                <w:sz w:val="16"/>
                <w:szCs w:val="16"/>
              </w:rPr>
              <w:t>≥1</w:t>
            </w:r>
          </w:p>
          <w:p w14:paraId="26946EB3" w14:textId="7497D76B"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0D1FE81C" w14:textId="7706AF08" w:rsidR="007C1661" w:rsidRDefault="007C1661" w:rsidP="007C1661">
            <w:pPr>
              <w:keepNext/>
              <w:rPr>
                <w:rFonts w:ascii="Calibri" w:hAnsi="Calibri"/>
                <w:sz w:val="16"/>
                <w:szCs w:val="16"/>
              </w:rPr>
            </w:pPr>
            <w:r w:rsidRPr="0009704D">
              <w:rPr>
                <w:rFonts w:ascii="Calibri" w:hAnsi="Calibri"/>
                <w:sz w:val="16"/>
                <w:szCs w:val="16"/>
              </w:rPr>
              <w:t xml:space="preserve">&lt;&lt;calculated </w:t>
            </w:r>
            <w:r>
              <w:rPr>
                <w:rFonts w:ascii="Calibri" w:hAnsi="Calibri"/>
                <w:sz w:val="16"/>
                <w:szCs w:val="16"/>
              </w:rPr>
              <w:t xml:space="preserve">numeric </w:t>
            </w:r>
            <w:r w:rsidRPr="0009704D">
              <w:rPr>
                <w:rFonts w:ascii="Calibri" w:hAnsi="Calibri"/>
                <w:sz w:val="16"/>
                <w:szCs w:val="16"/>
              </w:rPr>
              <w:t xml:space="preserve">value= </w:t>
            </w:r>
            <w:r>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08</w:t>
            </w:r>
            <w:r w:rsidRPr="0009704D">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09</w:t>
            </w:r>
            <w:r>
              <w:rPr>
                <w:rFonts w:ascii="Calibri" w:hAnsi="Calibri"/>
                <w:sz w:val="16"/>
                <w:szCs w:val="16"/>
              </w:rPr>
              <w:t>)</w:t>
            </w:r>
          </w:p>
          <w:p w14:paraId="45074927" w14:textId="1C183166" w:rsidR="007C1661" w:rsidRPr="005278E7" w:rsidRDefault="007C1661" w:rsidP="007C1661">
            <w:pPr>
              <w:keepNext/>
              <w:rPr>
                <w:rFonts w:ascii="Calibri" w:hAnsi="Calibri"/>
                <w:sz w:val="16"/>
                <w:szCs w:val="16"/>
              </w:rPr>
            </w:pPr>
            <w:r>
              <w:rPr>
                <w:rFonts w:ascii="Calibri" w:hAnsi="Calibri"/>
                <w:sz w:val="16"/>
                <w:szCs w:val="16"/>
              </w:rPr>
              <w:t>&gt;&gt;</w:t>
            </w:r>
          </w:p>
        </w:tc>
        <w:tc>
          <w:tcPr>
            <w:tcW w:w="1440" w:type="dxa"/>
          </w:tcPr>
          <w:p w14:paraId="556F0D37" w14:textId="77777777" w:rsidR="00896B27" w:rsidRDefault="007C1661" w:rsidP="007C1661">
            <w:pPr>
              <w:rPr>
                <w:rFonts w:ascii="Calibri" w:hAnsi="Calibri"/>
                <w:sz w:val="16"/>
                <w:szCs w:val="16"/>
              </w:rPr>
            </w:pPr>
            <w:r>
              <w:rPr>
                <w:rFonts w:ascii="Calibri" w:hAnsi="Calibri"/>
                <w:sz w:val="16"/>
                <w:szCs w:val="16"/>
              </w:rPr>
              <w:t>&lt;&lt;</w:t>
            </w:r>
            <w:r w:rsidRPr="00896B27">
              <w:rPr>
                <w:rFonts w:ascii="Calibri" w:hAnsi="Calibri"/>
                <w:b/>
                <w:sz w:val="16"/>
                <w:szCs w:val="16"/>
              </w:rPr>
              <w:t>if</w:t>
            </w:r>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07</w:t>
            </w:r>
            <w:r>
              <w:rPr>
                <w:rFonts w:ascii="Calibri" w:hAnsi="Calibri"/>
                <w:sz w:val="16"/>
                <w:szCs w:val="16"/>
              </w:rPr>
              <w:t xml:space="preserve">=1, </w:t>
            </w:r>
          </w:p>
          <w:p w14:paraId="18A55517" w14:textId="6A72E95A" w:rsidR="007C1661" w:rsidRDefault="007C1661" w:rsidP="007C1661">
            <w:pPr>
              <w:rPr>
                <w:rFonts w:ascii="Calibri" w:hAnsi="Calibri" w:cs="Calibri"/>
                <w:sz w:val="16"/>
                <w:szCs w:val="16"/>
              </w:rPr>
            </w:pPr>
            <w:r w:rsidRPr="00896B27">
              <w:rPr>
                <w:rFonts w:ascii="Calibri" w:hAnsi="Calibri"/>
                <w:b/>
                <w:sz w:val="16"/>
                <w:szCs w:val="16"/>
              </w:rPr>
              <w:t>then</w:t>
            </w:r>
            <w:r>
              <w:rPr>
                <w:rFonts w:ascii="Calibri" w:hAnsi="Calibri"/>
                <w:sz w:val="16"/>
                <w:szCs w:val="16"/>
              </w:rPr>
              <w:t xml:space="preserve"> calculated value=(</w:t>
            </w:r>
            <w:r w:rsidR="00896B27">
              <w:rPr>
                <w:rFonts w:ascii="Calibri" w:hAnsi="Calibri"/>
                <w:sz w:val="16"/>
                <w:szCs w:val="16"/>
                <w:highlight w:val="yellow"/>
              </w:rPr>
              <w:t>H</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*144,</w:t>
            </w:r>
          </w:p>
          <w:p w14:paraId="3A9F9B5E" w14:textId="373605D7" w:rsidR="007C1661" w:rsidRPr="005278E7" w:rsidRDefault="007C1661" w:rsidP="006D4C65">
            <w:pPr>
              <w:keepNext/>
              <w:rPr>
                <w:rFonts w:ascii="Calibri" w:hAnsi="Calibri"/>
                <w:sz w:val="16"/>
                <w:szCs w:val="16"/>
              </w:rPr>
            </w:pPr>
            <w:r w:rsidRPr="00896B27">
              <w:rPr>
                <w:rFonts w:ascii="Calibri" w:hAnsi="Calibri" w:cs="Calibri"/>
                <w:b/>
                <w:sz w:val="16"/>
                <w:szCs w:val="16"/>
              </w:rPr>
              <w:t>else</w:t>
            </w:r>
            <w:r>
              <w:rPr>
                <w:rFonts w:ascii="Calibri" w:hAnsi="Calibri" w:cs="Calibri"/>
                <w:sz w:val="16"/>
                <w:szCs w:val="16"/>
              </w:rPr>
              <w:t xml:space="preserve"> display text</w:t>
            </w:r>
            <w:r w:rsidR="006D4C65">
              <w:rPr>
                <w:rFonts w:ascii="Calibri" w:hAnsi="Calibri" w:cs="Calibri"/>
                <w:sz w:val="16"/>
                <w:szCs w:val="16"/>
              </w:rPr>
              <w:t xml:space="preserve"> value = </w:t>
            </w:r>
            <w:r>
              <w:rPr>
                <w:rFonts w:ascii="Calibri" w:hAnsi="Calibri" w:cs="Calibri"/>
                <w:sz w:val="16"/>
                <w:szCs w:val="16"/>
              </w:rPr>
              <w:t>"specified by system designer"</w:t>
            </w:r>
          </w:p>
        </w:tc>
        <w:tc>
          <w:tcPr>
            <w:tcW w:w="1260" w:type="dxa"/>
          </w:tcPr>
          <w:p w14:paraId="411AEB2A" w14:textId="09006107" w:rsidR="007C1661" w:rsidRDefault="007C1661" w:rsidP="007C1661">
            <w:pPr>
              <w:rPr>
                <w:rFonts w:ascii="Calibri" w:hAnsi="Calibri"/>
                <w:sz w:val="16"/>
                <w:szCs w:val="16"/>
              </w:rPr>
            </w:pPr>
            <w:r>
              <w:rPr>
                <w:rFonts w:ascii="Calibri" w:hAnsi="Calibri"/>
                <w:sz w:val="16"/>
                <w:szCs w:val="16"/>
              </w:rPr>
              <w:t xml:space="preserve">&lt;&lt;if value in </w:t>
            </w:r>
            <w:r w:rsidR="00896B27">
              <w:rPr>
                <w:rFonts w:ascii="Calibri" w:hAnsi="Calibri"/>
                <w:sz w:val="16"/>
                <w:szCs w:val="16"/>
                <w:highlight w:val="yellow"/>
              </w:rPr>
              <w:t>H</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40BC708A" w14:textId="4D677ABC" w:rsidR="007C1661" w:rsidRDefault="007C1661" w:rsidP="007C1661">
            <w:pPr>
              <w:rPr>
                <w:rFonts w:ascii="Calibri" w:hAnsi="Calibri"/>
                <w:sz w:val="16"/>
                <w:szCs w:val="16"/>
              </w:rPr>
            </w:pPr>
            <w:r>
              <w:rPr>
                <w:rFonts w:ascii="Calibri" w:hAnsi="Calibri"/>
                <w:sz w:val="16"/>
                <w:szCs w:val="16"/>
              </w:rPr>
              <w:t>then display text</w:t>
            </w:r>
            <w:r w:rsidR="006D4C65">
              <w:rPr>
                <w:rFonts w:ascii="Calibri" w:hAnsi="Calibri"/>
                <w:sz w:val="16"/>
                <w:szCs w:val="16"/>
              </w:rPr>
              <w:t xml:space="preserve"> value =</w:t>
            </w:r>
            <w:r>
              <w:t xml:space="preserve"> "</w:t>
            </w:r>
            <w:r w:rsidRPr="0092071A">
              <w:rPr>
                <w:rFonts w:ascii="Calibri" w:hAnsi="Calibri"/>
                <w:sz w:val="16"/>
                <w:szCs w:val="16"/>
              </w:rPr>
              <w:t>specified by system designer"</w:t>
            </w:r>
            <w:r>
              <w:rPr>
                <w:rFonts w:ascii="Calibri" w:hAnsi="Calibri"/>
                <w:sz w:val="16"/>
                <w:szCs w:val="16"/>
              </w:rPr>
              <w:t>;</w:t>
            </w:r>
          </w:p>
          <w:p w14:paraId="18364683" w14:textId="3EEC5040" w:rsidR="007C1661" w:rsidRDefault="007C1661" w:rsidP="007C1661">
            <w:pPr>
              <w:rPr>
                <w:rFonts w:ascii="Calibri" w:hAnsi="Calibri"/>
                <w:sz w:val="16"/>
                <w:szCs w:val="16"/>
              </w:rPr>
            </w:pPr>
            <w:r>
              <w:rPr>
                <w:rFonts w:ascii="Calibri" w:hAnsi="Calibri"/>
                <w:sz w:val="16"/>
                <w:szCs w:val="16"/>
              </w:rPr>
              <w:t xml:space="preserve">elseif </w:t>
            </w:r>
            <w:r w:rsidR="00896B27">
              <w:rPr>
                <w:rFonts w:ascii="Calibri" w:hAnsi="Calibri"/>
                <w:sz w:val="16"/>
                <w:szCs w:val="16"/>
                <w:highlight w:val="yellow"/>
              </w:rPr>
              <w:t>H</w:t>
            </w:r>
            <w:r w:rsidRPr="00C17504">
              <w:rPr>
                <w:rFonts w:ascii="Calibri" w:hAnsi="Calibri"/>
                <w:sz w:val="16"/>
                <w:szCs w:val="16"/>
                <w:highlight w:val="yellow"/>
              </w:rPr>
              <w:t>10</w:t>
            </w:r>
            <w:r>
              <w:rPr>
                <w:rFonts w:ascii="Calibri" w:hAnsi="Calibri" w:cs="Calibri"/>
                <w:sz w:val="16"/>
                <w:szCs w:val="16"/>
              </w:rPr>
              <w:t>≥</w:t>
            </w:r>
            <w:r w:rsidR="00896B27">
              <w:rPr>
                <w:rFonts w:ascii="Calibri" w:hAnsi="Calibri"/>
                <w:sz w:val="16"/>
                <w:szCs w:val="16"/>
                <w:highlight w:val="yellow"/>
              </w:rPr>
              <w:t>H</w:t>
            </w:r>
            <w:r w:rsidRPr="00C120B9">
              <w:rPr>
                <w:rFonts w:ascii="Calibri" w:hAnsi="Calibri"/>
                <w:sz w:val="16"/>
                <w:szCs w:val="16"/>
                <w:highlight w:val="yellow"/>
              </w:rPr>
              <w:t>11</w:t>
            </w:r>
            <w:r>
              <w:rPr>
                <w:rFonts w:ascii="Calibri" w:hAnsi="Calibri"/>
                <w:sz w:val="16"/>
                <w:szCs w:val="16"/>
              </w:rPr>
              <w:t>,</w:t>
            </w:r>
          </w:p>
          <w:p w14:paraId="753BC409" w14:textId="77777777" w:rsidR="007C1661" w:rsidRDefault="007C1661" w:rsidP="007C1661">
            <w:pPr>
              <w:rPr>
                <w:rFonts w:ascii="Calibri" w:hAnsi="Calibri"/>
                <w:sz w:val="16"/>
                <w:szCs w:val="16"/>
              </w:rPr>
            </w:pPr>
            <w:r>
              <w:rPr>
                <w:rFonts w:ascii="Calibri" w:hAnsi="Calibri"/>
                <w:sz w:val="16"/>
                <w:szCs w:val="16"/>
              </w:rPr>
              <w:t>then display text: "complies",</w:t>
            </w:r>
          </w:p>
          <w:p w14:paraId="20A46DA8" w14:textId="10DC932B" w:rsidR="007C1661" w:rsidRPr="005278E7" w:rsidRDefault="007C1661" w:rsidP="007C1661">
            <w:pPr>
              <w:keepNext/>
              <w:rPr>
                <w:rFonts w:ascii="Calibri" w:hAnsi="Calibri"/>
                <w:sz w:val="16"/>
                <w:szCs w:val="16"/>
              </w:rPr>
            </w:pPr>
            <w:r>
              <w:rPr>
                <w:rFonts w:ascii="Calibri" w:hAnsi="Calibri"/>
                <w:sz w:val="16"/>
                <w:szCs w:val="16"/>
              </w:rPr>
              <w:t>else display text:"does not comply"&gt;&gt;</w:t>
            </w:r>
          </w:p>
        </w:tc>
        <w:tc>
          <w:tcPr>
            <w:tcW w:w="1278" w:type="dxa"/>
            <w:shd w:val="clear" w:color="auto" w:fill="auto"/>
          </w:tcPr>
          <w:p w14:paraId="0FA3BDE4" w14:textId="07474EED" w:rsidR="00985DE5" w:rsidRPr="00985DE5" w:rsidRDefault="007C1661" w:rsidP="00985DE5">
            <w:pPr>
              <w:keepNext/>
              <w:rPr>
                <w:rFonts w:ascii="Calibri" w:hAnsi="Calibri"/>
                <w:sz w:val="16"/>
                <w:szCs w:val="16"/>
              </w:rPr>
            </w:pPr>
            <w:r w:rsidRPr="005278E7">
              <w:rPr>
                <w:rFonts w:ascii="Calibri" w:hAnsi="Calibri"/>
                <w:sz w:val="16"/>
                <w:szCs w:val="16"/>
              </w:rPr>
              <w:t>&lt;&lt;</w:t>
            </w:r>
            <w:r w:rsidR="00985DE5" w:rsidRPr="00985DE5">
              <w:rPr>
                <w:rFonts w:ascii="Calibri" w:hAnsi="Calibri"/>
                <w:sz w:val="16"/>
                <w:szCs w:val="16"/>
              </w:rPr>
              <w:t xml:space="preserve">if value in </w:t>
            </w:r>
            <w:r w:rsidR="006D4C65">
              <w:rPr>
                <w:rFonts w:ascii="Calibri" w:hAnsi="Calibri"/>
                <w:sz w:val="16"/>
                <w:szCs w:val="16"/>
                <w:highlight w:val="yellow"/>
              </w:rPr>
              <w:t>H</w:t>
            </w:r>
            <w:r w:rsidR="00985DE5" w:rsidRPr="006D4C65">
              <w:rPr>
                <w:rFonts w:ascii="Calibri" w:hAnsi="Calibri"/>
                <w:sz w:val="16"/>
                <w:szCs w:val="16"/>
                <w:highlight w:val="yellow"/>
              </w:rPr>
              <w:t>07</w:t>
            </w:r>
            <w:r w:rsidR="00985DE5" w:rsidRPr="00985DE5">
              <w:rPr>
                <w:rFonts w:ascii="Calibri" w:hAnsi="Calibri"/>
                <w:sz w:val="16"/>
                <w:szCs w:val="16"/>
              </w:rPr>
              <w:t>=1,</w:t>
            </w:r>
          </w:p>
          <w:p w14:paraId="17B89252" w14:textId="77777777" w:rsidR="00985DE5" w:rsidRPr="00985DE5" w:rsidRDefault="00985DE5" w:rsidP="00985DE5">
            <w:pPr>
              <w:keepNext/>
              <w:rPr>
                <w:rFonts w:ascii="Calibri" w:hAnsi="Calibri"/>
                <w:sz w:val="16"/>
                <w:szCs w:val="16"/>
              </w:rPr>
            </w:pPr>
            <w:r w:rsidRPr="00985DE5">
              <w:rPr>
                <w:rFonts w:ascii="Calibri" w:hAnsi="Calibri"/>
                <w:sz w:val="16"/>
                <w:szCs w:val="16"/>
              </w:rPr>
              <w:t>then value = 0.1;</w:t>
            </w:r>
          </w:p>
          <w:p w14:paraId="3DF6E6DB" w14:textId="7ACD0C9D" w:rsidR="007C1661" w:rsidRPr="005278E7" w:rsidRDefault="00985DE5" w:rsidP="00985DE5">
            <w:pPr>
              <w:keepNext/>
              <w:rPr>
                <w:rFonts w:ascii="Calibri" w:hAnsi="Calibri"/>
                <w:sz w:val="16"/>
                <w:szCs w:val="16"/>
              </w:rPr>
            </w:pPr>
            <w:r w:rsidRPr="00985DE5">
              <w:rPr>
                <w:rFonts w:ascii="Calibri" w:hAnsi="Calibri"/>
                <w:sz w:val="16"/>
                <w:szCs w:val="16"/>
              </w:rPr>
              <w:t>else</w:t>
            </w:r>
            <w:r>
              <w:rPr>
                <w:rFonts w:ascii="Calibri" w:hAnsi="Calibri"/>
                <w:sz w:val="16"/>
                <w:szCs w:val="16"/>
              </w:rPr>
              <w:t xml:space="preserve"> </w:t>
            </w:r>
            <w:r w:rsidR="007C1661" w:rsidRPr="005278E7">
              <w:rPr>
                <w:rFonts w:ascii="Calibri" w:hAnsi="Calibri"/>
                <w:sz w:val="16"/>
                <w:szCs w:val="16"/>
              </w:rPr>
              <w:t>user enter value, numeric, x.xx&gt;&gt;</w:t>
            </w:r>
          </w:p>
        </w:tc>
      </w:tr>
      <w:tr w:rsidR="00985DE5" w:rsidRPr="005278E7" w14:paraId="3DF6E6E4" w14:textId="77777777" w:rsidTr="00985DE5">
        <w:trPr>
          <w:cantSplit/>
          <w:trHeight w:val="467"/>
        </w:trPr>
        <w:tc>
          <w:tcPr>
            <w:tcW w:w="1063" w:type="dxa"/>
            <w:shd w:val="clear" w:color="auto" w:fill="auto"/>
          </w:tcPr>
          <w:p w14:paraId="3DF6E6DD" w14:textId="77777777" w:rsidR="007C1661" w:rsidRPr="005278E7" w:rsidRDefault="007C1661" w:rsidP="007C1661">
            <w:pPr>
              <w:keepNext/>
              <w:rPr>
                <w:rFonts w:ascii="Calibri" w:hAnsi="Calibri"/>
                <w:sz w:val="16"/>
                <w:szCs w:val="16"/>
              </w:rPr>
            </w:pPr>
          </w:p>
        </w:tc>
        <w:tc>
          <w:tcPr>
            <w:tcW w:w="1064" w:type="dxa"/>
            <w:shd w:val="clear" w:color="auto" w:fill="auto"/>
          </w:tcPr>
          <w:p w14:paraId="3DF6E6DE" w14:textId="77777777" w:rsidR="007C1661" w:rsidRPr="005278E7" w:rsidRDefault="007C1661" w:rsidP="007C1661">
            <w:pPr>
              <w:keepNext/>
              <w:rPr>
                <w:rFonts w:ascii="Calibri" w:hAnsi="Calibri"/>
                <w:sz w:val="16"/>
                <w:szCs w:val="16"/>
              </w:rPr>
            </w:pPr>
          </w:p>
        </w:tc>
        <w:tc>
          <w:tcPr>
            <w:tcW w:w="1064" w:type="dxa"/>
          </w:tcPr>
          <w:p w14:paraId="2127A437" w14:textId="77777777" w:rsidR="007C1661" w:rsidRPr="005278E7" w:rsidRDefault="007C1661" w:rsidP="007C1661">
            <w:pPr>
              <w:keepNext/>
              <w:rPr>
                <w:rFonts w:ascii="Calibri" w:hAnsi="Calibri"/>
                <w:sz w:val="16"/>
                <w:szCs w:val="16"/>
              </w:rPr>
            </w:pPr>
          </w:p>
        </w:tc>
        <w:tc>
          <w:tcPr>
            <w:tcW w:w="1064" w:type="dxa"/>
            <w:shd w:val="clear" w:color="auto" w:fill="auto"/>
          </w:tcPr>
          <w:p w14:paraId="3DF6E6DF" w14:textId="323472DF" w:rsidR="007C1661" w:rsidRPr="005278E7" w:rsidRDefault="007C1661" w:rsidP="007C1661">
            <w:pPr>
              <w:keepNext/>
              <w:rPr>
                <w:rFonts w:ascii="Calibri" w:hAnsi="Calibri"/>
                <w:sz w:val="16"/>
                <w:szCs w:val="16"/>
              </w:rPr>
            </w:pPr>
          </w:p>
        </w:tc>
        <w:tc>
          <w:tcPr>
            <w:tcW w:w="1064" w:type="dxa"/>
            <w:shd w:val="clear" w:color="auto" w:fill="auto"/>
          </w:tcPr>
          <w:p w14:paraId="3DF6E6E0" w14:textId="77777777" w:rsidR="007C1661" w:rsidRPr="005278E7" w:rsidRDefault="007C1661" w:rsidP="007C1661">
            <w:pPr>
              <w:keepNext/>
              <w:rPr>
                <w:rFonts w:ascii="Calibri" w:hAnsi="Calibri"/>
                <w:sz w:val="16"/>
                <w:szCs w:val="16"/>
              </w:rPr>
            </w:pPr>
          </w:p>
        </w:tc>
        <w:tc>
          <w:tcPr>
            <w:tcW w:w="1063" w:type="dxa"/>
          </w:tcPr>
          <w:p w14:paraId="21C252E6" w14:textId="77777777" w:rsidR="007C1661" w:rsidRPr="005278E7" w:rsidRDefault="007C1661" w:rsidP="007C1661">
            <w:pPr>
              <w:keepNext/>
              <w:rPr>
                <w:rFonts w:ascii="Calibri" w:hAnsi="Calibri"/>
                <w:sz w:val="16"/>
                <w:szCs w:val="16"/>
              </w:rPr>
            </w:pPr>
          </w:p>
        </w:tc>
        <w:tc>
          <w:tcPr>
            <w:tcW w:w="1064" w:type="dxa"/>
            <w:shd w:val="clear" w:color="auto" w:fill="auto"/>
          </w:tcPr>
          <w:p w14:paraId="3DF6E6E1" w14:textId="49000B67" w:rsidR="007C1661" w:rsidRPr="005278E7" w:rsidRDefault="007C1661" w:rsidP="007C1661">
            <w:pPr>
              <w:keepNext/>
              <w:rPr>
                <w:rFonts w:ascii="Calibri" w:hAnsi="Calibri"/>
                <w:sz w:val="16"/>
                <w:szCs w:val="16"/>
              </w:rPr>
            </w:pPr>
          </w:p>
        </w:tc>
        <w:tc>
          <w:tcPr>
            <w:tcW w:w="1064" w:type="dxa"/>
            <w:shd w:val="clear" w:color="auto" w:fill="auto"/>
          </w:tcPr>
          <w:p w14:paraId="3DF6E6E2" w14:textId="77777777" w:rsidR="007C1661" w:rsidRPr="005278E7" w:rsidRDefault="007C1661" w:rsidP="007C1661">
            <w:pPr>
              <w:keepNext/>
              <w:rPr>
                <w:rFonts w:ascii="Calibri" w:hAnsi="Calibri"/>
                <w:sz w:val="16"/>
                <w:szCs w:val="16"/>
              </w:rPr>
            </w:pPr>
          </w:p>
        </w:tc>
        <w:tc>
          <w:tcPr>
            <w:tcW w:w="1064" w:type="dxa"/>
          </w:tcPr>
          <w:p w14:paraId="4C30C3B8" w14:textId="77777777" w:rsidR="007C1661" w:rsidRPr="005278E7" w:rsidRDefault="007C1661" w:rsidP="007C1661">
            <w:pPr>
              <w:keepNext/>
              <w:rPr>
                <w:rFonts w:ascii="Calibri" w:hAnsi="Calibri"/>
                <w:sz w:val="16"/>
                <w:szCs w:val="16"/>
              </w:rPr>
            </w:pPr>
          </w:p>
        </w:tc>
        <w:tc>
          <w:tcPr>
            <w:tcW w:w="1064" w:type="dxa"/>
          </w:tcPr>
          <w:p w14:paraId="3FD5F0F0" w14:textId="77777777" w:rsidR="007C1661" w:rsidRPr="005278E7" w:rsidRDefault="007C1661" w:rsidP="007C1661">
            <w:pPr>
              <w:keepNext/>
              <w:rPr>
                <w:rFonts w:ascii="Calibri" w:hAnsi="Calibri"/>
                <w:sz w:val="16"/>
                <w:szCs w:val="16"/>
              </w:rPr>
            </w:pPr>
          </w:p>
        </w:tc>
        <w:tc>
          <w:tcPr>
            <w:tcW w:w="1440" w:type="dxa"/>
          </w:tcPr>
          <w:p w14:paraId="74B6C745" w14:textId="77777777" w:rsidR="007C1661" w:rsidRPr="005278E7" w:rsidRDefault="007C1661" w:rsidP="007C1661">
            <w:pPr>
              <w:keepNext/>
              <w:rPr>
                <w:rFonts w:ascii="Calibri" w:hAnsi="Calibri"/>
                <w:sz w:val="16"/>
                <w:szCs w:val="16"/>
              </w:rPr>
            </w:pPr>
          </w:p>
        </w:tc>
        <w:tc>
          <w:tcPr>
            <w:tcW w:w="1260" w:type="dxa"/>
          </w:tcPr>
          <w:p w14:paraId="70A6B708" w14:textId="18183BB2" w:rsidR="007C1661" w:rsidRPr="005278E7" w:rsidRDefault="007C1661" w:rsidP="007C1661">
            <w:pPr>
              <w:keepNext/>
              <w:rPr>
                <w:rFonts w:ascii="Calibri" w:hAnsi="Calibri"/>
                <w:sz w:val="16"/>
                <w:szCs w:val="16"/>
              </w:rPr>
            </w:pPr>
          </w:p>
        </w:tc>
        <w:tc>
          <w:tcPr>
            <w:tcW w:w="1278" w:type="dxa"/>
            <w:shd w:val="clear" w:color="auto" w:fill="auto"/>
          </w:tcPr>
          <w:p w14:paraId="3DF6E6E3" w14:textId="5F0F7FCD" w:rsidR="007C1661" w:rsidRPr="005278E7" w:rsidRDefault="007C1661" w:rsidP="007C1661">
            <w:pPr>
              <w:keepNext/>
              <w:rPr>
                <w:rFonts w:ascii="Calibri" w:hAnsi="Calibri"/>
                <w:sz w:val="16"/>
                <w:szCs w:val="16"/>
              </w:rPr>
            </w:pPr>
          </w:p>
        </w:tc>
      </w:tr>
      <w:tr w:rsidR="007C1661" w:rsidRPr="007E2934" w14:paraId="3DF6E6E6" w14:textId="77777777" w:rsidTr="007C1661">
        <w:trPr>
          <w:cantSplit/>
        </w:trPr>
        <w:tc>
          <w:tcPr>
            <w:tcW w:w="14616" w:type="dxa"/>
            <w:gridSpan w:val="13"/>
          </w:tcPr>
          <w:p w14:paraId="3DF6E6E5" w14:textId="23079755" w:rsidR="007C1661" w:rsidRPr="007E2934" w:rsidRDefault="007C1661" w:rsidP="007C1661">
            <w:pPr>
              <w:keepNext/>
              <w:rPr>
                <w:rFonts w:ascii="Calibri" w:hAnsi="Calibri"/>
                <w:sz w:val="18"/>
                <w:szCs w:val="18"/>
              </w:rPr>
            </w:pPr>
            <w:r w:rsidRPr="007E2934">
              <w:rPr>
                <w:rFonts w:ascii="Calibri" w:hAnsi="Calibri"/>
                <w:sz w:val="18"/>
                <w:szCs w:val="18"/>
              </w:rPr>
              <w:t>Notes:</w:t>
            </w:r>
          </w:p>
        </w:tc>
      </w:tr>
    </w:tbl>
    <w:p w14:paraId="3DF6E6E7" w14:textId="77777777" w:rsidR="000F413D" w:rsidRPr="007E2934"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7E2934" w14:paraId="3DF6E6EC" w14:textId="77777777" w:rsidTr="00B651AA">
        <w:trPr>
          <w:cantSplit/>
        </w:trPr>
        <w:tc>
          <w:tcPr>
            <w:tcW w:w="14616" w:type="dxa"/>
            <w:gridSpan w:val="2"/>
            <w:shd w:val="clear" w:color="auto" w:fill="auto"/>
          </w:tcPr>
          <w:p w14:paraId="3DF6E6E8" w14:textId="77777777" w:rsidR="000F413D" w:rsidRDefault="00AD1D84" w:rsidP="003A3D89">
            <w:pPr>
              <w:keepNext/>
              <w:rPr>
                <w:rFonts w:ascii="Calibri" w:hAnsi="Calibri"/>
                <w:b/>
                <w:sz w:val="18"/>
                <w:szCs w:val="18"/>
              </w:rPr>
            </w:pPr>
            <w:r>
              <w:rPr>
                <w:rFonts w:ascii="Calibri" w:hAnsi="Calibri"/>
                <w:b/>
                <w:sz w:val="18"/>
                <w:szCs w:val="18"/>
              </w:rPr>
              <w:lastRenderedPageBreak/>
              <w:t>I</w:t>
            </w:r>
            <w:r w:rsidR="000F413D" w:rsidRPr="007E2934">
              <w:rPr>
                <w:rFonts w:ascii="Calibri" w:hAnsi="Calibri"/>
                <w:b/>
                <w:sz w:val="18"/>
                <w:szCs w:val="18"/>
              </w:rPr>
              <w:t xml:space="preserve">. Air Filter Device Requirements  </w:t>
            </w:r>
          </w:p>
          <w:p w14:paraId="670D1B04" w14:textId="1B0C9D78" w:rsidR="00E81E88" w:rsidRDefault="00E81E88" w:rsidP="003A3D89">
            <w:pPr>
              <w:keepNext/>
              <w:rPr>
                <w:rFonts w:ascii="Calibri" w:hAnsi="Calibri"/>
                <w:sz w:val="18"/>
                <w:szCs w:val="18"/>
              </w:rPr>
            </w:pPr>
            <w:r>
              <w:rPr>
                <w:rFonts w:ascii="Calibri" w:hAnsi="Calibri"/>
                <w:sz w:val="18"/>
                <w:szCs w:val="18"/>
              </w:rPr>
              <w:t>&lt;&lt;if section H does not apply, then display the section does not apply message; elseif Section H applies, then display section I.</w:t>
            </w:r>
          </w:p>
          <w:p w14:paraId="3DF6E6EB" w14:textId="4832E8A7" w:rsidR="00DD0C9F" w:rsidRPr="007E2934" w:rsidRDefault="00DD0C9F" w:rsidP="00985DE5">
            <w:pPr>
              <w:keepNext/>
              <w:rPr>
                <w:rFonts w:ascii="Calibri" w:hAnsi="Calibri"/>
                <w:sz w:val="18"/>
                <w:szCs w:val="18"/>
              </w:rPr>
            </w:pPr>
          </w:p>
        </w:tc>
      </w:tr>
      <w:tr w:rsidR="000F413D" w:rsidRPr="007E2934" w14:paraId="3DF6E6EF" w14:textId="77777777" w:rsidTr="00B651AA">
        <w:trPr>
          <w:cantSplit/>
        </w:trPr>
        <w:tc>
          <w:tcPr>
            <w:tcW w:w="468" w:type="dxa"/>
            <w:shd w:val="clear" w:color="auto" w:fill="auto"/>
            <w:vAlign w:val="center"/>
          </w:tcPr>
          <w:p w14:paraId="3DF6E6ED"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3DF6E6EE" w14:textId="77777777" w:rsidR="000F413D" w:rsidRPr="007E2934" w:rsidRDefault="000F413D" w:rsidP="00DD1539">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7E2934" w14:paraId="3DF6E6F2" w14:textId="77777777" w:rsidTr="00B651AA">
        <w:trPr>
          <w:cantSplit/>
        </w:trPr>
        <w:tc>
          <w:tcPr>
            <w:tcW w:w="468" w:type="dxa"/>
            <w:shd w:val="clear" w:color="auto" w:fill="auto"/>
            <w:vAlign w:val="center"/>
          </w:tcPr>
          <w:p w14:paraId="3DF6E6F0"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3DF6E6F1" w14:textId="2FC8F8FD" w:rsidR="000F413D" w:rsidRPr="007E2934" w:rsidRDefault="000F413D" w:rsidP="00E91B1E">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E91B1E">
              <w:t xml:space="preserve"> </w:t>
            </w:r>
            <w:r w:rsidR="00E91B1E" w:rsidRPr="00E91B1E">
              <w:rPr>
                <w:rFonts w:ascii="Calibri" w:hAnsi="Calibri"/>
                <w:sz w:val="18"/>
                <w:szCs w:val="18"/>
              </w:rPr>
              <w:t>by the system designer</w:t>
            </w:r>
            <w:r w:rsidR="00E91B1E">
              <w:rPr>
                <w:rFonts w:ascii="Calibri" w:hAnsi="Calibri"/>
                <w:sz w:val="18"/>
                <w:szCs w:val="18"/>
              </w:rPr>
              <w:t xml:space="preserve">. </w:t>
            </w:r>
            <w:r w:rsidR="00E91B1E"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sidR="00E91B1E">
              <w:rPr>
                <w:rFonts w:ascii="Calibri" w:hAnsi="Calibri"/>
                <w:sz w:val="18"/>
                <w:szCs w:val="18"/>
              </w:rPr>
              <w:t>grille/rack</w:t>
            </w:r>
            <w:r w:rsidR="00E91B1E" w:rsidRPr="007E2934">
              <w:rPr>
                <w:rFonts w:ascii="Calibri" w:hAnsi="Calibri"/>
                <w:sz w:val="18"/>
                <w:szCs w:val="18"/>
              </w:rPr>
              <w:t xml:space="preserve"> </w:t>
            </w:r>
            <w:r w:rsidRPr="007E2934">
              <w:rPr>
                <w:rFonts w:ascii="Calibri" w:hAnsi="Calibri"/>
                <w:sz w:val="18"/>
                <w:szCs w:val="18"/>
              </w:rPr>
              <w:t xml:space="preserve">location </w:t>
            </w:r>
            <w:r w:rsidR="00E91B1E">
              <w:rPr>
                <w:rFonts w:ascii="Calibri" w:hAnsi="Calibri"/>
                <w:sz w:val="18"/>
                <w:szCs w:val="18"/>
              </w:rPr>
              <w:t xml:space="preserve">that </w:t>
            </w:r>
            <w:r w:rsidRPr="007E2934">
              <w:rPr>
                <w:rFonts w:ascii="Calibri" w:hAnsi="Calibri"/>
                <w:sz w:val="18"/>
                <w:szCs w:val="18"/>
              </w:rPr>
              <w:t>disclose</w:t>
            </w:r>
            <w:r w:rsidR="00E91B1E">
              <w:rPr>
                <w:rFonts w:ascii="Calibri" w:hAnsi="Calibri"/>
                <w:sz w:val="18"/>
                <w:szCs w:val="18"/>
              </w:rPr>
              <w:t>s</w:t>
            </w:r>
            <w:r w:rsidRPr="007E2934">
              <w:rPr>
                <w:rFonts w:ascii="Calibri" w:hAnsi="Calibri"/>
                <w:sz w:val="18"/>
                <w:szCs w:val="18"/>
              </w:rPr>
              <w:t xml:space="preserve"> the </w:t>
            </w:r>
            <w:r w:rsidR="00E91B1E">
              <w:rPr>
                <w:rFonts w:ascii="Calibri" w:hAnsi="Calibri"/>
                <w:sz w:val="18"/>
                <w:szCs w:val="18"/>
              </w:rPr>
              <w:t>filter's</w:t>
            </w:r>
            <w:r w:rsidR="00E91B1E" w:rsidRPr="007E2934">
              <w:rPr>
                <w:rFonts w:ascii="Calibri" w:hAnsi="Calibri"/>
                <w:sz w:val="18"/>
                <w:szCs w:val="18"/>
              </w:rPr>
              <w:t xml:space="preserve"> </w:t>
            </w:r>
            <w:r w:rsidRPr="007E2934">
              <w:rPr>
                <w:rFonts w:ascii="Calibri" w:hAnsi="Calibri"/>
                <w:sz w:val="18"/>
                <w:szCs w:val="18"/>
              </w:rPr>
              <w:t xml:space="preserve">design airflow rate and the </w:t>
            </w:r>
            <w:r w:rsidR="00E91B1E">
              <w:rPr>
                <w:rFonts w:ascii="Calibri" w:hAnsi="Calibri"/>
                <w:sz w:val="18"/>
                <w:szCs w:val="18"/>
              </w:rPr>
              <w:t xml:space="preserve">filter's </w:t>
            </w:r>
            <w:r w:rsidRPr="007E2934">
              <w:rPr>
                <w:rFonts w:ascii="Calibri" w:hAnsi="Calibri"/>
                <w:sz w:val="18"/>
                <w:szCs w:val="18"/>
              </w:rPr>
              <w:t>maximum allowable clean-filter pressure drop</w:t>
            </w:r>
            <w:r w:rsidR="00E91B1E">
              <w:t xml:space="preserve"> </w:t>
            </w:r>
            <w:r w:rsidR="00E91B1E" w:rsidRPr="00E91B1E">
              <w:rPr>
                <w:rFonts w:ascii="Calibri" w:hAnsi="Calibri"/>
                <w:sz w:val="18"/>
                <w:szCs w:val="18"/>
              </w:rPr>
              <w:t>at the design airflow rate</w:t>
            </w:r>
            <w:r w:rsidRPr="007E2934">
              <w:rPr>
                <w:rFonts w:ascii="Calibri" w:hAnsi="Calibri"/>
                <w:sz w:val="18"/>
                <w:szCs w:val="18"/>
              </w:rPr>
              <w:t xml:space="preserve">.  The </w:t>
            </w:r>
            <w:r w:rsidR="00E91B1E">
              <w:rPr>
                <w:rFonts w:ascii="Calibri" w:hAnsi="Calibri"/>
                <w:sz w:val="18"/>
                <w:szCs w:val="18"/>
              </w:rPr>
              <w:t>sticker/</w:t>
            </w:r>
            <w:r w:rsidRPr="007E2934">
              <w:rPr>
                <w:rFonts w:ascii="Calibri" w:hAnsi="Calibri"/>
                <w:sz w:val="18"/>
                <w:szCs w:val="18"/>
              </w:rPr>
              <w:t xml:space="preserve">label shall be permanently affixed to the air filter </w:t>
            </w:r>
            <w:r w:rsidR="00E91B1E">
              <w:rPr>
                <w:rFonts w:ascii="Calibri" w:hAnsi="Calibri"/>
                <w:sz w:val="18"/>
                <w:szCs w:val="18"/>
              </w:rPr>
              <w:t>grille/rack</w:t>
            </w:r>
            <w:r w:rsidRPr="007E2934">
              <w:rPr>
                <w:rFonts w:ascii="Calibri" w:hAnsi="Calibri"/>
                <w:sz w:val="18"/>
                <w:szCs w:val="18"/>
              </w:rPr>
              <w:t>, readily legible, and visible to a person replacing the air filter</w:t>
            </w:r>
            <w:r w:rsidR="00E91B1E">
              <w:rPr>
                <w:rFonts w:ascii="Calibri" w:hAnsi="Calibri"/>
                <w:sz w:val="18"/>
                <w:szCs w:val="18"/>
              </w:rPr>
              <w:t>.</w:t>
            </w:r>
          </w:p>
        </w:tc>
      </w:tr>
      <w:tr w:rsidR="000F413D" w:rsidRPr="007E2934" w14:paraId="3DF6E6F5" w14:textId="77777777" w:rsidTr="00B651AA">
        <w:trPr>
          <w:cantSplit/>
        </w:trPr>
        <w:tc>
          <w:tcPr>
            <w:tcW w:w="468" w:type="dxa"/>
            <w:shd w:val="clear" w:color="auto" w:fill="auto"/>
            <w:vAlign w:val="center"/>
          </w:tcPr>
          <w:p w14:paraId="3DF6E6F3"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3DF6E6F4" w14:textId="77777777" w:rsidR="000F413D" w:rsidRPr="007E2934" w:rsidRDefault="000F413D" w:rsidP="00516471">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0F413D" w:rsidRPr="007E2934" w14:paraId="3DF6E6F8" w14:textId="77777777" w:rsidTr="00B651AA">
        <w:trPr>
          <w:cantSplit/>
        </w:trPr>
        <w:tc>
          <w:tcPr>
            <w:tcW w:w="468" w:type="dxa"/>
            <w:shd w:val="clear" w:color="auto" w:fill="auto"/>
            <w:vAlign w:val="center"/>
          </w:tcPr>
          <w:p w14:paraId="3DF6E6F6"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3DF6E6F7" w14:textId="726CFFC9" w:rsidR="00D403BD" w:rsidRDefault="000F413D" w:rsidP="00BE25AC">
            <w:pPr>
              <w:spacing w:after="60"/>
              <w:rPr>
                <w:rFonts w:ascii="Calibri" w:hAnsi="Calibri"/>
                <w:sz w:val="18"/>
                <w:szCs w:val="18"/>
              </w:rPr>
            </w:pPr>
            <w:r w:rsidRPr="007E2934">
              <w:rPr>
                <w:rFonts w:ascii="Calibri" w:hAnsi="Calibri"/>
                <w:sz w:val="18"/>
                <w:szCs w:val="18"/>
              </w:rPr>
              <w:t>The system shall be provided with air filter</w:t>
            </w:r>
            <w:r w:rsidR="00BE25AC">
              <w:rPr>
                <w:rFonts w:ascii="Calibri" w:hAnsi="Calibri"/>
                <w:sz w:val="18"/>
                <w:szCs w:val="18"/>
              </w:rPr>
              <w:t>s</w:t>
            </w:r>
            <w:r w:rsidRPr="007E2934">
              <w:rPr>
                <w:rFonts w:ascii="Calibri" w:hAnsi="Calibri"/>
                <w:sz w:val="18"/>
                <w:szCs w:val="18"/>
              </w:rPr>
              <w:t xml:space="preserve"> having a designated efficiency equal to or greater than MERV </w:t>
            </w:r>
            <w:r w:rsidR="005532C9">
              <w:rPr>
                <w:rFonts w:ascii="Calibri" w:hAnsi="Calibri"/>
                <w:sz w:val="18"/>
                <w:szCs w:val="18"/>
              </w:rPr>
              <w:t>13</w:t>
            </w:r>
            <w:r w:rsidR="005532C9"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sidR="00E91B1E">
              <w:rPr>
                <w:rFonts w:ascii="Calibri" w:hAnsi="Calibri"/>
                <w:sz w:val="18"/>
                <w:szCs w:val="18"/>
              </w:rPr>
              <w:t xml:space="preserve"> percent</w:t>
            </w:r>
            <w:r w:rsidRPr="007E2934">
              <w:rPr>
                <w:rFonts w:ascii="Calibri" w:hAnsi="Calibri"/>
                <w:sz w:val="18"/>
                <w:szCs w:val="18"/>
              </w:rPr>
              <w:t xml:space="preserve"> in the </w:t>
            </w:r>
            <w:r w:rsidR="00E91B1E">
              <w:rPr>
                <w:rFonts w:ascii="Calibri" w:hAnsi="Calibri"/>
                <w:sz w:val="18"/>
                <w:szCs w:val="18"/>
              </w:rPr>
              <w:t>0.30-1.0</w:t>
            </w:r>
            <w:r w:rsidRPr="007E2934">
              <w:rPr>
                <w:rFonts w:ascii="Calibri" w:hAnsi="Calibri"/>
                <w:sz w:val="18"/>
                <w:szCs w:val="18"/>
              </w:rPr>
              <w:t xml:space="preserve"> </w:t>
            </w:r>
            <w:r w:rsidR="00714715" w:rsidRPr="00714715">
              <w:rPr>
                <w:rFonts w:ascii="Calibri" w:hAnsi="Calibri"/>
                <w:sz w:val="18"/>
                <w:szCs w:val="18"/>
              </w:rPr>
              <w:t>μm</w:t>
            </w:r>
            <w:r w:rsidR="00714715" w:rsidRPr="00714715" w:rsidDel="00714715">
              <w:rPr>
                <w:rFonts w:ascii="Calibri" w:hAnsi="Calibri"/>
                <w:sz w:val="18"/>
                <w:szCs w:val="18"/>
              </w:rPr>
              <w:t xml:space="preserve"> </w:t>
            </w:r>
            <w:r w:rsidRPr="007E2934">
              <w:rPr>
                <w:rFonts w:ascii="Calibri" w:hAnsi="Calibri"/>
                <w:sz w:val="18"/>
                <w:szCs w:val="18"/>
              </w:rPr>
              <w:t xml:space="preserve">range </w:t>
            </w:r>
            <w:r w:rsidR="00714715"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0F413D" w:rsidRPr="007E2934" w14:paraId="3DF6E6FB" w14:textId="77777777" w:rsidTr="00B651AA">
        <w:trPr>
          <w:cantSplit/>
        </w:trPr>
        <w:tc>
          <w:tcPr>
            <w:tcW w:w="468" w:type="dxa"/>
            <w:shd w:val="clear" w:color="auto" w:fill="auto"/>
            <w:vAlign w:val="center"/>
          </w:tcPr>
          <w:p w14:paraId="3DF6E6F9"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3DF6E6FA" w14:textId="256C63C9" w:rsidR="000F413D" w:rsidRPr="007E2934" w:rsidRDefault="000F413D" w:rsidP="00714715">
            <w:pPr>
              <w:spacing w:after="60"/>
              <w:rPr>
                <w:rFonts w:ascii="Calibri" w:hAnsi="Calibri"/>
                <w:sz w:val="18"/>
                <w:szCs w:val="18"/>
              </w:rPr>
            </w:pPr>
            <w:r w:rsidRPr="007E2934">
              <w:rPr>
                <w:rFonts w:ascii="Calibri" w:hAnsi="Calibri"/>
                <w:sz w:val="18"/>
                <w:szCs w:val="18"/>
              </w:rPr>
              <w:t>The system shall be provided with air filter</w:t>
            </w:r>
            <w:r w:rsidR="00714715">
              <w:rPr>
                <w:rFonts w:ascii="Calibri" w:hAnsi="Calibri"/>
                <w:sz w:val="18"/>
                <w:szCs w:val="18"/>
              </w:rPr>
              <w:t>s</w:t>
            </w:r>
            <w:r w:rsidRPr="007E2934">
              <w:rPr>
                <w:rFonts w:ascii="Calibri" w:hAnsi="Calibri"/>
                <w:sz w:val="18"/>
                <w:szCs w:val="18"/>
              </w:rPr>
              <w:t xml:space="preserve"> that </w:t>
            </w:r>
            <w:r w:rsidR="00714715">
              <w:rPr>
                <w:rFonts w:ascii="Calibri" w:hAnsi="Calibri"/>
                <w:sz w:val="18"/>
                <w:szCs w:val="18"/>
              </w:rPr>
              <w:t>have</w:t>
            </w:r>
            <w:r w:rsidR="00714715" w:rsidRPr="007E2934">
              <w:rPr>
                <w:rFonts w:ascii="Calibri" w:hAnsi="Calibri"/>
                <w:sz w:val="18"/>
                <w:szCs w:val="18"/>
              </w:rPr>
              <w:t xml:space="preserve"> </w:t>
            </w:r>
            <w:r w:rsidRPr="007E2934">
              <w:rPr>
                <w:rFonts w:ascii="Calibri" w:hAnsi="Calibri"/>
                <w:sz w:val="18"/>
                <w:szCs w:val="18"/>
              </w:rPr>
              <w:t xml:space="preserve">been labeled by the manufacturer to disclose efficiency and pressure drop ratings that conform to the efficiency and pressure drop requirements for the air filter </w:t>
            </w:r>
            <w:r w:rsidR="00714715">
              <w:rPr>
                <w:rFonts w:ascii="Calibri" w:hAnsi="Calibri"/>
                <w:sz w:val="18"/>
                <w:szCs w:val="18"/>
              </w:rPr>
              <w:t>grilles/racks</w:t>
            </w:r>
            <w:r w:rsidRPr="007E2934">
              <w:rPr>
                <w:rFonts w:ascii="Calibri" w:hAnsi="Calibri"/>
                <w:sz w:val="18"/>
                <w:szCs w:val="18"/>
              </w:rPr>
              <w:t>.</w:t>
            </w:r>
          </w:p>
        </w:tc>
      </w:tr>
      <w:tr w:rsidR="000F413D" w:rsidRPr="007E2934" w14:paraId="3DF6E6FD" w14:textId="77777777" w:rsidTr="00B651AA">
        <w:trPr>
          <w:cantSplit/>
        </w:trPr>
        <w:tc>
          <w:tcPr>
            <w:tcW w:w="14616" w:type="dxa"/>
            <w:gridSpan w:val="2"/>
            <w:shd w:val="clear" w:color="auto" w:fill="auto"/>
            <w:vAlign w:val="center"/>
          </w:tcPr>
          <w:p w14:paraId="3DF6E6FC" w14:textId="77777777" w:rsidR="000F413D" w:rsidRPr="007E2934" w:rsidRDefault="000F413D" w:rsidP="00DD1539">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3DF6E6FE" w14:textId="77777777" w:rsidR="000F413D" w:rsidRPr="007E2934"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152"/>
        <w:gridCol w:w="1241"/>
        <w:gridCol w:w="1805"/>
        <w:gridCol w:w="1806"/>
        <w:gridCol w:w="1805"/>
        <w:gridCol w:w="1806"/>
        <w:gridCol w:w="1805"/>
        <w:gridCol w:w="1806"/>
      </w:tblGrid>
      <w:tr w:rsidR="0054675D" w:rsidRPr="007E2934" w14:paraId="3DF6E702" w14:textId="77777777" w:rsidTr="001C7D94">
        <w:trPr>
          <w:cantSplit/>
        </w:trPr>
        <w:tc>
          <w:tcPr>
            <w:tcW w:w="14396" w:type="dxa"/>
            <w:gridSpan w:val="9"/>
          </w:tcPr>
          <w:p w14:paraId="3DF6E700" w14:textId="7A042BE0" w:rsidR="0054675D" w:rsidRDefault="0054675D" w:rsidP="00FE10E8">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r>
              <w:rPr>
                <w:rFonts w:ascii="Calibri" w:hAnsi="Calibri"/>
                <w:b/>
                <w:sz w:val="18"/>
                <w:szCs w:val="18"/>
              </w:rPr>
              <w:t>for Duct Systems</w:t>
            </w:r>
          </w:p>
          <w:p w14:paraId="399DBCCC" w14:textId="1286B3C7" w:rsidR="003C1569" w:rsidRDefault="0054675D" w:rsidP="00E96728">
            <w:pPr>
              <w:keepNext/>
              <w:rPr>
                <w:rFonts w:ascii="Calibri" w:hAnsi="Calibri"/>
                <w:sz w:val="18"/>
                <w:szCs w:val="18"/>
              </w:rPr>
            </w:pPr>
            <w:r w:rsidRPr="00392860">
              <w:rPr>
                <w:rFonts w:ascii="Calibri" w:hAnsi="Calibri"/>
                <w:sz w:val="18"/>
                <w:szCs w:val="18"/>
              </w:rPr>
              <w:t>&lt;&lt;</w:t>
            </w:r>
            <w:r w:rsidR="00727427" w:rsidRPr="00727427">
              <w:rPr>
                <w:rFonts w:ascii="Calibri" w:hAnsi="Calibri"/>
                <w:sz w:val="18"/>
                <w:szCs w:val="18"/>
              </w:rPr>
              <w:t xml:space="preserve">if </w:t>
            </w:r>
            <w:r w:rsidR="00727427">
              <w:rPr>
                <w:rFonts w:ascii="Calibri" w:hAnsi="Calibri"/>
                <w:sz w:val="18"/>
                <w:szCs w:val="18"/>
              </w:rPr>
              <w:t>both sections</w:t>
            </w:r>
            <w:r w:rsidR="00727427" w:rsidRPr="00727427">
              <w:rPr>
                <w:rFonts w:ascii="Calibri" w:hAnsi="Calibri"/>
                <w:sz w:val="18"/>
                <w:szCs w:val="18"/>
              </w:rPr>
              <w:t xml:space="preserve"> F and G</w:t>
            </w:r>
            <w:r w:rsidR="00727427">
              <w:rPr>
                <w:rFonts w:ascii="Calibri" w:hAnsi="Calibri"/>
                <w:sz w:val="18"/>
                <w:szCs w:val="18"/>
              </w:rPr>
              <w:t xml:space="preserve"> do not apply</w:t>
            </w:r>
            <w:r w:rsidR="00727427" w:rsidRPr="00727427">
              <w:rPr>
                <w:rFonts w:ascii="Calibri" w:hAnsi="Calibri"/>
                <w:sz w:val="18"/>
                <w:szCs w:val="18"/>
              </w:rPr>
              <w:t>, then display the section does not apply message, else</w:t>
            </w:r>
            <w:r w:rsidRPr="00392860">
              <w:rPr>
                <w:rFonts w:ascii="Calibri" w:hAnsi="Calibri"/>
                <w:sz w:val="18"/>
                <w:szCs w:val="18"/>
              </w:rPr>
              <w:t xml:space="preserve"> require one row of data in this table </w:t>
            </w:r>
            <w:r>
              <w:rPr>
                <w:rFonts w:ascii="Calibri" w:hAnsi="Calibri"/>
                <w:sz w:val="18"/>
                <w:szCs w:val="18"/>
              </w:rPr>
              <w:t xml:space="preserve">for each of the indoor units listed in </w:t>
            </w:r>
            <w:r w:rsidR="003C1569" w:rsidRPr="006D4C65">
              <w:rPr>
                <w:rFonts w:ascii="Calibri" w:hAnsi="Calibri"/>
                <w:sz w:val="18"/>
                <w:szCs w:val="18"/>
                <w:highlight w:val="yellow"/>
              </w:rPr>
              <w:t>F03</w:t>
            </w:r>
            <w:r w:rsidR="003C1569">
              <w:rPr>
                <w:rFonts w:ascii="Calibri" w:hAnsi="Calibri"/>
                <w:sz w:val="18"/>
                <w:szCs w:val="18"/>
              </w:rPr>
              <w:t>;</w:t>
            </w:r>
          </w:p>
          <w:p w14:paraId="3DF6E701" w14:textId="63D93303" w:rsidR="0054675D" w:rsidRPr="007E2934" w:rsidRDefault="003C1569" w:rsidP="00E96728">
            <w:pPr>
              <w:keepNext/>
              <w:rPr>
                <w:rFonts w:ascii="Calibri" w:hAnsi="Calibri"/>
                <w:b/>
                <w:sz w:val="18"/>
                <w:szCs w:val="18"/>
              </w:rPr>
            </w:pPr>
            <w:r w:rsidRPr="003C1569">
              <w:rPr>
                <w:rFonts w:ascii="Calibri" w:hAnsi="Calibri"/>
                <w:b/>
                <w:sz w:val="18"/>
                <w:szCs w:val="18"/>
              </w:rPr>
              <w:t>also</w:t>
            </w:r>
            <w:r>
              <w:rPr>
                <w:rFonts w:ascii="Calibri" w:hAnsi="Calibri"/>
                <w:sz w:val="18"/>
                <w:szCs w:val="18"/>
              </w:rPr>
              <w:t xml:space="preserve"> require one row of data in this table for each of the indoor units listed in </w:t>
            </w:r>
            <w:r w:rsidRPr="006D4C65">
              <w:rPr>
                <w:rFonts w:ascii="Calibri" w:hAnsi="Calibri"/>
                <w:sz w:val="18"/>
                <w:szCs w:val="18"/>
                <w:highlight w:val="yellow"/>
              </w:rPr>
              <w:t>G03</w:t>
            </w:r>
            <w:r w:rsidR="0054675D" w:rsidRPr="00392860">
              <w:rPr>
                <w:rFonts w:ascii="Calibri" w:hAnsi="Calibri"/>
                <w:sz w:val="18"/>
                <w:szCs w:val="18"/>
              </w:rPr>
              <w:t>&gt;&gt;</w:t>
            </w:r>
          </w:p>
        </w:tc>
      </w:tr>
      <w:tr w:rsidR="001C7D94" w:rsidRPr="007E2934" w14:paraId="3DF6E70D" w14:textId="77777777" w:rsidTr="001C7D94">
        <w:trPr>
          <w:cantSplit/>
          <w:trHeight w:val="188"/>
        </w:trPr>
        <w:tc>
          <w:tcPr>
            <w:tcW w:w="1170" w:type="dxa"/>
            <w:shd w:val="clear" w:color="auto" w:fill="auto"/>
            <w:vAlign w:val="bottom"/>
          </w:tcPr>
          <w:p w14:paraId="3DF6E703"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52" w:type="dxa"/>
            <w:shd w:val="clear" w:color="auto" w:fill="auto"/>
            <w:vAlign w:val="bottom"/>
          </w:tcPr>
          <w:p w14:paraId="3DF6E704"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241" w:type="dxa"/>
          </w:tcPr>
          <w:p w14:paraId="09BBEAA7" w14:textId="5F7F5247" w:rsidR="001C7D94" w:rsidRDefault="001C7D94" w:rsidP="00FE10E8">
            <w:pPr>
              <w:keepNext/>
              <w:jc w:val="center"/>
              <w:rPr>
                <w:rFonts w:ascii="Calibri" w:hAnsi="Calibri"/>
                <w:sz w:val="18"/>
                <w:szCs w:val="18"/>
              </w:rPr>
            </w:pPr>
            <w:r>
              <w:rPr>
                <w:rFonts w:ascii="Calibri" w:hAnsi="Calibri"/>
                <w:sz w:val="18"/>
                <w:szCs w:val="18"/>
              </w:rPr>
              <w:t>03</w:t>
            </w:r>
          </w:p>
        </w:tc>
        <w:tc>
          <w:tcPr>
            <w:tcW w:w="1805" w:type="dxa"/>
            <w:shd w:val="clear" w:color="auto" w:fill="auto"/>
          </w:tcPr>
          <w:p w14:paraId="3DF6E705" w14:textId="1E86E670" w:rsidR="001C7D94" w:rsidRPr="007E2934" w:rsidRDefault="001C7D94" w:rsidP="00FE10E8">
            <w:pPr>
              <w:keepNext/>
              <w:jc w:val="center"/>
              <w:rPr>
                <w:rFonts w:ascii="Calibri" w:hAnsi="Calibri"/>
                <w:sz w:val="18"/>
                <w:szCs w:val="18"/>
              </w:rPr>
            </w:pPr>
            <w:r>
              <w:rPr>
                <w:rFonts w:ascii="Calibri" w:hAnsi="Calibri"/>
                <w:sz w:val="18"/>
                <w:szCs w:val="18"/>
              </w:rPr>
              <w:t>04</w:t>
            </w:r>
          </w:p>
        </w:tc>
        <w:tc>
          <w:tcPr>
            <w:tcW w:w="1806" w:type="dxa"/>
            <w:shd w:val="clear" w:color="auto" w:fill="auto"/>
            <w:vAlign w:val="bottom"/>
          </w:tcPr>
          <w:p w14:paraId="3DF6E706" w14:textId="02A9D3BD" w:rsidR="001C7D94" w:rsidRPr="007E2934" w:rsidRDefault="001C7D94" w:rsidP="00FE10E8">
            <w:pPr>
              <w:keepNext/>
              <w:jc w:val="center"/>
              <w:rPr>
                <w:rFonts w:ascii="Calibri" w:hAnsi="Calibri"/>
                <w:sz w:val="18"/>
                <w:szCs w:val="18"/>
              </w:rPr>
            </w:pPr>
            <w:r>
              <w:rPr>
                <w:rFonts w:ascii="Calibri" w:hAnsi="Calibri"/>
                <w:sz w:val="18"/>
                <w:szCs w:val="18"/>
              </w:rPr>
              <w:t>05</w:t>
            </w:r>
          </w:p>
        </w:tc>
        <w:tc>
          <w:tcPr>
            <w:tcW w:w="1805" w:type="dxa"/>
            <w:shd w:val="clear" w:color="auto" w:fill="auto"/>
            <w:vAlign w:val="bottom"/>
          </w:tcPr>
          <w:p w14:paraId="3DF6E708"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806" w:type="dxa"/>
            <w:shd w:val="clear" w:color="auto" w:fill="auto"/>
            <w:vAlign w:val="bottom"/>
          </w:tcPr>
          <w:p w14:paraId="3DF6E709"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805" w:type="dxa"/>
            <w:shd w:val="clear" w:color="auto" w:fill="auto"/>
            <w:vAlign w:val="bottom"/>
          </w:tcPr>
          <w:p w14:paraId="3DF6E70A"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806" w:type="dxa"/>
            <w:shd w:val="clear" w:color="auto" w:fill="auto"/>
            <w:vAlign w:val="bottom"/>
          </w:tcPr>
          <w:p w14:paraId="3DF6E70C" w14:textId="3A4CF8F0" w:rsidR="001C7D94" w:rsidRPr="007E2934" w:rsidRDefault="001C7D94" w:rsidP="00FE10E8">
            <w:pPr>
              <w:keepNext/>
              <w:jc w:val="center"/>
              <w:rPr>
                <w:rFonts w:ascii="Calibri" w:hAnsi="Calibri"/>
                <w:sz w:val="18"/>
                <w:szCs w:val="18"/>
              </w:rPr>
            </w:pPr>
            <w:r>
              <w:rPr>
                <w:rFonts w:ascii="Calibri" w:hAnsi="Calibri"/>
                <w:sz w:val="18"/>
                <w:szCs w:val="18"/>
              </w:rPr>
              <w:t>09</w:t>
            </w:r>
          </w:p>
        </w:tc>
      </w:tr>
      <w:tr w:rsidR="001C7D94" w:rsidRPr="007E2934" w14:paraId="3DF6E718" w14:textId="77777777" w:rsidTr="001C7D94">
        <w:trPr>
          <w:cantSplit/>
          <w:trHeight w:val="557"/>
        </w:trPr>
        <w:tc>
          <w:tcPr>
            <w:tcW w:w="1170" w:type="dxa"/>
            <w:tcBorders>
              <w:bottom w:val="nil"/>
            </w:tcBorders>
            <w:shd w:val="clear" w:color="auto" w:fill="auto"/>
            <w:vAlign w:val="bottom"/>
          </w:tcPr>
          <w:p w14:paraId="3DF6E70E" w14:textId="77777777" w:rsidR="001C7D94" w:rsidRPr="0015696C" w:rsidRDefault="001C7D94" w:rsidP="0054675D">
            <w:pPr>
              <w:keepNext/>
              <w:jc w:val="center"/>
              <w:rPr>
                <w:rFonts w:ascii="Calibri" w:hAnsi="Calibri"/>
                <w:sz w:val="18"/>
                <w:szCs w:val="18"/>
              </w:rPr>
            </w:pPr>
          </w:p>
        </w:tc>
        <w:tc>
          <w:tcPr>
            <w:tcW w:w="1152" w:type="dxa"/>
            <w:tcBorders>
              <w:bottom w:val="nil"/>
            </w:tcBorders>
            <w:shd w:val="clear" w:color="auto" w:fill="auto"/>
            <w:vAlign w:val="bottom"/>
          </w:tcPr>
          <w:p w14:paraId="3DF6E70F" w14:textId="77777777" w:rsidR="001C7D94" w:rsidRPr="0015696C" w:rsidRDefault="001C7D94" w:rsidP="0054675D">
            <w:pPr>
              <w:keepNext/>
              <w:jc w:val="center"/>
              <w:rPr>
                <w:rFonts w:ascii="Calibri" w:hAnsi="Calibri"/>
                <w:sz w:val="18"/>
                <w:szCs w:val="18"/>
              </w:rPr>
            </w:pPr>
          </w:p>
        </w:tc>
        <w:tc>
          <w:tcPr>
            <w:tcW w:w="1241" w:type="dxa"/>
            <w:tcBorders>
              <w:bottom w:val="nil"/>
            </w:tcBorders>
            <w:vAlign w:val="bottom"/>
          </w:tcPr>
          <w:p w14:paraId="0764EC7B" w14:textId="77777777" w:rsidR="001C7D94" w:rsidRPr="0015696C" w:rsidRDefault="001C7D94" w:rsidP="0054675D">
            <w:pPr>
              <w:keepNext/>
              <w:jc w:val="center"/>
              <w:rPr>
                <w:rFonts w:ascii="Calibri" w:hAnsi="Calibri"/>
                <w:sz w:val="18"/>
                <w:szCs w:val="18"/>
              </w:rPr>
            </w:pPr>
          </w:p>
        </w:tc>
        <w:tc>
          <w:tcPr>
            <w:tcW w:w="1805" w:type="dxa"/>
            <w:tcBorders>
              <w:bottom w:val="nil"/>
            </w:tcBorders>
            <w:shd w:val="clear" w:color="auto" w:fill="auto"/>
            <w:vAlign w:val="bottom"/>
          </w:tcPr>
          <w:p w14:paraId="3DF6E710" w14:textId="0925BA33" w:rsidR="001C7D94" w:rsidRPr="0015696C" w:rsidRDefault="001C7D94" w:rsidP="0054675D">
            <w:pPr>
              <w:keepNext/>
              <w:jc w:val="center"/>
              <w:rPr>
                <w:rFonts w:ascii="Calibri" w:hAnsi="Calibri"/>
                <w:sz w:val="18"/>
                <w:szCs w:val="18"/>
              </w:rPr>
            </w:pPr>
          </w:p>
        </w:tc>
        <w:tc>
          <w:tcPr>
            <w:tcW w:w="1806" w:type="dxa"/>
            <w:tcBorders>
              <w:bottom w:val="nil"/>
            </w:tcBorders>
            <w:shd w:val="clear" w:color="auto" w:fill="auto"/>
            <w:vAlign w:val="bottom"/>
          </w:tcPr>
          <w:p w14:paraId="3DF6E711" w14:textId="005E923A" w:rsidR="001C7D94" w:rsidRPr="0015696C" w:rsidRDefault="001C7D94" w:rsidP="0054675D">
            <w:pPr>
              <w:keepNext/>
              <w:jc w:val="center"/>
              <w:rPr>
                <w:rFonts w:ascii="Calibri" w:hAnsi="Calibri"/>
                <w:sz w:val="18"/>
                <w:szCs w:val="18"/>
              </w:rPr>
            </w:pPr>
            <w:r w:rsidRPr="0015696C">
              <w:rPr>
                <w:rFonts w:ascii="Calibri" w:hAnsi="Calibri"/>
                <w:sz w:val="18"/>
                <w:szCs w:val="18"/>
              </w:rPr>
              <w:t>MCH-20</w:t>
            </w:r>
          </w:p>
        </w:tc>
        <w:tc>
          <w:tcPr>
            <w:tcW w:w="1805" w:type="dxa"/>
            <w:tcBorders>
              <w:bottom w:val="nil"/>
            </w:tcBorders>
            <w:shd w:val="clear" w:color="auto" w:fill="auto"/>
            <w:vAlign w:val="bottom"/>
          </w:tcPr>
          <w:p w14:paraId="3DF6E713" w14:textId="471C67BA" w:rsidR="001C7D94" w:rsidRPr="0015696C" w:rsidRDefault="001C7D94" w:rsidP="0054675D">
            <w:pPr>
              <w:keepNext/>
              <w:jc w:val="center"/>
              <w:rPr>
                <w:rFonts w:ascii="Calibri" w:hAnsi="Calibri"/>
                <w:sz w:val="18"/>
                <w:szCs w:val="18"/>
              </w:rPr>
            </w:pPr>
            <w:r w:rsidRPr="0015696C">
              <w:rPr>
                <w:rFonts w:ascii="Calibri" w:hAnsi="Calibri"/>
                <w:sz w:val="18"/>
                <w:szCs w:val="18"/>
              </w:rPr>
              <w:t>MCH-21</w:t>
            </w:r>
          </w:p>
        </w:tc>
        <w:tc>
          <w:tcPr>
            <w:tcW w:w="1806" w:type="dxa"/>
            <w:tcBorders>
              <w:bottom w:val="nil"/>
            </w:tcBorders>
            <w:shd w:val="clear" w:color="auto" w:fill="auto"/>
            <w:vAlign w:val="bottom"/>
          </w:tcPr>
          <w:p w14:paraId="3DF6E714" w14:textId="27C42E4E" w:rsidR="001C7D94" w:rsidRPr="0015696C" w:rsidRDefault="001C7D94" w:rsidP="0054675D">
            <w:pPr>
              <w:keepNext/>
              <w:jc w:val="center"/>
              <w:rPr>
                <w:rFonts w:ascii="Calibri" w:hAnsi="Calibri"/>
                <w:sz w:val="18"/>
                <w:szCs w:val="18"/>
              </w:rPr>
            </w:pPr>
            <w:r w:rsidRPr="0015696C">
              <w:rPr>
                <w:rFonts w:ascii="Calibri" w:hAnsi="Calibri"/>
                <w:sz w:val="18"/>
                <w:szCs w:val="18"/>
              </w:rPr>
              <w:t>MCH-22</w:t>
            </w:r>
          </w:p>
        </w:tc>
        <w:tc>
          <w:tcPr>
            <w:tcW w:w="1805" w:type="dxa"/>
            <w:tcBorders>
              <w:bottom w:val="nil"/>
            </w:tcBorders>
            <w:shd w:val="clear" w:color="auto" w:fill="auto"/>
            <w:vAlign w:val="bottom"/>
          </w:tcPr>
          <w:p w14:paraId="3DF6E715" w14:textId="2C311F22" w:rsidR="001C7D94" w:rsidRPr="0015696C" w:rsidRDefault="001C7D94" w:rsidP="0054675D">
            <w:pPr>
              <w:keepNext/>
              <w:jc w:val="center"/>
              <w:rPr>
                <w:rFonts w:ascii="Calibri" w:hAnsi="Calibri"/>
                <w:sz w:val="18"/>
                <w:szCs w:val="18"/>
              </w:rPr>
            </w:pPr>
            <w:r w:rsidRPr="0015696C">
              <w:rPr>
                <w:rFonts w:ascii="Calibri" w:hAnsi="Calibri"/>
                <w:sz w:val="18"/>
                <w:szCs w:val="18"/>
              </w:rPr>
              <w:t>MCH-23</w:t>
            </w:r>
          </w:p>
        </w:tc>
        <w:tc>
          <w:tcPr>
            <w:tcW w:w="1806" w:type="dxa"/>
            <w:tcBorders>
              <w:bottom w:val="nil"/>
            </w:tcBorders>
            <w:shd w:val="clear" w:color="auto" w:fill="auto"/>
            <w:vAlign w:val="bottom"/>
          </w:tcPr>
          <w:p w14:paraId="3DF6E717" w14:textId="3027BF6D" w:rsidR="001C7D94" w:rsidRPr="0015696C" w:rsidRDefault="001C7D94" w:rsidP="0054675D">
            <w:pPr>
              <w:keepNext/>
              <w:jc w:val="center"/>
              <w:rPr>
                <w:rFonts w:ascii="Calibri" w:hAnsi="Calibri"/>
                <w:sz w:val="18"/>
                <w:szCs w:val="18"/>
              </w:rPr>
            </w:pPr>
            <w:r w:rsidRPr="0015696C">
              <w:rPr>
                <w:rFonts w:ascii="Calibri" w:hAnsi="Calibri"/>
                <w:sz w:val="18"/>
                <w:szCs w:val="18"/>
              </w:rPr>
              <w:t>MCH-28</w:t>
            </w:r>
          </w:p>
        </w:tc>
      </w:tr>
      <w:tr w:rsidR="001C7D94" w:rsidRPr="007E2934" w14:paraId="3DF6E727" w14:textId="77777777" w:rsidTr="001C7D94">
        <w:trPr>
          <w:cantSplit/>
          <w:trHeight w:val="1017"/>
        </w:trPr>
        <w:tc>
          <w:tcPr>
            <w:tcW w:w="1170" w:type="dxa"/>
            <w:tcBorders>
              <w:top w:val="nil"/>
            </w:tcBorders>
            <w:shd w:val="clear" w:color="auto" w:fill="auto"/>
            <w:vAlign w:val="bottom"/>
          </w:tcPr>
          <w:p w14:paraId="3DF6E719" w14:textId="0A571050" w:rsidR="001C7D94" w:rsidRPr="0015696C" w:rsidRDefault="001C7D94" w:rsidP="00E96728">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152" w:type="dxa"/>
            <w:tcBorders>
              <w:top w:val="nil"/>
            </w:tcBorders>
            <w:shd w:val="clear" w:color="auto" w:fill="auto"/>
            <w:vAlign w:val="bottom"/>
          </w:tcPr>
          <w:p w14:paraId="3DF6E71A" w14:textId="5A9DBE79" w:rsidR="001C7D94" w:rsidRPr="0015696C" w:rsidRDefault="001C7D94" w:rsidP="00EA04F8">
            <w:pPr>
              <w:keepNext/>
              <w:jc w:val="center"/>
              <w:rPr>
                <w:rFonts w:ascii="Calibri" w:hAnsi="Calibri"/>
                <w:sz w:val="18"/>
                <w:szCs w:val="18"/>
              </w:rPr>
            </w:pPr>
            <w:r w:rsidRPr="0015696C">
              <w:rPr>
                <w:rFonts w:ascii="Calibri" w:hAnsi="Calibri"/>
                <w:sz w:val="18"/>
                <w:szCs w:val="18"/>
              </w:rPr>
              <w:t xml:space="preserve">SC System </w:t>
            </w:r>
            <w:r w:rsidR="00EA04F8">
              <w:rPr>
                <w:rFonts w:ascii="Calibri" w:hAnsi="Calibri"/>
                <w:sz w:val="18"/>
                <w:szCs w:val="18"/>
              </w:rPr>
              <w:t>Description of</w:t>
            </w:r>
            <w:r w:rsidRPr="0015696C">
              <w:rPr>
                <w:rFonts w:ascii="Calibri" w:hAnsi="Calibri"/>
                <w:sz w:val="18"/>
                <w:szCs w:val="18"/>
              </w:rPr>
              <w:t xml:space="preserve"> Area Served</w:t>
            </w:r>
          </w:p>
        </w:tc>
        <w:tc>
          <w:tcPr>
            <w:tcW w:w="1241" w:type="dxa"/>
            <w:tcBorders>
              <w:top w:val="nil"/>
            </w:tcBorders>
            <w:vAlign w:val="bottom"/>
          </w:tcPr>
          <w:p w14:paraId="77A5AB0C" w14:textId="6CC53E80" w:rsidR="001C7D94" w:rsidRPr="0015696C" w:rsidRDefault="001C7D94" w:rsidP="00E96728">
            <w:pPr>
              <w:keepNext/>
              <w:jc w:val="center"/>
              <w:rPr>
                <w:rFonts w:ascii="Calibri" w:hAnsi="Calibri"/>
                <w:sz w:val="18"/>
                <w:szCs w:val="18"/>
              </w:rPr>
            </w:pPr>
            <w:r w:rsidRPr="003B4D36">
              <w:rPr>
                <w:rFonts w:ascii="Calibri" w:hAnsi="Calibri"/>
                <w:sz w:val="18"/>
                <w:szCs w:val="18"/>
              </w:rPr>
              <w:t>Indoor Unit Name or Description of Area Served</w:t>
            </w:r>
          </w:p>
        </w:tc>
        <w:tc>
          <w:tcPr>
            <w:tcW w:w="1805" w:type="dxa"/>
            <w:tcBorders>
              <w:top w:val="nil"/>
            </w:tcBorders>
            <w:shd w:val="clear" w:color="auto" w:fill="auto"/>
            <w:vAlign w:val="bottom"/>
          </w:tcPr>
          <w:p w14:paraId="3DF6E71B" w14:textId="45D0D5C4" w:rsidR="001C7D94" w:rsidRPr="0015696C" w:rsidRDefault="001C7D94" w:rsidP="00E96728">
            <w:pPr>
              <w:keepNext/>
              <w:jc w:val="center"/>
              <w:rPr>
                <w:rFonts w:ascii="Calibri" w:hAnsi="Calibri"/>
                <w:sz w:val="18"/>
                <w:szCs w:val="18"/>
              </w:rPr>
            </w:pPr>
            <w:r w:rsidRPr="0015696C">
              <w:rPr>
                <w:rFonts w:ascii="Calibri" w:hAnsi="Calibri"/>
                <w:sz w:val="18"/>
                <w:szCs w:val="18"/>
              </w:rPr>
              <w:t>Exemption</w:t>
            </w:r>
          </w:p>
          <w:p w14:paraId="3DF6E71C"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From Duct Leakage Requirements</w:t>
            </w:r>
          </w:p>
        </w:tc>
        <w:tc>
          <w:tcPr>
            <w:tcW w:w="1806" w:type="dxa"/>
            <w:tcBorders>
              <w:top w:val="nil"/>
            </w:tcBorders>
            <w:shd w:val="clear" w:color="auto" w:fill="auto"/>
            <w:vAlign w:val="bottom"/>
          </w:tcPr>
          <w:p w14:paraId="3DF6E71D"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Duct Leakage Test</w:t>
            </w:r>
          </w:p>
        </w:tc>
        <w:tc>
          <w:tcPr>
            <w:tcW w:w="1805" w:type="dxa"/>
            <w:tcBorders>
              <w:top w:val="nil"/>
            </w:tcBorders>
            <w:shd w:val="clear" w:color="auto" w:fill="auto"/>
            <w:vAlign w:val="bottom"/>
          </w:tcPr>
          <w:p w14:paraId="3DF6E721" w14:textId="4185686D" w:rsidR="001C7D94" w:rsidRPr="0015696C" w:rsidRDefault="001C7D94" w:rsidP="00E96728">
            <w:pPr>
              <w:keepNext/>
              <w:jc w:val="center"/>
              <w:rPr>
                <w:rFonts w:ascii="Calibri" w:hAnsi="Calibri"/>
                <w:sz w:val="18"/>
                <w:szCs w:val="18"/>
              </w:rPr>
            </w:pPr>
            <w:r>
              <w:rPr>
                <w:rFonts w:ascii="Calibri" w:hAnsi="Calibri"/>
                <w:sz w:val="18"/>
                <w:szCs w:val="18"/>
              </w:rPr>
              <w:t>Duct Location Verification</w:t>
            </w:r>
          </w:p>
        </w:tc>
        <w:tc>
          <w:tcPr>
            <w:tcW w:w="1806" w:type="dxa"/>
            <w:tcBorders>
              <w:top w:val="nil"/>
            </w:tcBorders>
            <w:shd w:val="clear" w:color="auto" w:fill="auto"/>
            <w:vAlign w:val="bottom"/>
          </w:tcPr>
          <w:p w14:paraId="3DF6E722"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Fan Efficacy (W/cfm)</w:t>
            </w:r>
          </w:p>
        </w:tc>
        <w:tc>
          <w:tcPr>
            <w:tcW w:w="1805" w:type="dxa"/>
            <w:tcBorders>
              <w:top w:val="nil"/>
            </w:tcBorders>
            <w:shd w:val="clear" w:color="auto" w:fill="auto"/>
            <w:vAlign w:val="bottom"/>
          </w:tcPr>
          <w:p w14:paraId="3DF6E723"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Airflow Rate</w:t>
            </w:r>
          </w:p>
          <w:p w14:paraId="3DF6E724"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(cfm/ton)</w:t>
            </w:r>
          </w:p>
        </w:tc>
        <w:tc>
          <w:tcPr>
            <w:tcW w:w="1806" w:type="dxa"/>
            <w:tcBorders>
              <w:top w:val="nil"/>
            </w:tcBorders>
            <w:shd w:val="clear" w:color="auto" w:fill="auto"/>
            <w:vAlign w:val="bottom"/>
          </w:tcPr>
          <w:p w14:paraId="3DF6E726" w14:textId="5F5F5164" w:rsidR="001C7D94" w:rsidRPr="0015696C" w:rsidRDefault="001C7D94" w:rsidP="00E96728">
            <w:pPr>
              <w:keepNext/>
              <w:jc w:val="center"/>
              <w:rPr>
                <w:rFonts w:ascii="Calibri" w:hAnsi="Calibri"/>
                <w:sz w:val="18"/>
                <w:szCs w:val="18"/>
              </w:rPr>
            </w:pPr>
            <w:r w:rsidRPr="0015696C">
              <w:rPr>
                <w:rFonts w:ascii="Calibri" w:hAnsi="Calibri"/>
                <w:sz w:val="18"/>
                <w:szCs w:val="18"/>
              </w:rPr>
              <w:t>Return Duct Design - Table 150.0-B or C</w:t>
            </w:r>
          </w:p>
        </w:tc>
      </w:tr>
      <w:tr w:rsidR="001C7D94" w:rsidRPr="000757BC" w14:paraId="3DF6E784" w14:textId="77777777" w:rsidTr="001C7D94">
        <w:trPr>
          <w:cantSplit/>
        </w:trPr>
        <w:tc>
          <w:tcPr>
            <w:tcW w:w="1170" w:type="dxa"/>
            <w:shd w:val="clear" w:color="auto" w:fill="auto"/>
          </w:tcPr>
          <w:p w14:paraId="3DF6E728" w14:textId="7777777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&lt;&lt;reference value from </w:t>
            </w:r>
            <w:r w:rsidRPr="006D4C65">
              <w:rPr>
                <w:rFonts w:asciiTheme="minorHAnsi" w:hAnsiTheme="minorHAnsi"/>
                <w:sz w:val="14"/>
                <w:szCs w:val="14"/>
                <w:highlight w:val="yellow"/>
              </w:rPr>
              <w:t>B01</w:t>
            </w:r>
            <w:r w:rsidRPr="000757BC">
              <w:rPr>
                <w:rFonts w:asciiTheme="minorHAnsi" w:hAnsiTheme="minorHAnsi"/>
                <w:sz w:val="14"/>
                <w:szCs w:val="14"/>
              </w:rPr>
              <w:t>&gt;&gt;</w:t>
            </w:r>
          </w:p>
        </w:tc>
        <w:tc>
          <w:tcPr>
            <w:tcW w:w="1152" w:type="dxa"/>
            <w:shd w:val="clear" w:color="auto" w:fill="auto"/>
          </w:tcPr>
          <w:p w14:paraId="3DF6E729" w14:textId="77777777" w:rsidR="001C7D94" w:rsidRPr="000757BC" w:rsidRDefault="001C7D94" w:rsidP="00E96728">
            <w:pPr>
              <w:keepNext/>
              <w:rPr>
                <w:rFonts w:ascii="Calibri" w:hAnsi="Calibri"/>
                <w:sz w:val="14"/>
                <w:szCs w:val="14"/>
              </w:rPr>
            </w:pPr>
            <w:r w:rsidRPr="000757BC">
              <w:rPr>
                <w:rFonts w:ascii="Calibri" w:hAnsi="Calibri"/>
                <w:sz w:val="14"/>
                <w:szCs w:val="14"/>
              </w:rPr>
              <w:t xml:space="preserve">&lt;&lt;auto filled from </w:t>
            </w:r>
            <w:r w:rsidRPr="006D4C65">
              <w:rPr>
                <w:rFonts w:ascii="Calibri" w:hAnsi="Calibri"/>
                <w:sz w:val="14"/>
                <w:szCs w:val="14"/>
                <w:highlight w:val="yellow"/>
              </w:rPr>
              <w:t>B02</w:t>
            </w:r>
            <w:r w:rsidRPr="000757BC">
              <w:rPr>
                <w:rFonts w:ascii="Calibri" w:hAnsi="Calibri"/>
                <w:sz w:val="14"/>
                <w:szCs w:val="14"/>
              </w:rPr>
              <w:t xml:space="preserve">&gt;&gt; </w:t>
            </w:r>
          </w:p>
        </w:tc>
        <w:tc>
          <w:tcPr>
            <w:tcW w:w="1241" w:type="dxa"/>
          </w:tcPr>
          <w:p w14:paraId="773983C3" w14:textId="5A2D6890" w:rsidR="001C7D94" w:rsidRPr="000757BC" w:rsidRDefault="001C7D94" w:rsidP="003C1569">
            <w:pPr>
              <w:keepNext/>
              <w:rPr>
                <w:rFonts w:asciiTheme="minorHAnsi" w:hAnsiTheme="minorHAnsi"/>
                <w:sz w:val="14"/>
                <w:szCs w:val="14"/>
              </w:rPr>
            </w:pPr>
            <w:r w:rsidRPr="0009704D">
              <w:rPr>
                <w:rFonts w:ascii="Calibri" w:hAnsi="Calibri"/>
                <w:sz w:val="16"/>
                <w:szCs w:val="16"/>
              </w:rPr>
              <w:t xml:space="preserve">&lt;&lt;auto filled from </w:t>
            </w:r>
            <w:r w:rsidRPr="006D4C65">
              <w:rPr>
                <w:rFonts w:ascii="Calibri" w:hAnsi="Calibri"/>
                <w:sz w:val="16"/>
                <w:szCs w:val="16"/>
                <w:highlight w:val="yellow"/>
              </w:rPr>
              <w:t>F03</w:t>
            </w:r>
            <w:r>
              <w:rPr>
                <w:rFonts w:ascii="Calibri" w:hAnsi="Calibri"/>
                <w:sz w:val="16"/>
                <w:szCs w:val="16"/>
              </w:rPr>
              <w:t xml:space="preserve"> or </w:t>
            </w:r>
            <w:r w:rsidRPr="006D4C65">
              <w:rPr>
                <w:rFonts w:ascii="Calibri" w:hAnsi="Calibri"/>
                <w:sz w:val="16"/>
                <w:szCs w:val="16"/>
                <w:highlight w:val="yellow"/>
              </w:rPr>
              <w:t>G03</w:t>
            </w:r>
            <w:r>
              <w:rPr>
                <w:rFonts w:ascii="Calibri" w:hAnsi="Calibri"/>
                <w:sz w:val="16"/>
                <w:szCs w:val="16"/>
              </w:rPr>
              <w:t xml:space="preserve"> as applicable</w:t>
            </w:r>
          </w:p>
        </w:tc>
        <w:tc>
          <w:tcPr>
            <w:tcW w:w="1805" w:type="dxa"/>
            <w:shd w:val="clear" w:color="auto" w:fill="auto"/>
          </w:tcPr>
          <w:p w14:paraId="3DF6E72B" w14:textId="07C70E11"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 calculated field: </w:t>
            </w:r>
          </w:p>
          <w:p w14:paraId="3DF6E72D" w14:textId="7A7345B0"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Default </w:t>
            </w:r>
            <w:r>
              <w:rPr>
                <w:rFonts w:asciiTheme="minorHAnsi" w:hAnsiTheme="minorHAnsi"/>
                <w:sz w:val="14"/>
                <w:szCs w:val="14"/>
              </w:rPr>
              <w:t xml:space="preserve">text </w:t>
            </w:r>
            <w:r w:rsidRPr="000757BC">
              <w:rPr>
                <w:rFonts w:asciiTheme="minorHAnsi" w:hAnsiTheme="minorHAnsi"/>
                <w:sz w:val="14"/>
                <w:szCs w:val="14"/>
              </w:rPr>
              <w:t>Value=</w:t>
            </w:r>
            <w:r>
              <w:rPr>
                <w:rFonts w:asciiTheme="minorHAnsi" w:hAnsiTheme="minorHAnsi"/>
                <w:sz w:val="14"/>
                <w:szCs w:val="14"/>
              </w:rPr>
              <w:t xml:space="preserve"> "</w:t>
            </w:r>
            <w:r w:rsidRPr="000757BC">
              <w:rPr>
                <w:rFonts w:asciiTheme="minorHAnsi" w:hAnsiTheme="minorHAnsi"/>
                <w:sz w:val="14"/>
                <w:szCs w:val="14"/>
              </w:rPr>
              <w:t>No Exemptions</w:t>
            </w:r>
            <w:r>
              <w:rPr>
                <w:rFonts w:asciiTheme="minorHAnsi" w:hAnsiTheme="minorHAnsi"/>
                <w:sz w:val="14"/>
                <w:szCs w:val="14"/>
              </w:rPr>
              <w:t>"</w:t>
            </w:r>
            <w:r w:rsidRPr="000757BC">
              <w:rPr>
                <w:rFonts w:asciiTheme="minorHAnsi" w:hAnsiTheme="minorHAnsi"/>
                <w:sz w:val="14"/>
                <w:szCs w:val="14"/>
              </w:rPr>
              <w:t>;</w:t>
            </w:r>
          </w:p>
          <w:p w14:paraId="08FAA38F" w14:textId="77777777" w:rsidR="001C7D94" w:rsidRPr="000757BC" w:rsidRDefault="001C7D94" w:rsidP="00E96728">
            <w:pPr>
              <w:keepNext/>
              <w:rPr>
                <w:rFonts w:asciiTheme="minorHAnsi" w:hAnsiTheme="minorHAnsi"/>
                <w:sz w:val="14"/>
                <w:szCs w:val="14"/>
              </w:rPr>
            </w:pPr>
          </w:p>
          <w:p w14:paraId="3DF6E72E" w14:textId="6538C74F"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allow user to override the default and pick one</w:t>
            </w:r>
            <w:r>
              <w:rPr>
                <w:rFonts w:asciiTheme="minorHAnsi" w:hAnsiTheme="minorHAnsi"/>
                <w:sz w:val="14"/>
                <w:szCs w:val="14"/>
              </w:rPr>
              <w:t xml:space="preserve"> of the following three text values</w:t>
            </w:r>
            <w:r w:rsidRPr="000757BC">
              <w:rPr>
                <w:rFonts w:asciiTheme="minorHAnsi" w:hAnsiTheme="minorHAnsi"/>
                <w:sz w:val="14"/>
                <w:szCs w:val="14"/>
              </w:rPr>
              <w:t xml:space="preserve"> from list:</w:t>
            </w:r>
          </w:p>
          <w:p w14:paraId="3DF6E72F"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Ducts have previously been sealed, tested, and certified by a HERS rater;</w:t>
            </w:r>
          </w:p>
          <w:p w14:paraId="3DF6E730" w14:textId="6E7C3B6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has less than 40 ft of duct;</w:t>
            </w:r>
          </w:p>
          <w:p w14:paraId="3DF6E73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is insulated or sealed with asbestos;</w:t>
            </w:r>
          </w:p>
          <w:p w14:paraId="3DF6E732" w14:textId="77777777" w:rsidR="001C7D94" w:rsidRPr="000757BC" w:rsidRDefault="001C7D94" w:rsidP="00E96728">
            <w:pPr>
              <w:keepNext/>
              <w:rPr>
                <w:rFonts w:asciiTheme="minorHAnsi" w:hAnsiTheme="minorHAnsi"/>
                <w:sz w:val="14"/>
                <w:szCs w:val="14"/>
              </w:rPr>
            </w:pPr>
          </w:p>
          <w:p w14:paraId="3DF6E733"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flag non-default values and report in project status notes field; The enforcement agency may require additional documentation as validation&gt;&gt;</w:t>
            </w:r>
          </w:p>
        </w:tc>
        <w:tc>
          <w:tcPr>
            <w:tcW w:w="1806" w:type="dxa"/>
            <w:shd w:val="clear" w:color="auto" w:fill="auto"/>
          </w:tcPr>
          <w:p w14:paraId="3DF6E734"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&lt;&lt;Calculated field: </w:t>
            </w:r>
          </w:p>
          <w:p w14:paraId="3DF6E73B" w14:textId="03CCCD22"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w:t>
            </w:r>
            <w:r w:rsidRPr="006D4C65">
              <w:rPr>
                <w:rFonts w:asciiTheme="minorHAnsi" w:hAnsiTheme="minorHAnsi"/>
                <w:sz w:val="14"/>
                <w:szCs w:val="14"/>
                <w:highlight w:val="yellow"/>
              </w:rPr>
              <w:t>J04</w:t>
            </w:r>
            <w:r w:rsidRPr="000757BC">
              <w:rPr>
                <w:rFonts w:asciiTheme="minorHAnsi" w:hAnsiTheme="minorHAnsi"/>
                <w:sz w:val="14"/>
                <w:szCs w:val="14"/>
              </w:rPr>
              <w:t xml:space="preserve"> ≠ No Exemptions,</w:t>
            </w:r>
          </w:p>
          <w:p w14:paraId="3DF6E73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then display result = no;</w:t>
            </w:r>
          </w:p>
          <w:p w14:paraId="3DF6E73D" w14:textId="77777777" w:rsidR="001C7D94" w:rsidRPr="000757BC" w:rsidRDefault="001C7D94" w:rsidP="00E96728">
            <w:pPr>
              <w:keepNext/>
              <w:rPr>
                <w:rFonts w:asciiTheme="minorHAnsi" w:hAnsiTheme="minorHAnsi"/>
                <w:sz w:val="14"/>
                <w:szCs w:val="14"/>
              </w:rPr>
            </w:pPr>
          </w:p>
          <w:p w14:paraId="3DF6E73E" w14:textId="76D1337E"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elseif </w:t>
            </w:r>
            <w:r w:rsidRPr="006D4C65">
              <w:rPr>
                <w:rFonts w:asciiTheme="minorHAnsi" w:hAnsiTheme="minorHAnsi"/>
                <w:sz w:val="14"/>
                <w:szCs w:val="14"/>
                <w:highlight w:val="yellow"/>
              </w:rPr>
              <w:t>J04</w:t>
            </w:r>
            <w:r w:rsidRPr="000757BC">
              <w:rPr>
                <w:rFonts w:asciiTheme="minorHAnsi" w:hAnsiTheme="minorHAnsi"/>
                <w:sz w:val="14"/>
                <w:szCs w:val="14"/>
              </w:rPr>
              <w:t>= No Exemptions,</w:t>
            </w:r>
          </w:p>
          <w:p w14:paraId="3DF6E73F" w14:textId="52B158F1"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determine the result for this field by the user responses in </w:t>
            </w:r>
            <w:r w:rsidRPr="006D4C65">
              <w:rPr>
                <w:rFonts w:asciiTheme="minorHAnsi" w:hAnsiTheme="minorHAnsi"/>
                <w:sz w:val="14"/>
                <w:szCs w:val="14"/>
                <w:highlight w:val="yellow"/>
              </w:rPr>
              <w:t>B04, B05 , B06, B07, B08, B09</w:t>
            </w:r>
            <w:r w:rsidRPr="000757BC">
              <w:rPr>
                <w:rFonts w:asciiTheme="minorHAnsi" w:hAnsiTheme="minorHAnsi"/>
                <w:sz w:val="14"/>
                <w:szCs w:val="14"/>
              </w:rPr>
              <w:t xml:space="preserve"> and use of Logic Table for Determining Alteration Type and HERS Verification Requirements (inserted below section B); constrain user input for fields </w:t>
            </w:r>
            <w:r w:rsidRPr="006D4C65">
              <w:rPr>
                <w:rFonts w:asciiTheme="minorHAnsi" w:hAnsiTheme="minorHAnsi"/>
                <w:sz w:val="14"/>
                <w:szCs w:val="14"/>
                <w:highlight w:val="yellow"/>
              </w:rPr>
              <w:t>B04-B09</w:t>
            </w:r>
            <w:r w:rsidRPr="000757BC">
              <w:rPr>
                <w:rFonts w:asciiTheme="minorHAnsi" w:hAnsiTheme="minorHAnsi"/>
                <w:sz w:val="14"/>
                <w:szCs w:val="14"/>
              </w:rPr>
              <w:t xml:space="preserve"> to allow only the available combinations of responses given in the Logic Table in rows a through </w:t>
            </w:r>
            <w:r>
              <w:rPr>
                <w:rFonts w:asciiTheme="minorHAnsi" w:hAnsiTheme="minorHAnsi"/>
                <w:sz w:val="14"/>
                <w:szCs w:val="14"/>
              </w:rPr>
              <w:t>t</w:t>
            </w:r>
            <w:r w:rsidRPr="000757BC">
              <w:rPr>
                <w:rFonts w:asciiTheme="minorHAnsi" w:hAnsiTheme="minorHAnsi"/>
                <w:sz w:val="14"/>
                <w:szCs w:val="14"/>
              </w:rPr>
              <w:t xml:space="preserve">;  </w:t>
            </w:r>
          </w:p>
          <w:p w14:paraId="3DF6E740" w14:textId="06A54496"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appears in the HERS column, then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 xml:space="preserve"> in this field (duct leakage test required);</w:t>
            </w:r>
          </w:p>
          <w:p w14:paraId="3DF6E741" w14:textId="64E11CC2" w:rsidR="001C7D94" w:rsidRPr="000757BC" w:rsidRDefault="001C7D94" w:rsidP="00E96728">
            <w:pPr>
              <w:keepNext/>
              <w:rPr>
                <w:rFonts w:ascii="Calibri" w:hAnsi="Calibri"/>
                <w:i/>
                <w:sz w:val="14"/>
                <w:szCs w:val="14"/>
              </w:rPr>
            </w:pPr>
            <w:r w:rsidRPr="000757BC">
              <w:rPr>
                <w:rFonts w:asciiTheme="minorHAnsi" w:hAnsiTheme="minorHAnsi"/>
                <w:sz w:val="14"/>
                <w:szCs w:val="14"/>
              </w:rPr>
              <w:t xml:space="preserve">elsif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does not appear in the HERS column, then display result=</w:t>
            </w:r>
            <w:r>
              <w:rPr>
                <w:rFonts w:asciiTheme="minorHAnsi" w:hAnsiTheme="minorHAnsi"/>
                <w:sz w:val="14"/>
                <w:szCs w:val="14"/>
              </w:rPr>
              <w:t xml:space="preserve"> "</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 xml:space="preserve"> in this field &gt;&gt;</w:t>
            </w:r>
          </w:p>
        </w:tc>
        <w:tc>
          <w:tcPr>
            <w:tcW w:w="1805" w:type="dxa"/>
            <w:shd w:val="clear" w:color="auto" w:fill="auto"/>
          </w:tcPr>
          <w:p w14:paraId="3AD5FACF" w14:textId="6B707571"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&lt;&lt;  Calculated field:</w:t>
            </w:r>
          </w:p>
          <w:p w14:paraId="3E03A640" w14:textId="3702AF02"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if</w:t>
            </w:r>
            <w:r>
              <w:rPr>
                <w:rFonts w:asciiTheme="minorHAnsi" w:hAnsiTheme="minorHAnsi"/>
                <w:sz w:val="14"/>
                <w:szCs w:val="14"/>
              </w:rPr>
              <w:t xml:space="preserve"> </w:t>
            </w:r>
            <w:r w:rsidR="00176884">
              <w:rPr>
                <w:rFonts w:asciiTheme="minorHAnsi" w:hAnsiTheme="minorHAnsi"/>
                <w:sz w:val="14"/>
                <w:szCs w:val="14"/>
              </w:rPr>
              <w:t xml:space="preserve">applicable </w:t>
            </w:r>
            <w:r>
              <w:rPr>
                <w:rFonts w:asciiTheme="minorHAnsi" w:hAnsiTheme="minorHAnsi"/>
                <w:sz w:val="14"/>
                <w:szCs w:val="14"/>
              </w:rPr>
              <w:t xml:space="preserve">value in </w:t>
            </w:r>
            <w:r w:rsidR="00DC6879">
              <w:rPr>
                <w:rFonts w:asciiTheme="minorHAnsi" w:hAnsiTheme="minorHAnsi"/>
                <w:sz w:val="14"/>
                <w:szCs w:val="14"/>
              </w:rPr>
              <w:t xml:space="preserve">either </w:t>
            </w:r>
            <w:r w:rsidR="00DC6879" w:rsidRPr="00C12ADB">
              <w:rPr>
                <w:rFonts w:asciiTheme="minorHAnsi" w:hAnsiTheme="minorHAnsi"/>
                <w:sz w:val="14"/>
                <w:szCs w:val="14"/>
                <w:highlight w:val="yellow"/>
              </w:rPr>
              <w:t>F10</w:t>
            </w:r>
            <w:r w:rsidR="00DC6879">
              <w:rPr>
                <w:rFonts w:asciiTheme="minorHAnsi" w:hAnsiTheme="minorHAnsi"/>
                <w:sz w:val="14"/>
                <w:szCs w:val="14"/>
              </w:rPr>
              <w:t xml:space="preserve"> or </w:t>
            </w:r>
            <w:r w:rsidRPr="00801F5C">
              <w:rPr>
                <w:rFonts w:asciiTheme="minorHAnsi" w:hAnsiTheme="minorHAnsi"/>
                <w:sz w:val="14"/>
                <w:szCs w:val="14"/>
                <w:highlight w:val="yellow"/>
              </w:rPr>
              <w:t>G10</w:t>
            </w:r>
            <w:r w:rsidR="00DC6879">
              <w:rPr>
                <w:rFonts w:asciiTheme="minorHAnsi" w:hAnsiTheme="minorHAnsi"/>
                <w:sz w:val="14"/>
                <w:szCs w:val="14"/>
              </w:rPr>
              <w:t xml:space="preserve"> </w:t>
            </w:r>
            <w:r w:rsidRPr="00DF19EA">
              <w:rPr>
                <w:rFonts w:asciiTheme="minorHAnsi" w:hAnsiTheme="minorHAnsi"/>
                <w:sz w:val="14"/>
                <w:szCs w:val="14"/>
              </w:rPr>
              <w:t xml:space="preserve">= </w:t>
            </w:r>
          </w:p>
          <w:p w14:paraId="2D0DB0EE" w14:textId="0888C614"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 xml:space="preserve">*Ducts ≥R4.2 </w:t>
            </w:r>
            <w:r>
              <w:rPr>
                <w:rFonts w:asciiTheme="minorHAnsi" w:hAnsiTheme="minorHAnsi"/>
                <w:sz w:val="14"/>
                <w:szCs w:val="14"/>
              </w:rPr>
              <w:t>entirely in conditioned space</w:t>
            </w:r>
            <w:r w:rsidRPr="00DF19EA">
              <w:rPr>
                <w:rFonts w:asciiTheme="minorHAnsi" w:hAnsiTheme="minorHAnsi"/>
                <w:sz w:val="14"/>
                <w:szCs w:val="14"/>
              </w:rPr>
              <w:t>,</w:t>
            </w:r>
          </w:p>
          <w:p w14:paraId="5F9ACF22" w14:textId="77777777" w:rsidR="00DC6879" w:rsidRDefault="001C7D94" w:rsidP="00DF19EA">
            <w:pPr>
              <w:keepNext/>
              <w:rPr>
                <w:rFonts w:asciiTheme="minorHAnsi" w:hAnsiTheme="minorHAnsi"/>
                <w:sz w:val="14"/>
                <w:szCs w:val="14"/>
              </w:rPr>
            </w:pPr>
            <w:r w:rsidRPr="00801F5C">
              <w:rPr>
                <w:rFonts w:asciiTheme="minorHAnsi" w:hAnsiTheme="minorHAnsi"/>
                <w:b/>
                <w:sz w:val="14"/>
                <w:szCs w:val="14"/>
              </w:rPr>
              <w:t>and</w:t>
            </w:r>
            <w:r w:rsidRPr="00DF19EA">
              <w:rPr>
                <w:rFonts w:asciiTheme="minorHAnsi" w:hAnsiTheme="minorHAnsi"/>
                <w:sz w:val="14"/>
                <w:szCs w:val="14"/>
              </w:rPr>
              <w:t xml:space="preserve"> </w:t>
            </w:r>
            <w:r w:rsidR="00DC6879">
              <w:rPr>
                <w:rFonts w:asciiTheme="minorHAnsi" w:hAnsiTheme="minorHAnsi"/>
                <w:sz w:val="14"/>
                <w:szCs w:val="14"/>
              </w:rPr>
              <w:t>one of the following two conditions is true:</w:t>
            </w:r>
          </w:p>
          <w:p w14:paraId="01495F79" w14:textId="7D00A1BC" w:rsidR="001C7D94" w:rsidRDefault="00DC6879" w:rsidP="00DF19EA">
            <w:pPr>
              <w:keepNext/>
              <w:rPr>
                <w:rFonts w:asciiTheme="minorHAnsi" w:hAnsiTheme="minorHAnsi"/>
                <w:sz w:val="14"/>
                <w:szCs w:val="14"/>
              </w:rPr>
            </w:pPr>
            <w:r>
              <w:rPr>
                <w:rFonts w:asciiTheme="minorHAnsi" w:hAnsiTheme="minorHAnsi"/>
                <w:sz w:val="14"/>
                <w:szCs w:val="14"/>
              </w:rPr>
              <w:t>1] applicable</w:t>
            </w:r>
            <w:r w:rsidR="001C7D94" w:rsidRPr="00DF19EA">
              <w:rPr>
                <w:rFonts w:asciiTheme="minorHAnsi" w:hAnsiTheme="minorHAnsi"/>
                <w:sz w:val="14"/>
                <w:szCs w:val="14"/>
              </w:rPr>
              <w:t xml:space="preserve"> values in either </w:t>
            </w:r>
            <w:r w:rsidR="001C7D94" w:rsidRPr="00801F5C">
              <w:rPr>
                <w:rFonts w:asciiTheme="minorHAnsi" w:hAnsiTheme="minorHAnsi"/>
                <w:sz w:val="14"/>
                <w:szCs w:val="14"/>
                <w:highlight w:val="yellow"/>
              </w:rPr>
              <w:t>G07</w:t>
            </w:r>
            <w:r w:rsidR="001C7D94">
              <w:rPr>
                <w:rFonts w:asciiTheme="minorHAnsi" w:hAnsiTheme="minorHAnsi"/>
                <w:sz w:val="14"/>
                <w:szCs w:val="14"/>
              </w:rPr>
              <w:t xml:space="preserve"> </w:t>
            </w:r>
            <w:r w:rsidR="001C7D94" w:rsidRPr="00DF19EA">
              <w:rPr>
                <w:rFonts w:asciiTheme="minorHAnsi" w:hAnsiTheme="minorHAnsi"/>
                <w:sz w:val="14"/>
                <w:szCs w:val="14"/>
              </w:rPr>
              <w:t xml:space="preserve">or </w:t>
            </w:r>
            <w:r w:rsidR="001C7D94" w:rsidRPr="00801F5C">
              <w:rPr>
                <w:rFonts w:asciiTheme="minorHAnsi" w:hAnsiTheme="minorHAnsi"/>
                <w:sz w:val="14"/>
                <w:szCs w:val="14"/>
                <w:highlight w:val="yellow"/>
              </w:rPr>
              <w:t>G09</w:t>
            </w:r>
            <w:r w:rsidR="001C7D94" w:rsidRPr="00DF19EA">
              <w:rPr>
                <w:rFonts w:asciiTheme="minorHAnsi" w:hAnsiTheme="minorHAnsi"/>
                <w:sz w:val="14"/>
                <w:szCs w:val="14"/>
              </w:rPr>
              <w:t xml:space="preserve"> are &lt;</w:t>
            </w:r>
            <w:r w:rsidR="001C7D94">
              <w:rPr>
                <w:rFonts w:asciiTheme="minorHAnsi" w:hAnsiTheme="minorHAnsi"/>
                <w:sz w:val="14"/>
                <w:szCs w:val="14"/>
              </w:rPr>
              <w:t xml:space="preserve"> </w:t>
            </w:r>
            <w:r w:rsidR="001C7D94" w:rsidRPr="00801F5C">
              <w:rPr>
                <w:rFonts w:asciiTheme="minorHAnsi" w:hAnsiTheme="minorHAnsi"/>
                <w:sz w:val="14"/>
                <w:szCs w:val="14"/>
                <w:highlight w:val="yellow"/>
              </w:rPr>
              <w:t>G05</w:t>
            </w:r>
            <w:r w:rsidR="001C7D94">
              <w:rPr>
                <w:rFonts w:asciiTheme="minorHAnsi" w:hAnsiTheme="minorHAnsi"/>
                <w:sz w:val="14"/>
                <w:szCs w:val="14"/>
              </w:rPr>
              <w:t>,</w:t>
            </w:r>
          </w:p>
          <w:p w14:paraId="5AF07BEF" w14:textId="4CCCED55" w:rsidR="00DC6879" w:rsidRPr="00DF19EA" w:rsidRDefault="00DC6879" w:rsidP="00DF19EA">
            <w:pPr>
              <w:keepNext/>
              <w:rPr>
                <w:rFonts w:asciiTheme="minorHAnsi" w:hAnsiTheme="minorHAnsi"/>
                <w:sz w:val="14"/>
                <w:szCs w:val="14"/>
              </w:rPr>
            </w:pPr>
            <w:r>
              <w:rPr>
                <w:rFonts w:asciiTheme="minorHAnsi" w:hAnsiTheme="minorHAnsi"/>
                <w:sz w:val="14"/>
                <w:szCs w:val="14"/>
              </w:rPr>
              <w:t xml:space="preserve">2]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F07</w:t>
            </w:r>
            <w:r w:rsidR="00176884">
              <w:rPr>
                <w:rFonts w:asciiTheme="minorHAnsi" w:hAnsiTheme="minorHAnsi"/>
                <w:sz w:val="14"/>
                <w:szCs w:val="14"/>
              </w:rPr>
              <w:t xml:space="preserve"> or </w:t>
            </w:r>
            <w:r w:rsidR="00176884" w:rsidRPr="00BB6444">
              <w:rPr>
                <w:rFonts w:asciiTheme="minorHAnsi" w:hAnsiTheme="minorHAnsi"/>
                <w:sz w:val="14"/>
                <w:szCs w:val="14"/>
                <w:highlight w:val="yellow"/>
              </w:rPr>
              <w:t>F09</w:t>
            </w:r>
            <w:r w:rsidR="00176884">
              <w:rPr>
                <w:rFonts w:asciiTheme="minorHAnsi" w:hAnsiTheme="minorHAnsi"/>
                <w:sz w:val="14"/>
                <w:szCs w:val="14"/>
              </w:rPr>
              <w:t xml:space="preserve"> are &lt; </w:t>
            </w:r>
            <w:r w:rsidR="00176884" w:rsidRPr="00BB6444">
              <w:rPr>
                <w:rFonts w:asciiTheme="minorHAnsi" w:hAnsiTheme="minorHAnsi"/>
                <w:sz w:val="14"/>
                <w:szCs w:val="14"/>
                <w:highlight w:val="yellow"/>
              </w:rPr>
              <w:t>F05</w:t>
            </w:r>
            <w:r w:rsidR="00176884" w:rsidRPr="00176884">
              <w:rPr>
                <w:rFonts w:asciiTheme="minorHAnsi" w:hAnsiTheme="minorHAnsi"/>
                <w:sz w:val="14"/>
                <w:szCs w:val="14"/>
              </w:rPr>
              <w:t>,</w:t>
            </w:r>
          </w:p>
          <w:p w14:paraId="78AA4B86" w14:textId="77777777" w:rsidR="00111AFD" w:rsidRDefault="00111AFD" w:rsidP="00DF19EA">
            <w:pPr>
              <w:keepNext/>
              <w:rPr>
                <w:rFonts w:asciiTheme="minorHAnsi" w:hAnsiTheme="minorHAnsi"/>
                <w:b/>
                <w:sz w:val="14"/>
                <w:szCs w:val="14"/>
              </w:rPr>
            </w:pPr>
          </w:p>
          <w:p w14:paraId="76E06398" w14:textId="692CD9BE" w:rsidR="001C7D94"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 in this field=</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w:t>
            </w:r>
          </w:p>
          <w:p w14:paraId="7F00F1E5" w14:textId="77777777" w:rsidR="001C7D94" w:rsidRPr="00DF19EA" w:rsidRDefault="001C7D94" w:rsidP="00DF19EA">
            <w:pPr>
              <w:keepNext/>
              <w:rPr>
                <w:rFonts w:asciiTheme="minorHAnsi" w:hAnsiTheme="minorHAnsi"/>
                <w:sz w:val="14"/>
                <w:szCs w:val="14"/>
              </w:rPr>
            </w:pPr>
          </w:p>
          <w:p w14:paraId="1959B8BB" w14:textId="6BB99F8F"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elseif</w:t>
            </w:r>
            <w:r w:rsidRPr="00DF19EA">
              <w:rPr>
                <w:rFonts w:asciiTheme="minorHAnsi" w:hAnsiTheme="minorHAnsi"/>
                <w:sz w:val="14"/>
                <w:szCs w:val="14"/>
              </w:rPr>
              <w:t xml:space="preserve">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F10</w:t>
            </w:r>
            <w:r w:rsidR="00176884">
              <w:rPr>
                <w:rFonts w:asciiTheme="minorHAnsi" w:hAnsiTheme="minorHAnsi"/>
                <w:sz w:val="14"/>
                <w:szCs w:val="14"/>
              </w:rPr>
              <w:t xml:space="preserve"> or </w:t>
            </w:r>
            <w:r w:rsidRPr="00801F5C">
              <w:rPr>
                <w:rFonts w:asciiTheme="minorHAnsi" w:hAnsiTheme="minorHAnsi"/>
                <w:sz w:val="14"/>
                <w:szCs w:val="14"/>
                <w:highlight w:val="yellow"/>
              </w:rPr>
              <w:t>G10</w:t>
            </w:r>
            <w:r w:rsidRPr="00DF19EA">
              <w:rPr>
                <w:rFonts w:asciiTheme="minorHAnsi" w:hAnsiTheme="minorHAnsi"/>
                <w:sz w:val="14"/>
                <w:szCs w:val="14"/>
              </w:rPr>
              <w:t>= one of the following two:</w:t>
            </w:r>
          </w:p>
          <w:p w14:paraId="22109C5A" w14:textId="310918BF"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ducts in wall cavity</w:t>
            </w:r>
            <w:r w:rsidR="00111AFD">
              <w:rPr>
                <w:rFonts w:asciiTheme="minorHAnsi" w:hAnsiTheme="minorHAnsi"/>
                <w:sz w:val="14"/>
                <w:szCs w:val="14"/>
              </w:rPr>
              <w:t>]</w:t>
            </w:r>
            <w:r w:rsidRPr="00DF19EA">
              <w:rPr>
                <w:rFonts w:asciiTheme="minorHAnsi" w:hAnsiTheme="minorHAnsi"/>
                <w:sz w:val="14"/>
                <w:szCs w:val="14"/>
              </w:rPr>
              <w:t xml:space="preserve"> </w:t>
            </w:r>
          </w:p>
          <w:p w14:paraId="3EB0A15A" w14:textId="1C49AA7A"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exposed ducts  in directly conditioned space</w:t>
            </w:r>
            <w:r w:rsidR="00111AFD">
              <w:rPr>
                <w:rFonts w:asciiTheme="minorHAnsi" w:hAnsiTheme="minorHAnsi"/>
                <w:sz w:val="14"/>
                <w:szCs w:val="14"/>
              </w:rPr>
              <w:t>]</w:t>
            </w:r>
            <w:r w:rsidRPr="00DF19EA">
              <w:rPr>
                <w:rFonts w:asciiTheme="minorHAnsi" w:hAnsiTheme="minorHAnsi"/>
                <w:sz w:val="14"/>
                <w:szCs w:val="14"/>
              </w:rPr>
              <w:t>,</w:t>
            </w:r>
          </w:p>
          <w:p w14:paraId="192AD855" w14:textId="5EC3F6ED"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 xml:space="preserve"> </w:t>
            </w:r>
          </w:p>
          <w:p w14:paraId="470920D9" w14:textId="4CD86A31" w:rsidR="001C7D94" w:rsidRPr="00DF19EA" w:rsidRDefault="001C7D94" w:rsidP="00DF19EA">
            <w:pPr>
              <w:keepNext/>
              <w:rPr>
                <w:rFonts w:asciiTheme="minorHAnsi" w:hAnsiTheme="minorHAnsi"/>
                <w:sz w:val="14"/>
                <w:szCs w:val="14"/>
              </w:rPr>
            </w:pPr>
          </w:p>
          <w:p w14:paraId="5CFFACB2" w14:textId="2B3E60CC" w:rsidR="001C7D94" w:rsidRDefault="001C7D94" w:rsidP="00DF19EA">
            <w:pPr>
              <w:keepNext/>
              <w:rPr>
                <w:rFonts w:asciiTheme="minorHAnsi" w:hAnsiTheme="minorHAnsi"/>
                <w:sz w:val="14"/>
                <w:szCs w:val="14"/>
              </w:rPr>
            </w:pPr>
            <w:r w:rsidRPr="00801F5C">
              <w:rPr>
                <w:rFonts w:asciiTheme="minorHAnsi" w:hAnsiTheme="minorHAnsi"/>
                <w:b/>
                <w:sz w:val="14"/>
                <w:szCs w:val="14"/>
              </w:rPr>
              <w:t>else</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no</w:t>
            </w:r>
            <w:r>
              <w:rPr>
                <w:rFonts w:asciiTheme="minorHAnsi" w:hAnsiTheme="minorHAnsi"/>
                <w:sz w:val="14"/>
                <w:szCs w:val="14"/>
              </w:rPr>
              <w:t>"</w:t>
            </w:r>
            <w:r w:rsidRPr="00DF19EA">
              <w:rPr>
                <w:rFonts w:asciiTheme="minorHAnsi" w:hAnsiTheme="minorHAnsi"/>
                <w:sz w:val="14"/>
                <w:szCs w:val="14"/>
              </w:rPr>
              <w:t>&gt;&gt;</w:t>
            </w:r>
          </w:p>
          <w:p w14:paraId="0346CC07" w14:textId="77777777" w:rsidR="001C7D94" w:rsidRDefault="001C7D94" w:rsidP="00E96728">
            <w:pPr>
              <w:keepNext/>
              <w:rPr>
                <w:rFonts w:asciiTheme="minorHAnsi" w:hAnsiTheme="minorHAnsi"/>
                <w:sz w:val="14"/>
                <w:szCs w:val="14"/>
              </w:rPr>
            </w:pPr>
          </w:p>
          <w:p w14:paraId="3DF6E750" w14:textId="09C2A5FE" w:rsidR="001C7D94" w:rsidRPr="000757BC" w:rsidRDefault="001C7D94" w:rsidP="00E96728">
            <w:pPr>
              <w:keepNext/>
              <w:rPr>
                <w:rFonts w:ascii="Calibri" w:hAnsi="Calibri"/>
                <w:sz w:val="14"/>
                <w:szCs w:val="14"/>
              </w:rPr>
            </w:pPr>
          </w:p>
        </w:tc>
        <w:tc>
          <w:tcPr>
            <w:tcW w:w="1806" w:type="dxa"/>
            <w:shd w:val="clear" w:color="auto" w:fill="auto"/>
          </w:tcPr>
          <w:p w14:paraId="3DF6E757" w14:textId="7F490005"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1D1D150E" w14:textId="1BFADB95" w:rsidR="008744F1" w:rsidRDefault="008744F1" w:rsidP="00E96728">
            <w:pPr>
              <w:keepNext/>
              <w:rPr>
                <w:rFonts w:asciiTheme="minorHAnsi" w:hAnsiTheme="minorHAnsi"/>
                <w:sz w:val="14"/>
                <w:szCs w:val="14"/>
              </w:rPr>
            </w:pPr>
            <w:r>
              <w:rPr>
                <w:rFonts w:asciiTheme="minorHAnsi" w:hAnsiTheme="minorHAnsi"/>
                <w:sz w:val="14"/>
                <w:szCs w:val="14"/>
              </w:rPr>
              <w:t xml:space="preserve">if </w:t>
            </w:r>
            <w:r w:rsidRPr="00BB6444">
              <w:rPr>
                <w:rFonts w:asciiTheme="minorHAnsi" w:hAnsiTheme="minorHAnsi"/>
                <w:sz w:val="14"/>
                <w:szCs w:val="14"/>
                <w:highlight w:val="yellow"/>
              </w:rPr>
              <w:t>G14</w:t>
            </w:r>
            <w:r>
              <w:rPr>
                <w:rFonts w:asciiTheme="minorHAnsi" w:hAnsiTheme="minorHAnsi"/>
                <w:sz w:val="14"/>
                <w:szCs w:val="14"/>
              </w:rPr>
              <w:t>=no</w:t>
            </w:r>
          </w:p>
          <w:p w14:paraId="4569029A" w14:textId="2F39C460" w:rsidR="008744F1" w:rsidRDefault="008744F1" w:rsidP="00E96728">
            <w:pPr>
              <w:keepNext/>
              <w:rPr>
                <w:rFonts w:asciiTheme="minorHAnsi" w:hAnsiTheme="minorHAnsi"/>
                <w:sz w:val="14"/>
                <w:szCs w:val="14"/>
              </w:rPr>
            </w:pPr>
            <w:r>
              <w:rPr>
                <w:rFonts w:asciiTheme="minorHAnsi" w:hAnsiTheme="minorHAnsi"/>
                <w:sz w:val="14"/>
                <w:szCs w:val="14"/>
              </w:rPr>
              <w:t>then result=no</w:t>
            </w:r>
          </w:p>
          <w:p w14:paraId="4001B0A3" w14:textId="77777777" w:rsidR="008744F1" w:rsidRPr="000757BC" w:rsidRDefault="008744F1" w:rsidP="00E96728">
            <w:pPr>
              <w:keepNext/>
              <w:rPr>
                <w:rFonts w:asciiTheme="minorHAnsi" w:hAnsiTheme="minorHAnsi"/>
                <w:sz w:val="14"/>
                <w:szCs w:val="14"/>
              </w:rPr>
            </w:pPr>
          </w:p>
          <w:p w14:paraId="3DF6E758" w14:textId="0B66CA42" w:rsidR="001C7D94" w:rsidRPr="000757BC" w:rsidRDefault="001C7D94" w:rsidP="00E96728">
            <w:pPr>
              <w:keepNext/>
              <w:rPr>
                <w:rFonts w:asciiTheme="minorHAnsi" w:hAnsiTheme="minorHAnsi"/>
                <w:sz w:val="14"/>
                <w:szCs w:val="14"/>
              </w:rPr>
            </w:pPr>
            <w:r w:rsidRPr="006A26C2">
              <w:rPr>
                <w:rFonts w:asciiTheme="minorHAnsi" w:hAnsiTheme="minorHAnsi"/>
                <w:b/>
                <w:sz w:val="14"/>
                <w:szCs w:val="14"/>
              </w:rPr>
              <w:t>elseif</w:t>
            </w:r>
            <w:r w:rsidRPr="000757BC">
              <w:rPr>
                <w:rFonts w:asciiTheme="minorHAnsi" w:hAnsiTheme="minorHAnsi"/>
                <w:sz w:val="14"/>
                <w:szCs w:val="14"/>
              </w:rPr>
              <w:t xml:space="preserve"> the value in </w:t>
            </w:r>
            <w:r w:rsidRPr="00801F5C">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6A26C2">
              <w:rPr>
                <w:rFonts w:asciiTheme="minorHAnsi" w:hAnsiTheme="minorHAnsi"/>
                <w:sz w:val="14"/>
                <w:szCs w:val="14"/>
              </w:rPr>
              <w:t>HERS Verified Fan Efficacy (W/cfm) and Airflow Rate (cfm/ton)</w:t>
            </w:r>
            <w:r>
              <w:rPr>
                <w:rFonts w:asciiTheme="minorHAnsi" w:hAnsiTheme="minorHAnsi"/>
                <w:sz w:val="14"/>
                <w:szCs w:val="14"/>
              </w:rPr>
              <w:t>"</w:t>
            </w:r>
            <w:r w:rsidRPr="006A26C2">
              <w:rPr>
                <w:rFonts w:asciiTheme="minorHAnsi" w:hAnsiTheme="minorHAnsi"/>
                <w:sz w:val="14"/>
                <w:szCs w:val="14"/>
              </w:rPr>
              <w:t>,</w:t>
            </w:r>
          </w:p>
          <w:p w14:paraId="3DF6E759" w14:textId="61450D83" w:rsidR="001C7D94" w:rsidRDefault="001C7D94" w:rsidP="00E96728">
            <w:pPr>
              <w:keepNext/>
              <w:rPr>
                <w:rFonts w:asciiTheme="minorHAnsi" w:hAnsiTheme="minorHAnsi"/>
                <w:sz w:val="14"/>
                <w:szCs w:val="14"/>
              </w:rPr>
            </w:pPr>
            <w:r w:rsidRPr="006A26C2">
              <w:rPr>
                <w:rFonts w:asciiTheme="minorHAnsi" w:hAnsiTheme="minorHAnsi"/>
                <w:b/>
                <w:sz w:val="14"/>
                <w:szCs w:val="14"/>
              </w:rPr>
              <w:t>then</w:t>
            </w:r>
            <w:r w:rsidRPr="000757BC">
              <w:rPr>
                <w:rFonts w:asciiTheme="minorHAnsi" w:hAnsiTheme="minorHAnsi"/>
                <w:sz w:val="14"/>
                <w:szCs w:val="14"/>
              </w:rPr>
              <w:t xml:space="preserve"> display</w:t>
            </w:r>
            <w:r>
              <w:rPr>
                <w:rFonts w:asciiTheme="minorHAnsi" w:hAnsiTheme="minorHAnsi"/>
                <w:sz w:val="14"/>
                <w:szCs w:val="14"/>
              </w:rPr>
              <w:t xml:space="preserve"> text</w:t>
            </w:r>
            <w:r w:rsidRPr="000757BC">
              <w:rPr>
                <w:rFonts w:asciiTheme="minorHAnsi" w:hAnsiTheme="minorHAnsi"/>
                <w:sz w:val="14"/>
                <w:szCs w:val="14"/>
              </w:rPr>
              <w:t xml:space="preserve"> result in this field=</w:t>
            </w:r>
            <w:r>
              <w:rPr>
                <w:rFonts w:asciiTheme="minorHAnsi" w:hAnsiTheme="minorHAnsi"/>
                <w:sz w:val="14"/>
                <w:szCs w:val="14"/>
              </w:rPr>
              <w:t>"</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w:t>
            </w:r>
          </w:p>
          <w:p w14:paraId="3DF6E75A" w14:textId="77777777" w:rsidR="001C7D94" w:rsidRDefault="001C7D94" w:rsidP="00E96728">
            <w:pPr>
              <w:keepNext/>
              <w:rPr>
                <w:rFonts w:asciiTheme="minorHAnsi" w:hAnsiTheme="minorHAnsi"/>
                <w:sz w:val="14"/>
                <w:szCs w:val="14"/>
              </w:rPr>
            </w:pPr>
          </w:p>
          <w:p w14:paraId="3DF6E75B" w14:textId="2E92BB73" w:rsidR="001C7D94" w:rsidRDefault="001C7D94" w:rsidP="00E96728">
            <w:pPr>
              <w:keepNext/>
              <w:rPr>
                <w:rFonts w:asciiTheme="minorHAnsi" w:hAnsiTheme="minorHAnsi"/>
                <w:sz w:val="14"/>
                <w:szCs w:val="14"/>
              </w:rPr>
            </w:pPr>
            <w:r w:rsidRPr="006A26C2">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5C"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B09</w:t>
            </w:r>
            <w:r>
              <w:rPr>
                <w:rFonts w:asciiTheme="minorHAnsi" w:hAnsiTheme="minorHAnsi"/>
                <w:sz w:val="14"/>
                <w:szCs w:val="14"/>
              </w:rPr>
              <w:t>=yes</w:t>
            </w:r>
          </w:p>
          <w:p w14:paraId="3DF6E75D" w14:textId="0169F64F"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C07</w:t>
            </w:r>
            <w:r>
              <w:rPr>
                <w:rFonts w:asciiTheme="minorHAnsi" w:hAnsiTheme="minorHAnsi"/>
                <w:sz w:val="14"/>
                <w:szCs w:val="14"/>
              </w:rPr>
              <w:t>=no cooling</w:t>
            </w:r>
          </w:p>
          <w:p w14:paraId="1DCE7D7C" w14:textId="4E2DF987" w:rsidR="00F55CB4"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 xml:space="preserve">CFI System, </w:t>
            </w:r>
          </w:p>
          <w:p w14:paraId="4485934F" w14:textId="3FEB79B2" w:rsidR="00893E48" w:rsidRDefault="00F55CB4" w:rsidP="00E96728">
            <w:pPr>
              <w:keepNext/>
              <w:rPr>
                <w:rFonts w:ascii="Calibri" w:hAnsi="Calibri"/>
                <w:sz w:val="14"/>
                <w:szCs w:val="14"/>
              </w:rPr>
            </w:pPr>
            <w:r>
              <w:rPr>
                <w:rFonts w:ascii="Calibri" w:hAnsi="Calibri"/>
                <w:sz w:val="14"/>
                <w:szCs w:val="14"/>
              </w:rPr>
              <w:t>**</w:t>
            </w:r>
            <w:r w:rsidR="00893E48" w:rsidRPr="00C51D75">
              <w:rPr>
                <w:rFonts w:ascii="Calibri" w:hAnsi="Calibri"/>
                <w:sz w:val="14"/>
                <w:szCs w:val="14"/>
                <w:highlight w:val="yellow"/>
              </w:rPr>
              <w:t>G13</w:t>
            </w:r>
            <w:r w:rsidR="00893E48">
              <w:rPr>
                <w:rFonts w:ascii="Calibri" w:hAnsi="Calibri"/>
                <w:sz w:val="14"/>
                <w:szCs w:val="14"/>
              </w:rPr>
              <w:t>=yes,</w:t>
            </w:r>
          </w:p>
          <w:p w14:paraId="4A82BF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p>
          <w:p w14:paraId="3DF6E75E" w14:textId="7366D192" w:rsidR="001C7D94" w:rsidRPr="00BE0EF1" w:rsidRDefault="001C7D94" w:rsidP="00E96728">
            <w:pPr>
              <w:keepNext/>
              <w:rPr>
                <w:rFonts w:ascii="Calibri" w:hAnsi="Calibri"/>
                <w:sz w:val="14"/>
                <w:szCs w:val="14"/>
              </w:rPr>
            </w:pPr>
            <w:r w:rsidRPr="000970D6">
              <w:rPr>
                <w:rFonts w:ascii="Calibri" w:hAnsi="Calibri"/>
                <w:sz w:val="14"/>
                <w:szCs w:val="14"/>
              </w:rPr>
              <w:t>then result= yes;</w:t>
            </w:r>
          </w:p>
          <w:p w14:paraId="3DF6E75F" w14:textId="77777777" w:rsidR="001C7D94" w:rsidRPr="000757BC" w:rsidRDefault="001C7D94" w:rsidP="00E96728">
            <w:pPr>
              <w:keepNext/>
              <w:rPr>
                <w:rFonts w:asciiTheme="minorHAnsi" w:hAnsiTheme="minorHAnsi"/>
                <w:sz w:val="14"/>
                <w:szCs w:val="14"/>
              </w:rPr>
            </w:pPr>
          </w:p>
          <w:p w14:paraId="3DF6E760" w14:textId="662A004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&gt;&gt;</w:t>
            </w:r>
          </w:p>
        </w:tc>
        <w:tc>
          <w:tcPr>
            <w:tcW w:w="1805" w:type="dxa"/>
            <w:shd w:val="clear" w:color="auto" w:fill="auto"/>
          </w:tcPr>
          <w:p w14:paraId="3DF6E761" w14:textId="047C44FC"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4EAC739C" w14:textId="77777777" w:rsidR="002354BB" w:rsidRPr="002354BB" w:rsidRDefault="002354BB" w:rsidP="002354BB">
            <w:pPr>
              <w:keepNext/>
              <w:rPr>
                <w:rFonts w:asciiTheme="minorHAnsi" w:hAnsiTheme="minorHAnsi"/>
                <w:sz w:val="14"/>
                <w:szCs w:val="14"/>
              </w:rPr>
            </w:pPr>
            <w:r w:rsidRPr="002354BB">
              <w:rPr>
                <w:rFonts w:asciiTheme="minorHAnsi" w:hAnsiTheme="minorHAnsi"/>
                <w:sz w:val="14"/>
                <w:szCs w:val="14"/>
              </w:rPr>
              <w:t>if the value in F11 or G13=no,</w:t>
            </w:r>
          </w:p>
          <w:p w14:paraId="0297861B" w14:textId="2B4C7BE3" w:rsidR="002354BB" w:rsidRDefault="002354BB" w:rsidP="002354BB">
            <w:pPr>
              <w:keepNext/>
              <w:rPr>
                <w:rFonts w:asciiTheme="minorHAnsi" w:hAnsiTheme="minorHAnsi"/>
                <w:sz w:val="14"/>
                <w:szCs w:val="14"/>
              </w:rPr>
            </w:pPr>
            <w:r w:rsidRPr="002354BB">
              <w:rPr>
                <w:rFonts w:asciiTheme="minorHAnsi" w:hAnsiTheme="minorHAnsi"/>
                <w:sz w:val="14"/>
                <w:szCs w:val="14"/>
              </w:rPr>
              <w:t>then result ="no"</w:t>
            </w:r>
            <w:r>
              <w:rPr>
                <w:rFonts w:asciiTheme="minorHAnsi" w:hAnsiTheme="minorHAnsi"/>
                <w:sz w:val="14"/>
                <w:szCs w:val="14"/>
              </w:rPr>
              <w:t>;</w:t>
            </w:r>
          </w:p>
          <w:p w14:paraId="30398AE8" w14:textId="77777777" w:rsidR="00CE5470" w:rsidRPr="000757BC" w:rsidRDefault="00CE5470" w:rsidP="002354BB">
            <w:pPr>
              <w:keepNext/>
              <w:rPr>
                <w:rFonts w:asciiTheme="minorHAnsi" w:hAnsiTheme="minorHAnsi"/>
                <w:sz w:val="14"/>
                <w:szCs w:val="14"/>
              </w:rPr>
            </w:pPr>
          </w:p>
          <w:p w14:paraId="3DF6E768" w14:textId="736876B8" w:rsidR="001C7D94" w:rsidRPr="00126B71" w:rsidRDefault="002354BB" w:rsidP="00E96728">
            <w:pPr>
              <w:keepNext/>
              <w:rPr>
                <w:rFonts w:asciiTheme="minorHAnsi" w:hAnsiTheme="minorHAnsi"/>
                <w:sz w:val="14"/>
                <w:szCs w:val="14"/>
              </w:rPr>
            </w:pPr>
            <w:r>
              <w:rPr>
                <w:rFonts w:asciiTheme="minorHAnsi" w:hAnsiTheme="minorHAnsi"/>
                <w:b/>
                <w:sz w:val="14"/>
                <w:szCs w:val="14"/>
              </w:rPr>
              <w:t>else</w:t>
            </w:r>
            <w:r w:rsidR="001C7D94" w:rsidRPr="00126B71">
              <w:rPr>
                <w:rFonts w:asciiTheme="minorHAnsi" w:hAnsiTheme="minorHAnsi"/>
                <w:b/>
                <w:sz w:val="14"/>
                <w:szCs w:val="14"/>
              </w:rPr>
              <w:t>if</w:t>
            </w:r>
            <w:r w:rsidR="001C7D94" w:rsidRPr="000757BC">
              <w:rPr>
                <w:rFonts w:asciiTheme="minorHAnsi" w:hAnsiTheme="minorHAnsi"/>
                <w:sz w:val="14"/>
                <w:szCs w:val="14"/>
              </w:rPr>
              <w:t xml:space="preserve"> the value i</w:t>
            </w:r>
            <w:r w:rsidR="001C7D94" w:rsidRPr="006A26C2">
              <w:rPr>
                <w:rFonts w:asciiTheme="minorHAnsi" w:hAnsiTheme="minorHAnsi"/>
                <w:sz w:val="14"/>
                <w:szCs w:val="14"/>
              </w:rPr>
              <w:t xml:space="preserve">n </w:t>
            </w:r>
            <w:r w:rsidR="001C7D94" w:rsidRPr="00126B71">
              <w:rPr>
                <w:rFonts w:asciiTheme="minorHAnsi" w:hAnsiTheme="minorHAnsi"/>
                <w:sz w:val="14"/>
                <w:szCs w:val="14"/>
                <w:highlight w:val="yellow"/>
              </w:rPr>
              <w:t>G11</w:t>
            </w:r>
            <w:r w:rsidR="001C7D94" w:rsidRPr="006A26C2">
              <w:rPr>
                <w:rFonts w:asciiTheme="minorHAnsi" w:hAnsiTheme="minorHAnsi"/>
                <w:sz w:val="14"/>
                <w:szCs w:val="14"/>
              </w:rPr>
              <w:t xml:space="preserve">= </w:t>
            </w:r>
            <w:r w:rsidR="001C7D94">
              <w:rPr>
                <w:rFonts w:asciiTheme="minorHAnsi" w:hAnsiTheme="minorHAnsi"/>
                <w:sz w:val="14"/>
                <w:szCs w:val="14"/>
              </w:rPr>
              <w:t>"</w:t>
            </w:r>
            <w:r w:rsidR="001C7D94" w:rsidRPr="00126B71">
              <w:rPr>
                <w:rFonts w:asciiTheme="minorHAnsi" w:hAnsiTheme="minorHAnsi"/>
                <w:sz w:val="14"/>
                <w:szCs w:val="14"/>
              </w:rPr>
              <w:t>HERS Verified Fan Efficacy (W/cfm) and Airflow Rate (cfm/ton)</w:t>
            </w:r>
            <w:r w:rsidR="001C7D94">
              <w:rPr>
                <w:rFonts w:asciiTheme="minorHAnsi" w:hAnsiTheme="minorHAnsi"/>
                <w:sz w:val="14"/>
                <w:szCs w:val="14"/>
              </w:rPr>
              <w:t>"</w:t>
            </w:r>
            <w:r w:rsidR="001C7D94" w:rsidRPr="00126B71">
              <w:rPr>
                <w:rFonts w:asciiTheme="minorHAnsi" w:hAnsiTheme="minorHAnsi"/>
                <w:sz w:val="14"/>
                <w:szCs w:val="14"/>
              </w:rPr>
              <w:t>,</w:t>
            </w:r>
          </w:p>
          <w:p w14:paraId="3DF6E769" w14:textId="2DFA279C" w:rsidR="001C7D94" w:rsidRDefault="001C7D94" w:rsidP="00E96728">
            <w:pPr>
              <w:keepNext/>
              <w:rPr>
                <w:rFonts w:asciiTheme="minorHAnsi" w:hAnsiTheme="minorHAnsi"/>
                <w:sz w:val="14"/>
                <w:szCs w:val="14"/>
              </w:rPr>
            </w:pPr>
            <w:r w:rsidRPr="00126B71">
              <w:rPr>
                <w:rFonts w:asciiTheme="minorHAnsi" w:hAnsiTheme="minorHAnsi"/>
                <w:b/>
                <w:sz w:val="14"/>
                <w:szCs w:val="14"/>
              </w:rPr>
              <w:t>then</w:t>
            </w:r>
            <w:r w:rsidRPr="00126B71">
              <w:rPr>
                <w:rFonts w:asciiTheme="minorHAnsi" w:hAnsiTheme="minorHAnsi"/>
                <w:sz w:val="14"/>
                <w:szCs w:val="14"/>
              </w:rPr>
              <w:t xml:space="preserve"> display </w:t>
            </w:r>
            <w:r>
              <w:rPr>
                <w:rFonts w:asciiTheme="minorHAnsi" w:hAnsiTheme="minorHAnsi"/>
                <w:sz w:val="14"/>
                <w:szCs w:val="14"/>
              </w:rPr>
              <w:t xml:space="preserve">text </w:t>
            </w:r>
            <w:r w:rsidRPr="00126B71">
              <w:rPr>
                <w:rFonts w:asciiTheme="minorHAnsi" w:hAnsiTheme="minorHAnsi"/>
                <w:sz w:val="14"/>
                <w:szCs w:val="14"/>
              </w:rPr>
              <w:t>result</w:t>
            </w:r>
            <w:r w:rsidRPr="000757BC">
              <w:rPr>
                <w:rFonts w:asciiTheme="minorHAnsi" w:hAnsiTheme="minorHAnsi"/>
                <w:sz w:val="14"/>
                <w:szCs w:val="14"/>
              </w:rPr>
              <w:t xml:space="preserve"> in this field="yes";</w:t>
            </w:r>
          </w:p>
          <w:p w14:paraId="3DF6E76A" w14:textId="77777777" w:rsidR="001C7D94" w:rsidRPr="000757BC" w:rsidRDefault="001C7D94" w:rsidP="00E96728">
            <w:pPr>
              <w:keepNext/>
              <w:rPr>
                <w:rFonts w:asciiTheme="minorHAnsi" w:hAnsiTheme="minorHAnsi"/>
                <w:sz w:val="14"/>
                <w:szCs w:val="14"/>
              </w:rPr>
            </w:pPr>
          </w:p>
          <w:p w14:paraId="3DF6E76C" w14:textId="53D3DAB7"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elseif</w:t>
            </w:r>
            <w:r w:rsidRPr="000757BC">
              <w:rPr>
                <w:rFonts w:asciiTheme="minorHAnsi" w:hAnsiTheme="minorHAnsi"/>
                <w:sz w:val="14"/>
                <w:szCs w:val="14"/>
              </w:rPr>
              <w:t xml:space="preserve"> the</w:t>
            </w:r>
            <w:r w:rsidR="002354BB">
              <w:rPr>
                <w:rFonts w:asciiTheme="minorHAnsi" w:hAnsiTheme="minorHAnsi"/>
                <w:sz w:val="14"/>
                <w:szCs w:val="14"/>
              </w:rPr>
              <w:t xml:space="preserve"> </w:t>
            </w:r>
            <w:r w:rsidRPr="000757BC">
              <w:rPr>
                <w:rFonts w:asciiTheme="minorHAnsi" w:hAnsiTheme="minorHAnsi"/>
                <w:sz w:val="14"/>
                <w:szCs w:val="14"/>
              </w:rPr>
              <w:t>value in</w:t>
            </w:r>
            <w:r>
              <w:rPr>
                <w:rFonts w:asciiTheme="minorHAnsi" w:hAnsiTheme="minorHAnsi"/>
                <w:sz w:val="14"/>
                <w:szCs w:val="14"/>
                <w:highlight w:val="yellow"/>
              </w:rPr>
              <w:t>K</w:t>
            </w:r>
            <w:r w:rsidRPr="00126B71">
              <w:rPr>
                <w:rFonts w:asciiTheme="minorHAnsi" w:hAnsiTheme="minorHAnsi"/>
                <w:sz w:val="14"/>
                <w:szCs w:val="14"/>
                <w:highlight w:val="yellow"/>
              </w:rPr>
              <w:t>03</w:t>
            </w:r>
            <w:r w:rsidRPr="000757BC">
              <w:rPr>
                <w:rFonts w:asciiTheme="minorHAnsi" w:hAnsiTheme="minorHAnsi"/>
                <w:sz w:val="14"/>
                <w:szCs w:val="14"/>
              </w:rPr>
              <w:t>=yes</w:t>
            </w:r>
            <w:r>
              <w:rPr>
                <w:rFonts w:asciiTheme="minorHAnsi" w:hAnsiTheme="minorHAnsi"/>
                <w:sz w:val="14"/>
                <w:szCs w:val="14"/>
              </w:rPr>
              <w:t xml:space="preserve">, </w:t>
            </w:r>
            <w:r w:rsidRPr="00126B71">
              <w:rPr>
                <w:rFonts w:asciiTheme="minorHAnsi" w:hAnsiTheme="minorHAnsi"/>
                <w:b/>
                <w:sz w:val="14"/>
                <w:szCs w:val="14"/>
              </w:rPr>
              <w:t>AND</w:t>
            </w:r>
            <w:r>
              <w:rPr>
                <w:rFonts w:asciiTheme="minorHAnsi" w:hAnsiTheme="minorHAnsi"/>
                <w:sz w:val="14"/>
                <w:szCs w:val="14"/>
              </w:rPr>
              <w:t xml:space="preserve"> the value in </w:t>
            </w:r>
            <w:r w:rsidRPr="00126B71">
              <w:rPr>
                <w:rFonts w:asciiTheme="minorHAnsi" w:hAnsiTheme="minorHAnsi"/>
                <w:sz w:val="14"/>
                <w:szCs w:val="14"/>
                <w:highlight w:val="yellow"/>
              </w:rPr>
              <w:t>J09</w:t>
            </w:r>
            <w:r>
              <w:rPr>
                <w:rFonts w:asciiTheme="minorHAnsi" w:hAnsiTheme="minorHAnsi"/>
                <w:sz w:val="14"/>
                <w:szCs w:val="14"/>
              </w:rPr>
              <w:t>=no</w:t>
            </w:r>
            <w:r w:rsidRPr="000757BC">
              <w:rPr>
                <w:rFonts w:asciiTheme="minorHAnsi" w:hAnsiTheme="minorHAnsi"/>
                <w:sz w:val="14"/>
                <w:szCs w:val="14"/>
              </w:rPr>
              <w:t xml:space="preserve">, </w:t>
            </w:r>
          </w:p>
          <w:p w14:paraId="3DF6E76D" w14:textId="5F877A26"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in this field=yes</w:t>
            </w:r>
            <w:r w:rsidR="00CE5470">
              <w:rPr>
                <w:rFonts w:asciiTheme="minorHAnsi" w:hAnsiTheme="minorHAnsi"/>
                <w:sz w:val="14"/>
                <w:szCs w:val="14"/>
              </w:rPr>
              <w:t>;</w:t>
            </w:r>
          </w:p>
          <w:p w14:paraId="3DF6E76E" w14:textId="77777777" w:rsidR="001C7D94" w:rsidRPr="000757BC" w:rsidRDefault="001C7D94" w:rsidP="00E96728">
            <w:pPr>
              <w:keepNext/>
              <w:rPr>
                <w:rFonts w:asciiTheme="minorHAnsi" w:hAnsiTheme="minorHAnsi"/>
                <w:sz w:val="14"/>
                <w:szCs w:val="14"/>
              </w:rPr>
            </w:pPr>
          </w:p>
          <w:p w14:paraId="3DF6E76F" w14:textId="37D2995B" w:rsidR="001C7D94" w:rsidRDefault="001C7D94" w:rsidP="00E96728">
            <w:pPr>
              <w:keepNext/>
              <w:rPr>
                <w:rFonts w:asciiTheme="minorHAnsi" w:hAnsiTheme="minorHAnsi"/>
                <w:sz w:val="14"/>
                <w:szCs w:val="14"/>
              </w:rPr>
            </w:pPr>
            <w:r w:rsidRPr="00126B71">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70"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B09</w:t>
            </w:r>
            <w:r>
              <w:rPr>
                <w:rFonts w:asciiTheme="minorHAnsi" w:hAnsiTheme="minorHAnsi"/>
                <w:sz w:val="14"/>
                <w:szCs w:val="14"/>
              </w:rPr>
              <w:t>=yes</w:t>
            </w:r>
          </w:p>
          <w:p w14:paraId="3DF6E771" w14:textId="07D24478"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C07</w:t>
            </w:r>
            <w:r>
              <w:rPr>
                <w:rFonts w:asciiTheme="minorHAnsi" w:hAnsiTheme="minorHAnsi"/>
                <w:sz w:val="14"/>
                <w:szCs w:val="14"/>
              </w:rPr>
              <w:t>=no cooling</w:t>
            </w:r>
          </w:p>
          <w:p w14:paraId="2497FE2B" w14:textId="255204F0" w:rsidR="00893E48"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CFI System,</w:t>
            </w:r>
          </w:p>
          <w:p w14:paraId="6617FD7D"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G13</w:t>
            </w:r>
            <w:r>
              <w:rPr>
                <w:rFonts w:ascii="Calibri" w:hAnsi="Calibri"/>
                <w:sz w:val="14"/>
                <w:szCs w:val="14"/>
              </w:rPr>
              <w:t>=yes,</w:t>
            </w:r>
          </w:p>
          <w:p w14:paraId="55C735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r w:rsidR="001C7D94" w:rsidRPr="000970D6">
              <w:rPr>
                <w:rFonts w:ascii="Calibri" w:hAnsi="Calibri"/>
                <w:sz w:val="14"/>
                <w:szCs w:val="14"/>
              </w:rPr>
              <w:t xml:space="preserve"> </w:t>
            </w:r>
          </w:p>
          <w:p w14:paraId="3DF6E772" w14:textId="413628C7" w:rsidR="001C7D94" w:rsidRPr="000970D6" w:rsidRDefault="001C7D94" w:rsidP="00E96728">
            <w:pPr>
              <w:keepNext/>
              <w:rPr>
                <w:rFonts w:ascii="Calibri" w:hAnsi="Calibri"/>
                <w:sz w:val="14"/>
                <w:szCs w:val="14"/>
              </w:rPr>
            </w:pPr>
            <w:r w:rsidRPr="000970D6">
              <w:rPr>
                <w:rFonts w:ascii="Calibri" w:hAnsi="Calibri"/>
                <w:sz w:val="14"/>
                <w:szCs w:val="14"/>
              </w:rPr>
              <w:t>then result= yes;</w:t>
            </w:r>
          </w:p>
          <w:p w14:paraId="3DF6E773" w14:textId="77777777" w:rsidR="001C7D94" w:rsidRDefault="001C7D94" w:rsidP="00E96728">
            <w:pPr>
              <w:keepNext/>
              <w:rPr>
                <w:rFonts w:asciiTheme="minorHAnsi" w:hAnsiTheme="minorHAnsi"/>
                <w:sz w:val="14"/>
                <w:szCs w:val="14"/>
              </w:rPr>
            </w:pPr>
          </w:p>
          <w:p w14:paraId="3DF6E775" w14:textId="4F84221E"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c>
          <w:tcPr>
            <w:tcW w:w="1806" w:type="dxa"/>
            <w:shd w:val="clear" w:color="auto" w:fill="auto"/>
          </w:tcPr>
          <w:p w14:paraId="3DF6E77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80" w14:textId="24E76804"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value in </w:t>
            </w:r>
            <w:r w:rsidRPr="00643B5A">
              <w:rPr>
                <w:rFonts w:asciiTheme="minorHAnsi" w:hAnsiTheme="minorHAnsi"/>
                <w:sz w:val="14"/>
                <w:szCs w:val="14"/>
                <w:highlight w:val="yellow"/>
              </w:rPr>
              <w:t>G11</w:t>
            </w:r>
            <w:r w:rsidRPr="000757BC">
              <w:rPr>
                <w:rFonts w:asciiTheme="minorHAnsi" w:hAnsiTheme="minorHAnsi"/>
                <w:sz w:val="14"/>
                <w:szCs w:val="14"/>
              </w:rPr>
              <w:t xml:space="preserve">= </w:t>
            </w:r>
            <w:r w:rsidR="00111AFD">
              <w:rPr>
                <w:rFonts w:asciiTheme="minorHAnsi" w:hAnsiTheme="minorHAnsi"/>
                <w:sz w:val="14"/>
                <w:szCs w:val="14"/>
              </w:rPr>
              <w:t>[</w:t>
            </w:r>
            <w:r w:rsidRPr="00643B5A">
              <w:rPr>
                <w:rFonts w:asciiTheme="minorHAnsi" w:hAnsiTheme="minorHAnsi"/>
                <w:sz w:val="14"/>
                <w:szCs w:val="14"/>
              </w:rPr>
              <w:t>HERS verified Return Duct Design per Table 150.0-B, C</w:t>
            </w:r>
            <w:r w:rsidR="00111AFD">
              <w:rPr>
                <w:rFonts w:asciiTheme="minorHAnsi" w:hAnsiTheme="minorHAnsi"/>
                <w:sz w:val="14"/>
                <w:szCs w:val="14"/>
              </w:rPr>
              <w:t>]</w:t>
            </w:r>
            <w:r w:rsidRPr="00643B5A">
              <w:rPr>
                <w:rFonts w:asciiTheme="minorHAnsi" w:hAnsiTheme="minorHAnsi"/>
                <w:sz w:val="14"/>
                <w:szCs w:val="14"/>
              </w:rPr>
              <w:t>;</w:t>
            </w:r>
          </w:p>
          <w:p w14:paraId="3DF6E781" w14:textId="5739655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display </w:t>
            </w:r>
            <w:r>
              <w:rPr>
                <w:rFonts w:asciiTheme="minorHAnsi" w:hAnsiTheme="minorHAnsi"/>
                <w:sz w:val="14"/>
                <w:szCs w:val="14"/>
              </w:rPr>
              <w:t xml:space="preserve">text </w:t>
            </w:r>
            <w:r w:rsidRPr="000757BC">
              <w:rPr>
                <w:rFonts w:asciiTheme="minorHAnsi" w:hAnsiTheme="minorHAnsi"/>
                <w:sz w:val="14"/>
                <w:szCs w:val="14"/>
              </w:rPr>
              <w:t>result in this field="yes";</w:t>
            </w:r>
          </w:p>
          <w:p w14:paraId="3DF6E782" w14:textId="77777777" w:rsidR="001C7D94" w:rsidRDefault="001C7D94" w:rsidP="00E96728">
            <w:pPr>
              <w:keepNext/>
              <w:rPr>
                <w:rFonts w:asciiTheme="minorHAnsi" w:hAnsiTheme="minorHAnsi"/>
                <w:sz w:val="14"/>
                <w:szCs w:val="14"/>
              </w:rPr>
            </w:pPr>
          </w:p>
          <w:p w14:paraId="3DF6E783" w14:textId="49A07E3C"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r>
      <w:tr w:rsidR="001C7D94" w:rsidRPr="007E2934" w14:paraId="3DF6E78F" w14:textId="77777777" w:rsidTr="001C7D94">
        <w:trPr>
          <w:cantSplit/>
          <w:trHeight w:val="332"/>
        </w:trPr>
        <w:tc>
          <w:tcPr>
            <w:tcW w:w="1170" w:type="dxa"/>
            <w:shd w:val="clear" w:color="auto" w:fill="auto"/>
            <w:vAlign w:val="bottom"/>
          </w:tcPr>
          <w:p w14:paraId="3DF6E785" w14:textId="5A56E12C" w:rsidR="001C7D94" w:rsidRPr="007E2934" w:rsidRDefault="001C7D94" w:rsidP="00335643">
            <w:pPr>
              <w:keepNext/>
              <w:jc w:val="center"/>
              <w:rPr>
                <w:rFonts w:ascii="Calibri" w:hAnsi="Calibri"/>
                <w:sz w:val="18"/>
                <w:szCs w:val="18"/>
              </w:rPr>
            </w:pPr>
          </w:p>
        </w:tc>
        <w:tc>
          <w:tcPr>
            <w:tcW w:w="1152" w:type="dxa"/>
            <w:shd w:val="clear" w:color="auto" w:fill="auto"/>
            <w:vAlign w:val="bottom"/>
          </w:tcPr>
          <w:p w14:paraId="3DF6E786" w14:textId="77777777" w:rsidR="001C7D94" w:rsidRPr="007E2934" w:rsidRDefault="001C7D94" w:rsidP="00335643">
            <w:pPr>
              <w:keepNext/>
              <w:jc w:val="center"/>
              <w:rPr>
                <w:rFonts w:ascii="Calibri" w:hAnsi="Calibri"/>
                <w:sz w:val="18"/>
                <w:szCs w:val="18"/>
              </w:rPr>
            </w:pPr>
          </w:p>
        </w:tc>
        <w:tc>
          <w:tcPr>
            <w:tcW w:w="1241" w:type="dxa"/>
            <w:vAlign w:val="bottom"/>
          </w:tcPr>
          <w:p w14:paraId="0D46E156"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7" w14:textId="7480D3B6"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8"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A"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B"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C"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E" w14:textId="77777777" w:rsidR="001C7D94" w:rsidRPr="007E2934" w:rsidRDefault="001C7D94" w:rsidP="00335643">
            <w:pPr>
              <w:keepNext/>
              <w:jc w:val="center"/>
              <w:rPr>
                <w:rFonts w:ascii="Calibri" w:hAnsi="Calibri"/>
                <w:sz w:val="18"/>
                <w:szCs w:val="18"/>
              </w:rPr>
            </w:pPr>
          </w:p>
        </w:tc>
      </w:tr>
      <w:tr w:rsidR="0054675D" w:rsidRPr="007E2934" w14:paraId="3DF6E791" w14:textId="77777777" w:rsidTr="001C7D94">
        <w:trPr>
          <w:cantSplit/>
        </w:trPr>
        <w:tc>
          <w:tcPr>
            <w:tcW w:w="14396" w:type="dxa"/>
            <w:gridSpan w:val="9"/>
          </w:tcPr>
          <w:p w14:paraId="3DF6E790" w14:textId="733F493A" w:rsidR="0054675D" w:rsidRPr="007E2934" w:rsidRDefault="0054675D" w:rsidP="00E96728">
            <w:pPr>
              <w:keepNext/>
              <w:rPr>
                <w:rFonts w:ascii="Calibri" w:hAnsi="Calibri"/>
                <w:sz w:val="18"/>
                <w:szCs w:val="18"/>
              </w:rPr>
            </w:pPr>
            <w:r w:rsidRPr="007E2934">
              <w:rPr>
                <w:rFonts w:ascii="Calibri" w:hAnsi="Calibri"/>
                <w:sz w:val="18"/>
                <w:szCs w:val="18"/>
              </w:rPr>
              <w:t>Notes:</w:t>
            </w:r>
          </w:p>
        </w:tc>
      </w:tr>
    </w:tbl>
    <w:p w14:paraId="3DF6E792" w14:textId="77777777" w:rsidR="008730AC" w:rsidRDefault="008730AC" w:rsidP="008846F4">
      <w:pPr>
        <w:rPr>
          <w:rFonts w:ascii="Calibri" w:hAnsi="Calibri"/>
          <w:sz w:val="18"/>
          <w:szCs w:val="18"/>
        </w:rPr>
      </w:pPr>
    </w:p>
    <w:p w14:paraId="3DF6E793" w14:textId="545B9658" w:rsidR="008730AC" w:rsidRDefault="008730AC" w:rsidP="008846F4">
      <w:pPr>
        <w:rPr>
          <w:rFonts w:ascii="Calibri" w:hAnsi="Calibri"/>
          <w:sz w:val="18"/>
          <w:szCs w:val="18"/>
        </w:rPr>
      </w:pPr>
    </w:p>
    <w:p w14:paraId="58A3876F" w14:textId="597B2EA8" w:rsidR="00E96728" w:rsidRDefault="00E96728" w:rsidP="008846F4">
      <w:pPr>
        <w:rPr>
          <w:rFonts w:ascii="Calibri" w:hAnsi="Calibri"/>
          <w:sz w:val="18"/>
          <w:szCs w:val="18"/>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8"/>
        <w:gridCol w:w="1621"/>
        <w:gridCol w:w="4578"/>
      </w:tblGrid>
      <w:tr w:rsidR="00E96728" w:rsidRPr="00295655" w14:paraId="6627FC74" w14:textId="77777777" w:rsidTr="00643B5A">
        <w:trPr>
          <w:cantSplit/>
        </w:trPr>
        <w:tc>
          <w:tcPr>
            <w:tcW w:w="7848" w:type="dxa"/>
            <w:gridSpan w:val="3"/>
          </w:tcPr>
          <w:p w14:paraId="2DFF9E1D" w14:textId="5A674372" w:rsidR="00E96728" w:rsidRDefault="00F33883" w:rsidP="002D684F">
            <w:pPr>
              <w:keepNext/>
              <w:rPr>
                <w:rFonts w:ascii="Calibri" w:hAnsi="Calibri"/>
                <w:b/>
                <w:szCs w:val="18"/>
              </w:rPr>
            </w:pPr>
            <w:r>
              <w:rPr>
                <w:rFonts w:ascii="Calibri" w:hAnsi="Calibri"/>
                <w:b/>
                <w:szCs w:val="18"/>
              </w:rPr>
              <w:lastRenderedPageBreak/>
              <w:t>K</w:t>
            </w:r>
            <w:r w:rsidR="00E96728" w:rsidRPr="00F9147E">
              <w:rPr>
                <w:rFonts w:ascii="Calibri" w:hAnsi="Calibri"/>
                <w:b/>
                <w:szCs w:val="18"/>
              </w:rPr>
              <w:t xml:space="preserve">. HERS Verification Requirements </w:t>
            </w:r>
            <w:r w:rsidR="00E96728">
              <w:rPr>
                <w:rFonts w:ascii="Calibri" w:hAnsi="Calibri"/>
                <w:b/>
                <w:szCs w:val="18"/>
              </w:rPr>
              <w:t>for Space Conditioning Equipment</w:t>
            </w:r>
          </w:p>
          <w:p w14:paraId="35B7C5B2" w14:textId="1ED41C27" w:rsidR="00E96728" w:rsidRPr="00F9147E" w:rsidRDefault="00E96728" w:rsidP="00F33883">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F33883">
              <w:rPr>
                <w:rFonts w:ascii="Calibri" w:hAnsi="Calibri"/>
                <w:sz w:val="18"/>
                <w:szCs w:val="18"/>
              </w:rPr>
              <w:t>Section C</w:t>
            </w:r>
            <w:r>
              <w:rPr>
                <w:rFonts w:ascii="Calibri" w:hAnsi="Calibri"/>
                <w:sz w:val="18"/>
                <w:szCs w:val="18"/>
              </w:rPr>
              <w:t>&gt;&gt;</w:t>
            </w:r>
          </w:p>
        </w:tc>
      </w:tr>
      <w:tr w:rsidR="00E96728" w:rsidRPr="00295655" w14:paraId="04361A5C" w14:textId="77777777" w:rsidTr="00643B5A">
        <w:trPr>
          <w:cantSplit/>
          <w:trHeight w:val="305"/>
        </w:trPr>
        <w:tc>
          <w:tcPr>
            <w:tcW w:w="1550" w:type="dxa"/>
            <w:vAlign w:val="center"/>
          </w:tcPr>
          <w:p w14:paraId="270CD039" w14:textId="77777777" w:rsidR="00E96728" w:rsidRPr="00295655" w:rsidRDefault="00E96728" w:rsidP="002D684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645" w:type="dxa"/>
            <w:vAlign w:val="center"/>
          </w:tcPr>
          <w:p w14:paraId="319CEBA1" w14:textId="77777777" w:rsidR="00E96728" w:rsidRPr="00295655" w:rsidRDefault="00E96728" w:rsidP="002D684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653" w:type="dxa"/>
            <w:vAlign w:val="center"/>
          </w:tcPr>
          <w:p w14:paraId="6C085FEB" w14:textId="77777777" w:rsidR="00E96728" w:rsidRPr="00295655" w:rsidRDefault="00E96728" w:rsidP="002D684F">
            <w:pPr>
              <w:keepNext/>
              <w:jc w:val="center"/>
              <w:rPr>
                <w:rFonts w:ascii="Calibri" w:hAnsi="Calibri"/>
                <w:sz w:val="18"/>
                <w:szCs w:val="18"/>
              </w:rPr>
            </w:pPr>
            <w:r>
              <w:rPr>
                <w:rFonts w:ascii="Calibri" w:hAnsi="Calibri"/>
                <w:sz w:val="18"/>
                <w:szCs w:val="18"/>
              </w:rPr>
              <w:t>03</w:t>
            </w:r>
          </w:p>
        </w:tc>
      </w:tr>
      <w:tr w:rsidR="00E96728" w:rsidRPr="00AF33B8" w14:paraId="4660646B" w14:textId="77777777" w:rsidTr="00643B5A">
        <w:trPr>
          <w:cantSplit/>
          <w:trHeight w:val="359"/>
        </w:trPr>
        <w:tc>
          <w:tcPr>
            <w:tcW w:w="1550" w:type="dxa"/>
            <w:tcBorders>
              <w:bottom w:val="nil"/>
            </w:tcBorders>
            <w:vAlign w:val="bottom"/>
          </w:tcPr>
          <w:p w14:paraId="2A9DEBD4" w14:textId="77777777" w:rsidR="00E96728" w:rsidRPr="00B82750" w:rsidRDefault="00E96728" w:rsidP="002D684F">
            <w:pPr>
              <w:keepNext/>
              <w:rPr>
                <w:rFonts w:ascii="Calibri" w:hAnsi="Calibri"/>
                <w:sz w:val="18"/>
                <w:szCs w:val="18"/>
              </w:rPr>
            </w:pPr>
          </w:p>
        </w:tc>
        <w:tc>
          <w:tcPr>
            <w:tcW w:w="1645" w:type="dxa"/>
            <w:tcBorders>
              <w:top w:val="nil"/>
              <w:bottom w:val="nil"/>
            </w:tcBorders>
            <w:vAlign w:val="bottom"/>
          </w:tcPr>
          <w:p w14:paraId="076CE488" w14:textId="77777777" w:rsidR="00E96728" w:rsidRPr="00AF33B8" w:rsidRDefault="00E96728" w:rsidP="002D684F">
            <w:pPr>
              <w:keepNext/>
              <w:rPr>
                <w:rFonts w:ascii="Calibri" w:hAnsi="Calibri"/>
                <w:sz w:val="18"/>
                <w:szCs w:val="18"/>
              </w:rPr>
            </w:pPr>
          </w:p>
        </w:tc>
        <w:tc>
          <w:tcPr>
            <w:tcW w:w="4653" w:type="dxa"/>
            <w:tcBorders>
              <w:top w:val="nil"/>
              <w:bottom w:val="nil"/>
            </w:tcBorders>
            <w:vAlign w:val="bottom"/>
          </w:tcPr>
          <w:p w14:paraId="7787F7F1"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MCH-25</w:t>
            </w:r>
          </w:p>
        </w:tc>
      </w:tr>
      <w:tr w:rsidR="00E96728" w:rsidRPr="00AF33B8" w14:paraId="343B4AE1" w14:textId="77777777" w:rsidTr="00643B5A">
        <w:trPr>
          <w:cantSplit/>
          <w:trHeight w:val="972"/>
        </w:trPr>
        <w:tc>
          <w:tcPr>
            <w:tcW w:w="1550" w:type="dxa"/>
            <w:tcBorders>
              <w:top w:val="nil"/>
            </w:tcBorders>
            <w:vAlign w:val="bottom"/>
          </w:tcPr>
          <w:p w14:paraId="7AF930A3" w14:textId="77777777" w:rsidR="00E96728" w:rsidRPr="00B82750" w:rsidRDefault="00E96728" w:rsidP="002D684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645" w:type="dxa"/>
            <w:tcBorders>
              <w:top w:val="nil"/>
            </w:tcBorders>
            <w:vAlign w:val="bottom"/>
          </w:tcPr>
          <w:p w14:paraId="44CBE04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SC System Description of Area Served</w:t>
            </w:r>
          </w:p>
        </w:tc>
        <w:tc>
          <w:tcPr>
            <w:tcW w:w="4653" w:type="dxa"/>
            <w:tcBorders>
              <w:top w:val="nil"/>
            </w:tcBorders>
            <w:vAlign w:val="bottom"/>
          </w:tcPr>
          <w:p w14:paraId="5C675EB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Refrigerant Charge</w:t>
            </w:r>
          </w:p>
        </w:tc>
      </w:tr>
      <w:tr w:rsidR="00E96728" w:rsidRPr="00D46D7C" w14:paraId="4E7F1981" w14:textId="77777777" w:rsidTr="00643B5A">
        <w:trPr>
          <w:cantSplit/>
        </w:trPr>
        <w:tc>
          <w:tcPr>
            <w:tcW w:w="1550" w:type="dxa"/>
          </w:tcPr>
          <w:p w14:paraId="61B46078" w14:textId="7A227546"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01</w:t>
            </w:r>
            <w:r w:rsidRPr="00D46D7C">
              <w:rPr>
                <w:rFonts w:ascii="Calibri" w:hAnsi="Calibri"/>
                <w:sz w:val="16"/>
                <w:szCs w:val="16"/>
              </w:rPr>
              <w:t>&gt;&gt;</w:t>
            </w:r>
          </w:p>
        </w:tc>
        <w:tc>
          <w:tcPr>
            <w:tcW w:w="1645" w:type="dxa"/>
          </w:tcPr>
          <w:p w14:paraId="5FE5C76A" w14:textId="72D85DCC"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02</w:t>
            </w:r>
            <w:r w:rsidRPr="00D46D7C">
              <w:rPr>
                <w:rFonts w:ascii="Calibri" w:hAnsi="Calibri"/>
                <w:sz w:val="16"/>
                <w:szCs w:val="16"/>
              </w:rPr>
              <w:t>&gt;&gt;</w:t>
            </w:r>
          </w:p>
        </w:tc>
        <w:tc>
          <w:tcPr>
            <w:tcW w:w="4653" w:type="dxa"/>
          </w:tcPr>
          <w:p w14:paraId="1E5D8C40" w14:textId="77777777" w:rsidR="00643B5A" w:rsidRDefault="00E96728" w:rsidP="00E96728">
            <w:pPr>
              <w:keepNext/>
              <w:rPr>
                <w:rFonts w:ascii="Calibri" w:hAnsi="Calibri"/>
                <w:sz w:val="14"/>
                <w:szCs w:val="14"/>
              </w:rPr>
            </w:pPr>
            <w:r w:rsidRPr="00643B5A">
              <w:rPr>
                <w:rFonts w:ascii="Calibri" w:hAnsi="Calibri"/>
                <w:sz w:val="14"/>
                <w:szCs w:val="14"/>
              </w:rPr>
              <w:t xml:space="preserve">&lt;&lt;  Calculated field: </w:t>
            </w:r>
          </w:p>
          <w:p w14:paraId="3702477B" w14:textId="587BBF0F" w:rsidR="00E96728" w:rsidRPr="00643B5A" w:rsidRDefault="00E96728" w:rsidP="00E96728">
            <w:pPr>
              <w:keepNext/>
              <w:rPr>
                <w:rFonts w:ascii="Calibri" w:hAnsi="Calibri"/>
                <w:sz w:val="14"/>
                <w:szCs w:val="14"/>
              </w:rPr>
            </w:pPr>
            <w:r w:rsidRPr="00643B5A">
              <w:rPr>
                <w:rFonts w:ascii="Calibri" w:hAnsi="Calibri"/>
                <w:b/>
                <w:sz w:val="14"/>
                <w:szCs w:val="14"/>
              </w:rPr>
              <w:t>If</w:t>
            </w:r>
            <w:r w:rsidRPr="00643B5A">
              <w:rPr>
                <w:rFonts w:ascii="Calibri" w:hAnsi="Calibri"/>
                <w:sz w:val="14"/>
                <w:szCs w:val="14"/>
              </w:rPr>
              <w:t xml:space="preserve"> [</w:t>
            </w:r>
            <w:r w:rsidR="00643B5A" w:rsidRPr="00643B5A">
              <w:rPr>
                <w:rFonts w:ascii="Calibri" w:hAnsi="Calibri"/>
                <w:sz w:val="14"/>
                <w:szCs w:val="14"/>
                <w:highlight w:val="yellow"/>
              </w:rPr>
              <w:t>C07</w:t>
            </w:r>
            <w:r w:rsidRPr="00643B5A">
              <w:rPr>
                <w:rFonts w:ascii="Calibri" w:hAnsi="Calibri"/>
                <w:sz w:val="14"/>
                <w:szCs w:val="14"/>
              </w:rPr>
              <w:t xml:space="preserve"> or </w:t>
            </w:r>
            <w:r w:rsidR="00643B5A" w:rsidRPr="00643B5A">
              <w:rPr>
                <w:rFonts w:ascii="Calibri" w:hAnsi="Calibri"/>
                <w:sz w:val="14"/>
                <w:szCs w:val="14"/>
                <w:highlight w:val="yellow"/>
              </w:rPr>
              <w:t>C03</w:t>
            </w:r>
            <w:r w:rsidRPr="00643B5A">
              <w:rPr>
                <w:rFonts w:ascii="Calibri" w:hAnsi="Calibri"/>
                <w:sz w:val="14"/>
                <w:szCs w:val="14"/>
              </w:rPr>
              <w:t>] = one of the following 2 values:</w:t>
            </w:r>
          </w:p>
          <w:p w14:paraId="6D7D1192" w14:textId="77777777" w:rsidR="00E96728" w:rsidRPr="00643B5A" w:rsidRDefault="00E96728" w:rsidP="00E96728">
            <w:pPr>
              <w:keepNext/>
              <w:rPr>
                <w:rFonts w:ascii="Calibri" w:hAnsi="Calibri"/>
                <w:sz w:val="14"/>
                <w:szCs w:val="14"/>
              </w:rPr>
            </w:pPr>
            <w:r w:rsidRPr="00643B5A">
              <w:rPr>
                <w:rFonts w:ascii="Calibri" w:hAnsi="Calibri"/>
                <w:sz w:val="14"/>
                <w:szCs w:val="14"/>
              </w:rPr>
              <w:t>*non-airsource heat pump</w:t>
            </w:r>
          </w:p>
          <w:p w14:paraId="721810B6" w14:textId="77777777" w:rsidR="00E96728" w:rsidRPr="00643B5A" w:rsidRDefault="00E96728" w:rsidP="00E96728">
            <w:pPr>
              <w:keepNext/>
              <w:rPr>
                <w:rFonts w:ascii="Calibri" w:hAnsi="Calibri"/>
                <w:sz w:val="14"/>
                <w:szCs w:val="14"/>
              </w:rPr>
            </w:pPr>
            <w:r w:rsidRPr="00643B5A">
              <w:rPr>
                <w:rFonts w:ascii="Calibri" w:hAnsi="Calibri"/>
                <w:sz w:val="14"/>
                <w:szCs w:val="14"/>
              </w:rPr>
              <w:t>*non-air-cooled air conditioner</w:t>
            </w:r>
          </w:p>
          <w:p w14:paraId="20460DEE" w14:textId="0D67379F" w:rsidR="00E96728" w:rsidRPr="00643B5A" w:rsidRDefault="00643B5A" w:rsidP="00E96728">
            <w:pPr>
              <w:keepNext/>
              <w:rPr>
                <w:rFonts w:ascii="Calibri" w:hAnsi="Calibri"/>
                <w:sz w:val="14"/>
                <w:szCs w:val="14"/>
              </w:rPr>
            </w:pPr>
            <w:r>
              <w:rPr>
                <w:rFonts w:ascii="Calibri" w:hAnsi="Calibri"/>
                <w:b/>
                <w:sz w:val="14"/>
                <w:szCs w:val="14"/>
              </w:rPr>
              <w:t>t</w:t>
            </w:r>
            <w:r w:rsidR="00E96728" w:rsidRPr="00643B5A">
              <w:rPr>
                <w:rFonts w:ascii="Calibri" w:hAnsi="Calibri"/>
                <w:b/>
                <w:sz w:val="14"/>
                <w:szCs w:val="14"/>
              </w:rPr>
              <w:t>hen</w:t>
            </w:r>
            <w:r w:rsidR="00E96728" w:rsidRPr="00643B5A">
              <w:rPr>
                <w:rFonts w:ascii="Calibri" w:hAnsi="Calibri"/>
                <w:sz w:val="14"/>
                <w:szCs w:val="14"/>
              </w:rPr>
              <w:t xml:space="preserve"> result = no;</w:t>
            </w:r>
          </w:p>
          <w:p w14:paraId="3A912805" w14:textId="77777777" w:rsidR="00E96728" w:rsidRPr="00643B5A" w:rsidRDefault="00E96728" w:rsidP="00E96728">
            <w:pPr>
              <w:keepNext/>
              <w:rPr>
                <w:rFonts w:ascii="Calibri" w:hAnsi="Calibri"/>
                <w:sz w:val="14"/>
                <w:szCs w:val="14"/>
              </w:rPr>
            </w:pPr>
          </w:p>
          <w:p w14:paraId="6DB9295F" w14:textId="7370BB7F" w:rsidR="00E96728" w:rsidRPr="00643B5A" w:rsidRDefault="00643B5A" w:rsidP="00E96728">
            <w:pPr>
              <w:keepNext/>
              <w:rPr>
                <w:rFonts w:ascii="Calibri" w:hAnsi="Calibri"/>
                <w:sz w:val="14"/>
                <w:szCs w:val="14"/>
              </w:rPr>
            </w:pPr>
            <w:r w:rsidRPr="00643B5A">
              <w:rPr>
                <w:rFonts w:ascii="Calibri" w:hAnsi="Calibri"/>
                <w:b/>
                <w:sz w:val="14"/>
                <w:szCs w:val="14"/>
              </w:rPr>
              <w:t>e</w:t>
            </w:r>
            <w:r w:rsidR="00E96728" w:rsidRPr="00643B5A">
              <w:rPr>
                <w:rFonts w:ascii="Calibri" w:hAnsi="Calibri"/>
                <w:b/>
                <w:sz w:val="14"/>
                <w:szCs w:val="14"/>
              </w:rPr>
              <w:t>lse</w:t>
            </w:r>
            <w:r w:rsidR="00E96728" w:rsidRPr="00643B5A">
              <w:rPr>
                <w:rFonts w:ascii="Calibri" w:hAnsi="Calibri"/>
                <w:sz w:val="14"/>
                <w:szCs w:val="14"/>
              </w:rPr>
              <w:t xml:space="preserve"> determine value by</w:t>
            </w:r>
            <w:r w:rsidR="00F33883">
              <w:rPr>
                <w:rFonts w:ascii="Calibri" w:hAnsi="Calibri"/>
                <w:sz w:val="14"/>
                <w:szCs w:val="14"/>
              </w:rPr>
              <w:t xml:space="preserve"> the user responses in </w:t>
            </w:r>
            <w:r w:rsidR="00F33883" w:rsidRPr="005A0A08">
              <w:rPr>
                <w:rFonts w:ascii="Calibri" w:hAnsi="Calibri"/>
                <w:sz w:val="14"/>
                <w:szCs w:val="14"/>
                <w:highlight w:val="yellow"/>
              </w:rPr>
              <w:t>B04, B05</w:t>
            </w:r>
            <w:r w:rsidR="00E96728" w:rsidRPr="005A0A08">
              <w:rPr>
                <w:rFonts w:ascii="Calibri" w:hAnsi="Calibri"/>
                <w:sz w:val="14"/>
                <w:szCs w:val="14"/>
                <w:highlight w:val="yellow"/>
              </w:rPr>
              <w:t>, B06, B07, B08, B09</w:t>
            </w:r>
            <w:r w:rsidR="00E96728" w:rsidRPr="00643B5A">
              <w:rPr>
                <w:rFonts w:ascii="Calibri" w:hAnsi="Calibri"/>
                <w:sz w:val="14"/>
                <w:szCs w:val="14"/>
              </w:rPr>
              <w:t xml:space="preserve"> and use of "Logic Table for Determining Alteration Type and HERS Verification Requirements" (inserted below section B); constrain user input for fields B04-B09 to allow only the available combinations of responses given in the Logic Table in rows a through t;  </w:t>
            </w:r>
          </w:p>
          <w:p w14:paraId="73750E61" w14:textId="77777777" w:rsidR="00E96728" w:rsidRPr="00643B5A" w:rsidRDefault="00E96728" w:rsidP="00E96728">
            <w:pPr>
              <w:keepNext/>
              <w:rPr>
                <w:rFonts w:ascii="Calibri" w:hAnsi="Calibri"/>
                <w:sz w:val="14"/>
                <w:szCs w:val="14"/>
              </w:rPr>
            </w:pPr>
          </w:p>
          <w:p w14:paraId="6CB59C97" w14:textId="187886E3" w:rsidR="00E96728" w:rsidRPr="00643B5A" w:rsidRDefault="00E96728" w:rsidP="00E96728">
            <w:pPr>
              <w:keepNext/>
              <w:rPr>
                <w:rFonts w:ascii="Calibri" w:hAnsi="Calibri"/>
                <w:sz w:val="14"/>
                <w:szCs w:val="14"/>
              </w:rPr>
            </w:pPr>
            <w:r w:rsidRPr="00F33883">
              <w:rPr>
                <w:rFonts w:ascii="Calibri" w:hAnsi="Calibri"/>
                <w:b/>
                <w:sz w:val="14"/>
                <w:szCs w:val="14"/>
              </w:rPr>
              <w:t>If</w:t>
            </w:r>
            <w:r w:rsidRPr="00643B5A">
              <w:rPr>
                <w:rFonts w:ascii="Calibri" w:hAnsi="Calibri"/>
                <w:sz w:val="14"/>
                <w:szCs w:val="14"/>
              </w:rPr>
              <w:t xml:space="preserve"> the term "RC" appears in the HERS column,</w:t>
            </w:r>
            <w:r w:rsidR="00F33883">
              <w:rPr>
                <w:rFonts w:ascii="Calibri" w:hAnsi="Calibri"/>
                <w:sz w:val="14"/>
                <w:szCs w:val="14"/>
              </w:rPr>
              <w:t xml:space="preserve"> </w:t>
            </w:r>
            <w:r w:rsidR="00F33883" w:rsidRPr="00F33883">
              <w:rPr>
                <w:rFonts w:ascii="Calibri" w:hAnsi="Calibri"/>
                <w:b/>
                <w:sz w:val="14"/>
                <w:szCs w:val="14"/>
              </w:rPr>
              <w:t>and</w:t>
            </w:r>
            <w:r w:rsidR="00F33883">
              <w:rPr>
                <w:rFonts w:ascii="Calibri" w:hAnsi="Calibri"/>
                <w:sz w:val="14"/>
                <w:szCs w:val="14"/>
              </w:rPr>
              <w:t xml:space="preserve"> </w:t>
            </w:r>
            <w:r w:rsidR="00F33883" w:rsidRPr="00F33883">
              <w:rPr>
                <w:rFonts w:ascii="Calibri" w:hAnsi="Calibri"/>
                <w:sz w:val="14"/>
                <w:szCs w:val="14"/>
                <w:highlight w:val="yellow"/>
              </w:rPr>
              <w:t>A02</w:t>
            </w:r>
            <w:r w:rsidR="00F33883">
              <w:rPr>
                <w:rFonts w:ascii="Calibri" w:hAnsi="Calibri"/>
                <w:sz w:val="14"/>
                <w:szCs w:val="14"/>
              </w:rPr>
              <w:t xml:space="preserve"> =one of the CZ values </w:t>
            </w:r>
            <w:r w:rsidRPr="00643B5A">
              <w:rPr>
                <w:rFonts w:ascii="Calibri" w:hAnsi="Calibri"/>
                <w:sz w:val="14"/>
                <w:szCs w:val="14"/>
              </w:rPr>
              <w:t>in the following list:</w:t>
            </w:r>
          </w:p>
          <w:p w14:paraId="0E4548B7" w14:textId="022BB53F" w:rsidR="00E96728" w:rsidRPr="00643B5A" w:rsidRDefault="00E96728" w:rsidP="00E96728">
            <w:pPr>
              <w:keepNext/>
              <w:rPr>
                <w:rFonts w:ascii="Calibri" w:hAnsi="Calibri"/>
                <w:sz w:val="14"/>
                <w:szCs w:val="14"/>
              </w:rPr>
            </w:pPr>
            <w:r w:rsidRPr="00643B5A">
              <w:rPr>
                <w:rFonts w:ascii="Calibri" w:hAnsi="Calibri"/>
                <w:sz w:val="14"/>
                <w:szCs w:val="14"/>
              </w:rPr>
              <w:t>2,</w:t>
            </w:r>
            <w:r w:rsidR="00F33883">
              <w:rPr>
                <w:rFonts w:ascii="Calibri" w:hAnsi="Calibri"/>
                <w:sz w:val="14"/>
                <w:szCs w:val="14"/>
              </w:rPr>
              <w:t xml:space="preserve"> </w:t>
            </w:r>
            <w:r w:rsidRPr="00643B5A">
              <w:rPr>
                <w:rFonts w:ascii="Calibri" w:hAnsi="Calibri"/>
                <w:sz w:val="14"/>
                <w:szCs w:val="14"/>
              </w:rPr>
              <w:t>8,</w:t>
            </w:r>
            <w:r w:rsidR="00F33883">
              <w:rPr>
                <w:rFonts w:ascii="Calibri" w:hAnsi="Calibri"/>
                <w:sz w:val="14"/>
                <w:szCs w:val="14"/>
              </w:rPr>
              <w:t xml:space="preserve"> </w:t>
            </w:r>
            <w:r w:rsidRPr="00643B5A">
              <w:rPr>
                <w:rFonts w:ascii="Calibri" w:hAnsi="Calibri"/>
                <w:sz w:val="14"/>
                <w:szCs w:val="14"/>
              </w:rPr>
              <w:t>9,</w:t>
            </w:r>
            <w:r w:rsidR="00F33883">
              <w:rPr>
                <w:rFonts w:ascii="Calibri" w:hAnsi="Calibri"/>
                <w:sz w:val="14"/>
                <w:szCs w:val="14"/>
              </w:rPr>
              <w:t xml:space="preserve"> </w:t>
            </w:r>
            <w:r w:rsidRPr="00643B5A">
              <w:rPr>
                <w:rFonts w:ascii="Calibri" w:hAnsi="Calibri"/>
                <w:sz w:val="14"/>
                <w:szCs w:val="14"/>
              </w:rPr>
              <w:t>10,</w:t>
            </w:r>
            <w:r w:rsidR="00F33883">
              <w:rPr>
                <w:rFonts w:ascii="Calibri" w:hAnsi="Calibri"/>
                <w:sz w:val="14"/>
                <w:szCs w:val="14"/>
              </w:rPr>
              <w:t xml:space="preserve"> </w:t>
            </w:r>
            <w:r w:rsidRPr="00643B5A">
              <w:rPr>
                <w:rFonts w:ascii="Calibri" w:hAnsi="Calibri"/>
                <w:sz w:val="14"/>
                <w:szCs w:val="14"/>
              </w:rPr>
              <w:t>11,</w:t>
            </w:r>
            <w:r w:rsidR="00F33883">
              <w:rPr>
                <w:rFonts w:ascii="Calibri" w:hAnsi="Calibri"/>
                <w:sz w:val="14"/>
                <w:szCs w:val="14"/>
              </w:rPr>
              <w:t xml:space="preserve"> </w:t>
            </w:r>
            <w:r w:rsidRPr="00643B5A">
              <w:rPr>
                <w:rFonts w:ascii="Calibri" w:hAnsi="Calibri"/>
                <w:sz w:val="14"/>
                <w:szCs w:val="14"/>
              </w:rPr>
              <w:t>12,</w:t>
            </w:r>
            <w:r w:rsidR="00F33883">
              <w:rPr>
                <w:rFonts w:ascii="Calibri" w:hAnsi="Calibri"/>
                <w:sz w:val="14"/>
                <w:szCs w:val="14"/>
              </w:rPr>
              <w:t xml:space="preserve"> </w:t>
            </w:r>
            <w:r w:rsidRPr="00643B5A">
              <w:rPr>
                <w:rFonts w:ascii="Calibri" w:hAnsi="Calibri"/>
                <w:sz w:val="14"/>
                <w:szCs w:val="14"/>
              </w:rPr>
              <w:t>13,</w:t>
            </w:r>
            <w:r w:rsidR="00F33883">
              <w:rPr>
                <w:rFonts w:ascii="Calibri" w:hAnsi="Calibri"/>
                <w:sz w:val="14"/>
                <w:szCs w:val="14"/>
              </w:rPr>
              <w:t xml:space="preserve"> </w:t>
            </w:r>
            <w:r w:rsidRPr="00643B5A">
              <w:rPr>
                <w:rFonts w:ascii="Calibri" w:hAnsi="Calibri"/>
                <w:sz w:val="14"/>
                <w:szCs w:val="14"/>
              </w:rPr>
              <w:t>14,</w:t>
            </w:r>
            <w:r w:rsidR="00F33883">
              <w:rPr>
                <w:rFonts w:ascii="Calibri" w:hAnsi="Calibri"/>
                <w:sz w:val="14"/>
                <w:szCs w:val="14"/>
              </w:rPr>
              <w:t xml:space="preserve"> 15, </w:t>
            </w:r>
          </w:p>
          <w:p w14:paraId="130351B3" w14:textId="7DBE8754" w:rsidR="00E96728" w:rsidRPr="00643B5A" w:rsidRDefault="00E96728" w:rsidP="00E96728">
            <w:pPr>
              <w:keepNext/>
              <w:rPr>
                <w:rFonts w:ascii="Calibri" w:hAnsi="Calibri"/>
                <w:sz w:val="14"/>
                <w:szCs w:val="14"/>
              </w:rPr>
            </w:pPr>
            <w:r w:rsidRPr="00643B5A">
              <w:rPr>
                <w:rFonts w:ascii="Calibri" w:hAnsi="Calibri"/>
                <w:sz w:val="14"/>
                <w:szCs w:val="14"/>
              </w:rPr>
              <w:t>then display</w:t>
            </w:r>
            <w:r w:rsidR="00643B5A">
              <w:rPr>
                <w:rFonts w:ascii="Calibri" w:hAnsi="Calibri"/>
                <w:sz w:val="14"/>
                <w:szCs w:val="14"/>
              </w:rPr>
              <w:t xml:space="preserve"> text</w:t>
            </w:r>
            <w:r w:rsidRPr="00643B5A">
              <w:rPr>
                <w:rFonts w:ascii="Calibri" w:hAnsi="Calibri"/>
                <w:sz w:val="14"/>
                <w:szCs w:val="14"/>
              </w:rPr>
              <w:t xml:space="preserve"> result</w:t>
            </w:r>
            <w:r w:rsidR="00643B5A">
              <w:t xml:space="preserve"> </w:t>
            </w:r>
            <w:r w:rsidR="00643B5A" w:rsidRPr="00643B5A">
              <w:rPr>
                <w:rFonts w:ascii="Calibri" w:hAnsi="Calibri"/>
                <w:sz w:val="14"/>
                <w:szCs w:val="14"/>
              </w:rPr>
              <w:t>in this field</w:t>
            </w:r>
            <w:r w:rsidRPr="00643B5A">
              <w:rPr>
                <w:rFonts w:ascii="Calibri" w:hAnsi="Calibri"/>
                <w:sz w:val="14"/>
                <w:szCs w:val="14"/>
              </w:rPr>
              <w:t xml:space="preserve"> = yes;</w:t>
            </w:r>
          </w:p>
          <w:p w14:paraId="016202DE" w14:textId="77777777" w:rsidR="00E96728" w:rsidRPr="00643B5A" w:rsidRDefault="00E96728" w:rsidP="00E96728">
            <w:pPr>
              <w:keepNext/>
              <w:rPr>
                <w:rFonts w:ascii="Calibri" w:hAnsi="Calibri"/>
                <w:sz w:val="14"/>
                <w:szCs w:val="14"/>
              </w:rPr>
            </w:pPr>
          </w:p>
          <w:p w14:paraId="7B17146E" w14:textId="2814B306" w:rsidR="00E96728" w:rsidRPr="00D46D7C" w:rsidRDefault="00E96728" w:rsidP="00E96728">
            <w:pPr>
              <w:keepNext/>
              <w:rPr>
                <w:rFonts w:ascii="Calibri" w:hAnsi="Calibri"/>
                <w:sz w:val="16"/>
                <w:szCs w:val="16"/>
              </w:rPr>
            </w:pPr>
            <w:r w:rsidRPr="00643B5A">
              <w:rPr>
                <w:rFonts w:ascii="Calibri" w:hAnsi="Calibri"/>
                <w:sz w:val="14"/>
                <w:szCs w:val="14"/>
              </w:rPr>
              <w:t>else display result = no&gt;&gt;</w:t>
            </w:r>
          </w:p>
        </w:tc>
      </w:tr>
      <w:tr w:rsidR="00E96728" w:rsidRPr="00295655" w14:paraId="1E584ED1" w14:textId="77777777" w:rsidTr="00643B5A">
        <w:trPr>
          <w:cantSplit/>
          <w:trHeight w:val="332"/>
        </w:trPr>
        <w:tc>
          <w:tcPr>
            <w:tcW w:w="1550" w:type="dxa"/>
            <w:vAlign w:val="bottom"/>
          </w:tcPr>
          <w:p w14:paraId="7D025322" w14:textId="77777777" w:rsidR="00E96728" w:rsidRPr="00295655" w:rsidRDefault="00E96728" w:rsidP="002D684F">
            <w:pPr>
              <w:keepNext/>
              <w:rPr>
                <w:rFonts w:ascii="Calibri" w:hAnsi="Calibri"/>
                <w:sz w:val="18"/>
                <w:szCs w:val="18"/>
              </w:rPr>
            </w:pPr>
          </w:p>
        </w:tc>
        <w:tc>
          <w:tcPr>
            <w:tcW w:w="1645" w:type="dxa"/>
          </w:tcPr>
          <w:p w14:paraId="5D3C476B" w14:textId="77777777" w:rsidR="00E96728" w:rsidRPr="00295655" w:rsidRDefault="00E96728" w:rsidP="002D684F">
            <w:pPr>
              <w:keepNext/>
              <w:rPr>
                <w:rFonts w:ascii="Calibri" w:hAnsi="Calibri"/>
                <w:sz w:val="18"/>
                <w:szCs w:val="18"/>
              </w:rPr>
            </w:pPr>
          </w:p>
        </w:tc>
        <w:tc>
          <w:tcPr>
            <w:tcW w:w="4653" w:type="dxa"/>
            <w:vAlign w:val="bottom"/>
          </w:tcPr>
          <w:p w14:paraId="6C8CCEAD" w14:textId="77777777" w:rsidR="00E96728" w:rsidRPr="00295655" w:rsidRDefault="00E96728" w:rsidP="002D684F">
            <w:pPr>
              <w:keepNext/>
              <w:rPr>
                <w:rFonts w:ascii="Calibri" w:hAnsi="Calibri"/>
                <w:sz w:val="18"/>
                <w:szCs w:val="18"/>
              </w:rPr>
            </w:pPr>
          </w:p>
        </w:tc>
      </w:tr>
      <w:tr w:rsidR="00E96728" w:rsidRPr="00295655" w14:paraId="3BD4384B" w14:textId="77777777" w:rsidTr="00643B5A">
        <w:trPr>
          <w:cantSplit/>
        </w:trPr>
        <w:tc>
          <w:tcPr>
            <w:tcW w:w="7848" w:type="dxa"/>
            <w:gridSpan w:val="3"/>
          </w:tcPr>
          <w:p w14:paraId="3CD46930" w14:textId="77777777" w:rsidR="00E96728" w:rsidRPr="00295655" w:rsidRDefault="00E96728" w:rsidP="002D684F">
            <w:pPr>
              <w:rPr>
                <w:rFonts w:ascii="Calibri" w:hAnsi="Calibri"/>
                <w:sz w:val="18"/>
                <w:szCs w:val="18"/>
              </w:rPr>
            </w:pPr>
            <w:r w:rsidRPr="00295655">
              <w:rPr>
                <w:rFonts w:ascii="Calibri" w:hAnsi="Calibri"/>
                <w:sz w:val="18"/>
                <w:szCs w:val="18"/>
              </w:rPr>
              <w:t>Notes:</w:t>
            </w:r>
          </w:p>
        </w:tc>
      </w:tr>
    </w:tbl>
    <w:p w14:paraId="04C0B6A7" w14:textId="10110752" w:rsidR="00E96728" w:rsidRPr="007E2934" w:rsidRDefault="00E96728" w:rsidP="008846F4">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8730AC" w:rsidRPr="007E2934" w14:paraId="3DF6E796" w14:textId="77777777" w:rsidTr="003322A6">
        <w:trPr>
          <w:gridBefore w:val="1"/>
          <w:wBefore w:w="12" w:type="dxa"/>
          <w:cantSplit/>
        </w:trPr>
        <w:tc>
          <w:tcPr>
            <w:tcW w:w="14598" w:type="dxa"/>
            <w:gridSpan w:val="2"/>
            <w:shd w:val="clear" w:color="auto" w:fill="auto"/>
          </w:tcPr>
          <w:p w14:paraId="3DF6E794" w14:textId="2D8B6C10" w:rsidR="008730AC" w:rsidRPr="008730AC" w:rsidRDefault="00F33883" w:rsidP="00F33883">
            <w:pPr>
              <w:keepNext/>
              <w:rPr>
                <w:rFonts w:ascii="Calibri" w:hAnsi="Calibri"/>
                <w:b/>
                <w:sz w:val="18"/>
                <w:szCs w:val="18"/>
              </w:rPr>
            </w:pPr>
            <w:r>
              <w:rPr>
                <w:rFonts w:ascii="Calibri" w:hAnsi="Calibri"/>
                <w:b/>
                <w:sz w:val="18"/>
                <w:szCs w:val="18"/>
              </w:rPr>
              <w:lastRenderedPageBreak/>
              <w:t>L</w:t>
            </w:r>
            <w:r w:rsidR="008730AC" w:rsidRPr="007E2934">
              <w:rPr>
                <w:rFonts w:ascii="Calibri" w:hAnsi="Calibri"/>
                <w:b/>
                <w:sz w:val="18"/>
                <w:szCs w:val="18"/>
              </w:rPr>
              <w:t xml:space="preserve">. </w:t>
            </w:r>
            <w:r w:rsidR="008730AC" w:rsidRPr="008730AC">
              <w:rPr>
                <w:rFonts w:ascii="Calibri" w:hAnsi="Calibri"/>
                <w:b/>
                <w:sz w:val="18"/>
                <w:szCs w:val="18"/>
              </w:rPr>
              <w:t>Space Conditioning Systems, Ducts and Fans – Mandatory Requi</w:t>
            </w:r>
            <w:r w:rsidR="00F555C6">
              <w:rPr>
                <w:rFonts w:ascii="Calibri" w:hAnsi="Calibri"/>
                <w:b/>
                <w:sz w:val="18"/>
                <w:szCs w:val="18"/>
              </w:rPr>
              <w:t>rements and Additional Measures</w:t>
            </w:r>
          </w:p>
          <w:p w14:paraId="3DF6E795" w14:textId="755508D5" w:rsidR="00BB569C" w:rsidRDefault="008730AC" w:rsidP="00F33883">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sidR="009715BD">
              <w:rPr>
                <w:rFonts w:asciiTheme="minorHAnsi" w:eastAsia="Cambria" w:hAnsiTheme="minorHAnsi"/>
                <w:sz w:val="18"/>
                <w:szCs w:val="18"/>
              </w:rPr>
              <w:t>be applicable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to </w:t>
            </w:r>
            <w:r w:rsidR="009715BD">
              <w:rPr>
                <w:rFonts w:asciiTheme="minorHAnsi" w:eastAsia="Cambria" w:hAnsiTheme="minorHAnsi"/>
                <w:sz w:val="18"/>
                <w:szCs w:val="18"/>
              </w:rPr>
              <w:t>some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systems.  These requirements </w:t>
            </w:r>
            <w:r>
              <w:rPr>
                <w:rFonts w:asciiTheme="minorHAnsi" w:eastAsia="Cambria" w:hAnsiTheme="minorHAnsi"/>
                <w:sz w:val="18"/>
                <w:szCs w:val="18"/>
              </w:rPr>
              <w:t xml:space="preserve">may </w:t>
            </w:r>
            <w:r w:rsidR="009715BD">
              <w:rPr>
                <w:rFonts w:asciiTheme="minorHAnsi" w:eastAsia="Cambria" w:hAnsiTheme="minorHAnsi"/>
                <w:sz w:val="18"/>
                <w:szCs w:val="18"/>
              </w:rPr>
              <w:t xml:space="preserve">be applicable to </w:t>
            </w:r>
            <w:r w:rsidRPr="008730AC">
              <w:rPr>
                <w:rFonts w:asciiTheme="minorHAnsi" w:eastAsia="Cambria" w:hAnsiTheme="minorHAnsi"/>
                <w:sz w:val="18"/>
                <w:szCs w:val="18"/>
              </w:rPr>
              <w:t xml:space="preserve">only newly installed equipment </w:t>
            </w:r>
            <w:r w:rsidR="009715BD">
              <w:rPr>
                <w:rFonts w:asciiTheme="minorHAnsi" w:eastAsia="Cambria" w:hAnsiTheme="minorHAnsi"/>
                <w:sz w:val="18"/>
                <w:szCs w:val="18"/>
              </w:rPr>
              <w:t>or</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portions of the system that are altered.  Existing equipment may be exempt from these requirements.</w:t>
            </w:r>
          </w:p>
        </w:tc>
      </w:tr>
      <w:tr w:rsidR="006E7B9D" w:rsidRPr="007E2934" w14:paraId="3DF6E79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97" w14:textId="77777777" w:rsidR="006E7B9D" w:rsidRPr="006E7B9D" w:rsidRDefault="006E7B9D" w:rsidP="00F33883">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8730AC" w:rsidRPr="007E2934" w14:paraId="3DF6E79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9"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3DF6E79A"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9E"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C"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3DF6E79D" w14:textId="5C8E2EC7" w:rsidR="008730AC" w:rsidRPr="006E7B9D" w:rsidRDefault="008730AC" w:rsidP="00BC5BE4">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BC5BE4">
              <w:rPr>
                <w:rFonts w:asciiTheme="minorHAnsi" w:eastAsia="Cambria" w:hAnsiTheme="minorHAnsi"/>
                <w:sz w:val="18"/>
                <w:szCs w:val="18"/>
              </w:rPr>
              <w:t>c</w:t>
            </w:r>
            <w:r w:rsidRPr="008730AC">
              <w:rPr>
                <w:rFonts w:asciiTheme="minorHAnsi" w:eastAsia="Cambria" w:hAnsiTheme="minorHAnsi"/>
                <w:sz w:val="18"/>
                <w:szCs w:val="18"/>
              </w:rPr>
              <w:t>)</w:t>
            </w:r>
            <w:r w:rsidR="00362F1D">
              <w:rPr>
                <w:rFonts w:asciiTheme="minorHAnsi" w:eastAsia="Cambria" w:hAnsiTheme="minorHAnsi"/>
                <w:sz w:val="18"/>
                <w:szCs w:val="18"/>
              </w:rPr>
              <w:t>.</w:t>
            </w:r>
          </w:p>
        </w:tc>
      </w:tr>
      <w:tr w:rsidR="008730AC" w:rsidRPr="007E2934" w14:paraId="3DF6E7A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F"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3DF6E7A0"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sidR="00362F1D">
              <w:rPr>
                <w:rFonts w:asciiTheme="minorHAnsi" w:eastAsia="Cambria" w:hAnsiTheme="minorHAnsi"/>
                <w:sz w:val="18"/>
                <w:szCs w:val="18"/>
              </w:rPr>
              <w:t>.</w:t>
            </w:r>
          </w:p>
        </w:tc>
      </w:tr>
      <w:tr w:rsidR="008730AC" w:rsidRPr="007E2934" w14:paraId="3DF6E7A4"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2"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3DF6E7A3"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sidR="00E3382B">
              <w:rPr>
                <w:rFonts w:asciiTheme="minorHAnsi" w:eastAsia="Cambria" w:hAnsiTheme="minorHAnsi"/>
                <w:sz w:val="18"/>
                <w:szCs w:val="18"/>
              </w:rPr>
              <w:t>See Section</w:t>
            </w:r>
            <w:r w:rsidR="00362F1D">
              <w:rPr>
                <w:rFonts w:asciiTheme="minorHAnsi" w:eastAsia="Cambria" w:hAnsiTheme="minorHAnsi"/>
                <w:sz w:val="18"/>
                <w:szCs w:val="18"/>
              </w:rPr>
              <w:t xml:space="preserve"> </w:t>
            </w:r>
            <w:r w:rsidRPr="008730AC">
              <w:rPr>
                <w:rFonts w:asciiTheme="minorHAnsi" w:eastAsia="Cambria" w:hAnsiTheme="minorHAnsi"/>
                <w:sz w:val="18"/>
                <w:szCs w:val="18"/>
              </w:rPr>
              <w:t>150.0(h)4</w:t>
            </w:r>
            <w:r w:rsidR="00362F1D">
              <w:rPr>
                <w:rFonts w:asciiTheme="minorHAnsi" w:eastAsia="Cambria" w:hAnsiTheme="minorHAnsi"/>
                <w:sz w:val="18"/>
                <w:szCs w:val="18"/>
              </w:rPr>
              <w:t>.</w:t>
            </w:r>
          </w:p>
        </w:tc>
      </w:tr>
      <w:tr w:rsidR="008730AC" w:rsidRPr="007E2934" w14:paraId="3DF6E7A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5"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3DF6E7A6"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110.2(d)</w:t>
            </w:r>
            <w:r w:rsidR="005C309B">
              <w:rPr>
                <w:rFonts w:asciiTheme="minorHAnsi" w:eastAsia="Cambria" w:hAnsiTheme="minorHAnsi"/>
                <w:sz w:val="18"/>
                <w:szCs w:val="18"/>
              </w:rPr>
              <w:t>.</w:t>
            </w:r>
          </w:p>
        </w:tc>
      </w:tr>
      <w:tr w:rsidR="006E7B9D" w:rsidRPr="007E2934" w14:paraId="3DF6E7A9"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A8"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8730AC" w:rsidRPr="007E2934" w14:paraId="3DF6E7AC"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A"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3DF6E7AB"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sidR="005A54D0">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A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D"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3DF6E7AE"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150.0(m)9</w:t>
            </w:r>
            <w:r w:rsidR="005C309B">
              <w:rPr>
                <w:rFonts w:asciiTheme="minorHAnsi" w:eastAsia="Cambria" w:hAnsiTheme="minorHAnsi"/>
                <w:sz w:val="18"/>
                <w:szCs w:val="18"/>
              </w:rPr>
              <w:t>.</w:t>
            </w:r>
          </w:p>
        </w:tc>
      </w:tr>
      <w:tr w:rsidR="008730AC" w:rsidRPr="007E2934" w14:paraId="3DF6E7B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0"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3DF6E7B1" w14:textId="2AB914F4"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sidR="005C309B">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sidR="00AF38CD">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sidR="005C309B">
              <w:rPr>
                <w:rFonts w:asciiTheme="minorHAnsi" w:eastAsia="Cambria" w:hAnsiTheme="minorHAnsi"/>
                <w:sz w:val="18"/>
                <w:szCs w:val="18"/>
              </w:rPr>
              <w:t>A</w:t>
            </w:r>
            <w:r w:rsidR="00AF38CD">
              <w:rPr>
                <w:rFonts w:asciiTheme="minorHAnsi" w:eastAsia="Cambria" w:hAnsiTheme="minorHAnsi"/>
                <w:sz w:val="18"/>
                <w:szCs w:val="18"/>
              </w:rPr>
              <w:t>.</w:t>
            </w:r>
          </w:p>
        </w:tc>
      </w:tr>
      <w:tr w:rsidR="00BF2D90" w:rsidRPr="007E2934" w14:paraId="1549A89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D081408" w14:textId="0163F7C0" w:rsidR="00BF2D90" w:rsidRDefault="00BF2D90" w:rsidP="00F33883">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39F55EFB" w14:textId="5A40CC50" w:rsidR="00BF2D90" w:rsidRPr="008730AC" w:rsidRDefault="00BF2D90" w:rsidP="00F33883">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F33883">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F33883">
              <w:rPr>
                <w:rFonts w:asciiTheme="minorHAnsi" w:eastAsia="Cambria" w:hAnsiTheme="minorHAnsi"/>
                <w:sz w:val="18"/>
                <w:szCs w:val="18"/>
              </w:rPr>
              <w:t xml:space="preserve"> </w:t>
            </w:r>
            <w:r w:rsidR="00F33883" w:rsidRPr="00F33883">
              <w:rPr>
                <w:rFonts w:asciiTheme="minorHAnsi" w:eastAsia="Cambria" w:hAnsiTheme="minorHAnsi"/>
                <w:sz w:val="18"/>
                <w:szCs w:val="18"/>
              </w:rPr>
              <w:t>150.0(h)3B</w:t>
            </w:r>
            <w:r>
              <w:rPr>
                <w:rFonts w:asciiTheme="minorHAnsi" w:eastAsia="Cambria" w:hAnsiTheme="minorHAnsi"/>
                <w:sz w:val="18"/>
                <w:szCs w:val="18"/>
              </w:rPr>
              <w:t>.</w:t>
            </w:r>
          </w:p>
        </w:tc>
      </w:tr>
      <w:tr w:rsidR="008730AC" w:rsidRPr="007E2934" w14:paraId="3DF6E7B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3" w14:textId="1965A424" w:rsidR="008730AC"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DF6E7B4"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sidR="005C309B">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sidR="005C309B">
              <w:rPr>
                <w:rFonts w:asciiTheme="minorHAnsi" w:eastAsia="Cambria" w:hAnsiTheme="minorHAnsi"/>
                <w:sz w:val="18"/>
                <w:szCs w:val="18"/>
              </w:rPr>
              <w:t>.</w:t>
            </w:r>
          </w:p>
        </w:tc>
      </w:tr>
      <w:tr w:rsidR="006E7B9D" w:rsidRPr="007E2934" w14:paraId="3DF6E7B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6"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6E7B9D" w:rsidRPr="007E2934" w14:paraId="3DF6E7BA"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8" w14:textId="6B56C833"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3DF6E7B9" w14:textId="474D6605" w:rsidR="00BB569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sidR="00362F1D">
              <w:rPr>
                <w:rFonts w:asciiTheme="minorHAnsi" w:eastAsia="Cambria" w:hAnsiTheme="minorHAnsi"/>
                <w:sz w:val="18"/>
                <w:szCs w:val="18"/>
              </w:rPr>
              <w:t xml:space="preserve"> </w:t>
            </w:r>
            <w:r w:rsidR="00F33883">
              <w:rPr>
                <w:rFonts w:asciiTheme="minorHAnsi" w:eastAsia="Cambria" w:hAnsiTheme="minorHAnsi"/>
                <w:sz w:val="18"/>
                <w:szCs w:val="18"/>
              </w:rPr>
              <w:t>The</w:t>
            </w:r>
            <w:r w:rsidRPr="008730AC">
              <w:rPr>
                <w:rFonts w:asciiTheme="minorHAnsi" w:eastAsia="Cambria" w:hAnsiTheme="minorHAnsi"/>
                <w:sz w:val="18"/>
                <w:szCs w:val="18"/>
              </w:rPr>
              <w:t xml:space="preserve"> minimum duct insulation value is R-6. Note that higher values may be required by the prescriptive or performance requirements. </w:t>
            </w:r>
            <w:r w:rsidR="006F23C1">
              <w:rPr>
                <w:rFonts w:asciiTheme="minorHAnsi" w:eastAsia="Cambria" w:hAnsiTheme="minorHAnsi"/>
                <w:sz w:val="18"/>
                <w:szCs w:val="18"/>
              </w:rPr>
              <w:t>S</w:t>
            </w:r>
            <w:r w:rsidR="00AF38CD">
              <w:rPr>
                <w:rFonts w:asciiTheme="minorHAnsi" w:eastAsia="Cambria" w:hAnsiTheme="minorHAnsi"/>
                <w:sz w:val="18"/>
                <w:szCs w:val="18"/>
              </w:rPr>
              <w:t xml:space="preserve">ee Section </w:t>
            </w:r>
            <w:r w:rsidRPr="008730AC">
              <w:rPr>
                <w:rFonts w:asciiTheme="minorHAnsi" w:eastAsia="Cambria" w:hAnsiTheme="minorHAnsi"/>
                <w:sz w:val="18"/>
                <w:szCs w:val="18"/>
              </w:rPr>
              <w:t>150.0(m)1</w:t>
            </w:r>
            <w:r w:rsidR="00AF38CD">
              <w:rPr>
                <w:rFonts w:asciiTheme="minorHAnsi" w:eastAsia="Cambria" w:hAnsiTheme="minorHAnsi"/>
                <w:sz w:val="18"/>
                <w:szCs w:val="18"/>
              </w:rPr>
              <w:t>.</w:t>
            </w:r>
          </w:p>
        </w:tc>
      </w:tr>
      <w:tr w:rsidR="006E7B9D" w:rsidRPr="007E2934" w14:paraId="3DF6E7BD"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B" w14:textId="7B4B4589"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3DF6E7BC" w14:textId="4CFBB30B" w:rsidR="00BB569C" w:rsidRDefault="006E7B9D" w:rsidP="00BB0F9B">
            <w:pPr>
              <w:keepNext/>
              <w:rPr>
                <w:rFonts w:asciiTheme="minorHAnsi" w:eastAsia="Cambria" w:hAnsiTheme="minorHAnsi"/>
                <w:sz w:val="18"/>
                <w:szCs w:val="18"/>
              </w:rPr>
            </w:pPr>
            <w:r w:rsidRPr="008730AC">
              <w:rPr>
                <w:rFonts w:asciiTheme="minorHAnsi" w:eastAsia="Cambria" w:hAnsiTheme="minorHAnsi"/>
                <w:sz w:val="18"/>
                <w:szCs w:val="18"/>
              </w:rPr>
              <w:t xml:space="preserve">Connections and Closures: All </w:t>
            </w:r>
            <w:r w:rsidR="006F23C1" w:rsidRPr="008730AC">
              <w:rPr>
                <w:rFonts w:asciiTheme="minorHAnsi" w:eastAsia="Cambria" w:hAnsiTheme="minorHAnsi"/>
                <w:sz w:val="18"/>
                <w:szCs w:val="18"/>
              </w:rPr>
              <w:t xml:space="preserve">installed </w:t>
            </w:r>
            <w:r w:rsidRPr="008730AC">
              <w:rPr>
                <w:rFonts w:asciiTheme="minorHAnsi" w:eastAsia="Cambria" w:hAnsiTheme="minorHAnsi"/>
                <w:sz w:val="18"/>
                <w:szCs w:val="18"/>
              </w:rPr>
              <w:t>air-distribution system ducts and plenums</w:t>
            </w:r>
            <w:r w:rsidR="006F23C1">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sidR="006F23C1">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sidR="006F23C1">
              <w:rPr>
                <w:rFonts w:asciiTheme="minorHAnsi" w:eastAsia="Cambria" w:hAnsiTheme="minorHAnsi"/>
                <w:sz w:val="18"/>
                <w:szCs w:val="18"/>
              </w:rPr>
              <w:t>must be</w:t>
            </w:r>
            <w:r w:rsidR="006F23C1"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insulated to a minimum installed level of R-6.0 </w:t>
            </w:r>
            <w:r w:rsidR="00BB0F9B"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through field verification and diagnostic testing in accordance with the requirements of Reference</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Residential Appendix RA3.1.4.3.8.</w:t>
            </w:r>
            <w:r w:rsidR="006F23C1">
              <w:rPr>
                <w:rFonts w:asciiTheme="minorHAnsi" w:eastAsia="Cambria" w:hAnsiTheme="minorHAnsi"/>
                <w:sz w:val="18"/>
                <w:szCs w:val="18"/>
              </w:rPr>
              <w:t xml:space="preserve"> </w:t>
            </w:r>
            <w:r w:rsidR="00BB0F9B" w:rsidRPr="00BB0F9B">
              <w:rPr>
                <w:rFonts w:asciiTheme="minorHAnsi" w:eastAsia="Cambria" w:hAnsiTheme="minorHAnsi"/>
                <w:sz w:val="18"/>
                <w:szCs w:val="18"/>
              </w:rPr>
              <w:t>Exceptions for ducts in interior wall cavities or exposed ducts entirely in conditioned space are specified in Section 150.0(m)1B.</w:t>
            </w:r>
          </w:p>
        </w:tc>
      </w:tr>
      <w:tr w:rsidR="00D159F0" w:rsidRPr="007E2934" w14:paraId="3DF6E7B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E" w14:textId="77777777" w:rsidR="00D159F0" w:rsidRPr="00D159F0" w:rsidRDefault="00D159F0" w:rsidP="00F33883">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D159F0" w:rsidRPr="007E2934" w14:paraId="3DF6E7C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0" w14:textId="11B78019"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3DF6E7C1"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sidR="00AF38CD">
              <w:rPr>
                <w:rFonts w:ascii="Calibri" w:hAnsi="Calibri"/>
                <w:sz w:val="18"/>
                <w:szCs w:val="18"/>
              </w:rPr>
              <w:t>.</w:t>
            </w:r>
          </w:p>
        </w:tc>
      </w:tr>
      <w:tr w:rsidR="00D159F0" w:rsidRPr="007E2934" w14:paraId="3DF6E7C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3" w14:textId="47BA0524"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3DF6E7C4"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D159F0" w:rsidRPr="007E2934" w14:paraId="3DF6E7C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6" w14:textId="4664098C"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3DF6E7C7"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 xml:space="preserve">First stage of heating </w:t>
            </w:r>
            <w:r w:rsidR="00AF38CD">
              <w:rPr>
                <w:rFonts w:ascii="Calibri" w:hAnsi="Calibri"/>
                <w:sz w:val="18"/>
                <w:szCs w:val="18"/>
              </w:rPr>
              <w:t>shall be assigned to</w:t>
            </w:r>
            <w:r w:rsidRPr="007E2934">
              <w:rPr>
                <w:rFonts w:ascii="Calibri" w:hAnsi="Calibri"/>
                <w:sz w:val="18"/>
                <w:szCs w:val="18"/>
              </w:rPr>
              <w:t xml:space="preserve"> heat pump</w:t>
            </w:r>
            <w:r w:rsidR="00362F1D">
              <w:rPr>
                <w:rFonts w:ascii="Calibri" w:hAnsi="Calibri"/>
                <w:sz w:val="18"/>
                <w:szCs w:val="18"/>
              </w:rPr>
              <w:t xml:space="preserve"> heating</w:t>
            </w:r>
            <w:r>
              <w:rPr>
                <w:rFonts w:ascii="Calibri" w:hAnsi="Calibri"/>
                <w:sz w:val="18"/>
                <w:szCs w:val="18"/>
              </w:rPr>
              <w:t>.</w:t>
            </w:r>
          </w:p>
        </w:tc>
      </w:tr>
      <w:tr w:rsidR="00D159F0" w:rsidRPr="007E2934" w14:paraId="3DF6E7C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9" w14:textId="06CF270A"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DF6E7CA"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Second stage back up heat</w:t>
            </w:r>
            <w:r w:rsidR="00AF38CD">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6E7B9D" w14:paraId="3DF6E7CD" w14:textId="77777777" w:rsidTr="003322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3DF6E7CC" w14:textId="77777777" w:rsidR="006E7B9D" w:rsidRPr="007E2934" w:rsidRDefault="006E7B9D">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3DF6E7CE" w14:textId="77777777" w:rsidR="000F413D" w:rsidRDefault="000F413D" w:rsidP="0035199F">
      <w:pPr>
        <w:rPr>
          <w:rFonts w:ascii="Calibri" w:hAnsi="Calibri"/>
          <w:sz w:val="18"/>
          <w:szCs w:val="18"/>
        </w:rPr>
      </w:pPr>
    </w:p>
    <w:p w14:paraId="3DF6E7CF" w14:textId="77777777" w:rsidR="003F5196" w:rsidRDefault="003F5196" w:rsidP="0035199F">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F5196" w:rsidRPr="007E2934" w14:paraId="3DF6E7D1" w14:textId="77777777" w:rsidTr="00BF2D90">
        <w:trPr>
          <w:trHeight w:val="269"/>
        </w:trPr>
        <w:tc>
          <w:tcPr>
            <w:tcW w:w="10943" w:type="dxa"/>
            <w:gridSpan w:val="4"/>
            <w:vAlign w:val="center"/>
          </w:tcPr>
          <w:p w14:paraId="3DF6E7D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3F5196" w:rsidRPr="007E2934" w14:paraId="3DF6E7D3" w14:textId="77777777" w:rsidTr="00BF2D90">
        <w:trPr>
          <w:trHeight w:hRule="exact" w:val="244"/>
        </w:trPr>
        <w:tc>
          <w:tcPr>
            <w:tcW w:w="10943" w:type="dxa"/>
            <w:gridSpan w:val="4"/>
            <w:vAlign w:val="center"/>
          </w:tcPr>
          <w:p w14:paraId="3DF6E7D2" w14:textId="77777777" w:rsidR="003F5196" w:rsidRPr="007E2934" w:rsidRDefault="003F5196" w:rsidP="00BF2D90">
            <w:pPr>
              <w:pStyle w:val="Heading3"/>
              <w:numPr>
                <w:ilvl w:val="0"/>
                <w:numId w:val="6"/>
              </w:numPr>
              <w:spacing w:before="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3F5196" w:rsidRPr="007E2934" w14:paraId="3DF6E7D6" w14:textId="77777777" w:rsidTr="003F5196">
        <w:trPr>
          <w:trHeight w:val="360"/>
        </w:trPr>
        <w:tc>
          <w:tcPr>
            <w:tcW w:w="5577" w:type="dxa"/>
            <w:gridSpan w:val="2"/>
          </w:tcPr>
          <w:p w14:paraId="3DF6E7D4"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7D5"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Signature:</w:t>
            </w:r>
          </w:p>
        </w:tc>
      </w:tr>
      <w:tr w:rsidR="003F5196" w:rsidRPr="007E2934" w14:paraId="3DF6E7D9" w14:textId="77777777" w:rsidTr="003F5196">
        <w:trPr>
          <w:trHeight w:val="360"/>
        </w:trPr>
        <w:tc>
          <w:tcPr>
            <w:tcW w:w="5577" w:type="dxa"/>
            <w:gridSpan w:val="2"/>
          </w:tcPr>
          <w:p w14:paraId="3DF6E7D7"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7D8" w14:textId="77777777" w:rsidR="003F5196" w:rsidRPr="007E2934" w:rsidRDefault="003F5196" w:rsidP="003F5196">
            <w:pPr>
              <w:keepNext/>
              <w:rPr>
                <w:rFonts w:ascii="Calibri" w:hAnsi="Calibri"/>
                <w:sz w:val="14"/>
                <w:szCs w:val="14"/>
              </w:rPr>
            </w:pPr>
            <w:r w:rsidRPr="007E2934">
              <w:rPr>
                <w:rFonts w:ascii="Calibri" w:hAnsi="Calibri"/>
                <w:sz w:val="14"/>
                <w:szCs w:val="14"/>
              </w:rPr>
              <w:t>Date Signed:</w:t>
            </w:r>
          </w:p>
        </w:tc>
      </w:tr>
      <w:tr w:rsidR="003F5196" w:rsidRPr="007E2934" w14:paraId="3DF6E7DC" w14:textId="77777777" w:rsidTr="003F5196">
        <w:trPr>
          <w:trHeight w:val="360"/>
        </w:trPr>
        <w:tc>
          <w:tcPr>
            <w:tcW w:w="5577" w:type="dxa"/>
            <w:gridSpan w:val="2"/>
          </w:tcPr>
          <w:p w14:paraId="3DF6E7DA" w14:textId="77777777" w:rsidR="003F5196" w:rsidRPr="007E2934" w:rsidRDefault="003F5196" w:rsidP="003F5196">
            <w:pPr>
              <w:keepNext/>
              <w:rPr>
                <w:rFonts w:ascii="Calibri" w:hAnsi="Calibri"/>
                <w:sz w:val="14"/>
                <w:szCs w:val="14"/>
              </w:rPr>
            </w:pPr>
            <w:r w:rsidRPr="007E2934">
              <w:rPr>
                <w:rFonts w:ascii="Calibri" w:hAnsi="Calibri"/>
                <w:sz w:val="14"/>
                <w:szCs w:val="14"/>
              </w:rPr>
              <w:t>Address:</w:t>
            </w:r>
          </w:p>
        </w:tc>
        <w:tc>
          <w:tcPr>
            <w:tcW w:w="5366" w:type="dxa"/>
            <w:gridSpan w:val="2"/>
          </w:tcPr>
          <w:p w14:paraId="3DF6E7DB" w14:textId="77777777" w:rsidR="003F5196" w:rsidRPr="007E2934" w:rsidRDefault="003F5196" w:rsidP="003F5196">
            <w:pPr>
              <w:keepNext/>
              <w:rPr>
                <w:rFonts w:ascii="Calibri" w:hAnsi="Calibri"/>
                <w:sz w:val="14"/>
                <w:szCs w:val="14"/>
              </w:rPr>
            </w:pPr>
            <w:r w:rsidRPr="007E2934">
              <w:rPr>
                <w:rFonts w:ascii="Calibri" w:hAnsi="Calibri"/>
                <w:sz w:val="14"/>
                <w:szCs w:val="14"/>
              </w:rPr>
              <w:t>CEA/HERS Certification Identification (If applicable):</w:t>
            </w:r>
          </w:p>
        </w:tc>
      </w:tr>
      <w:tr w:rsidR="003F5196" w:rsidRPr="007E2934" w14:paraId="3DF6E7DF" w14:textId="77777777" w:rsidTr="003F5196">
        <w:trPr>
          <w:trHeight w:val="360"/>
        </w:trPr>
        <w:tc>
          <w:tcPr>
            <w:tcW w:w="5577" w:type="dxa"/>
            <w:gridSpan w:val="2"/>
          </w:tcPr>
          <w:p w14:paraId="3DF6E7DD" w14:textId="77777777" w:rsidR="003F5196" w:rsidRPr="007E2934" w:rsidRDefault="003F5196" w:rsidP="003F5196">
            <w:pPr>
              <w:keepNext/>
              <w:rPr>
                <w:rFonts w:ascii="Calibri" w:hAnsi="Calibri"/>
                <w:sz w:val="14"/>
                <w:szCs w:val="14"/>
              </w:rPr>
            </w:pPr>
            <w:r w:rsidRPr="007E2934">
              <w:rPr>
                <w:rFonts w:ascii="Calibri" w:hAnsi="Calibri"/>
                <w:sz w:val="14"/>
                <w:szCs w:val="14"/>
              </w:rPr>
              <w:t>City/State/Zip:</w:t>
            </w:r>
          </w:p>
        </w:tc>
        <w:tc>
          <w:tcPr>
            <w:tcW w:w="5366" w:type="dxa"/>
            <w:gridSpan w:val="2"/>
          </w:tcPr>
          <w:p w14:paraId="3DF6E7DE" w14:textId="77777777" w:rsidR="003F5196" w:rsidRPr="007E2934" w:rsidRDefault="003F5196" w:rsidP="003F5196">
            <w:pPr>
              <w:keepNext/>
              <w:rPr>
                <w:rFonts w:ascii="Calibri" w:hAnsi="Calibri"/>
                <w:sz w:val="14"/>
                <w:szCs w:val="14"/>
              </w:rPr>
            </w:pPr>
            <w:r w:rsidRPr="007E2934">
              <w:rPr>
                <w:rFonts w:ascii="Calibri" w:hAnsi="Calibri"/>
                <w:sz w:val="14"/>
                <w:szCs w:val="14"/>
              </w:rPr>
              <w:t>Phone:</w:t>
            </w:r>
          </w:p>
        </w:tc>
      </w:tr>
      <w:tr w:rsidR="003F5196" w:rsidRPr="007E2934" w14:paraId="3DF6E7E1" w14:textId="77777777" w:rsidTr="003F5196">
        <w:tblPrEx>
          <w:tblCellMar>
            <w:left w:w="115" w:type="dxa"/>
            <w:right w:w="115" w:type="dxa"/>
          </w:tblCellMar>
        </w:tblPrEx>
        <w:trPr>
          <w:trHeight w:val="296"/>
        </w:trPr>
        <w:tc>
          <w:tcPr>
            <w:tcW w:w="10943" w:type="dxa"/>
            <w:gridSpan w:val="4"/>
            <w:vAlign w:val="center"/>
          </w:tcPr>
          <w:p w14:paraId="3DF6E7E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3F5196" w:rsidRPr="007E2934" w14:paraId="3DF6E7E8" w14:textId="77777777" w:rsidTr="003F5196">
        <w:tblPrEx>
          <w:tblCellMar>
            <w:left w:w="115" w:type="dxa"/>
            <w:right w:w="115" w:type="dxa"/>
          </w:tblCellMar>
        </w:tblPrEx>
        <w:trPr>
          <w:trHeight w:val="504"/>
        </w:trPr>
        <w:tc>
          <w:tcPr>
            <w:tcW w:w="10943" w:type="dxa"/>
            <w:gridSpan w:val="4"/>
          </w:tcPr>
          <w:p w14:paraId="7411CF4F"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6A4B09D3" w14:textId="77777777" w:rsidR="00500214" w:rsidRPr="00500214" w:rsidRDefault="00500214" w:rsidP="00500214">
            <w:pPr>
              <w:pStyle w:val="Heading3"/>
              <w:numPr>
                <w:ilvl w:val="0"/>
                <w:numId w:val="40"/>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5BC4D4B8" w14:textId="77777777" w:rsidR="00500214" w:rsidRPr="00500214" w:rsidRDefault="00500214" w:rsidP="00500214">
            <w:pPr>
              <w:keepNext/>
              <w:widowControl w:val="0"/>
              <w:numPr>
                <w:ilvl w:val="0"/>
                <w:numId w:val="40"/>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2921745B" w14:textId="77777777" w:rsidR="00500214" w:rsidRPr="00500214" w:rsidRDefault="00500214" w:rsidP="00500214">
            <w:pPr>
              <w:pStyle w:val="ListParagraph"/>
              <w:keepNext/>
              <w:numPr>
                <w:ilvl w:val="0"/>
                <w:numId w:val="40"/>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7E7" w14:textId="1EB13940" w:rsidR="003F5196" w:rsidRPr="007E2934" w:rsidRDefault="00500214" w:rsidP="00500214">
            <w:pPr>
              <w:pStyle w:val="ListParagraph"/>
              <w:keepNext/>
              <w:numPr>
                <w:ilvl w:val="0"/>
                <w:numId w:val="40"/>
              </w:num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F5196" w:rsidRPr="007E2934" w14:paraId="3DF6E7EB" w14:textId="77777777" w:rsidTr="003F5196">
        <w:tblPrEx>
          <w:tblCellMar>
            <w:left w:w="108" w:type="dxa"/>
            <w:right w:w="108" w:type="dxa"/>
          </w:tblCellMar>
        </w:tblPrEx>
        <w:trPr>
          <w:trHeight w:val="360"/>
        </w:trPr>
        <w:tc>
          <w:tcPr>
            <w:tcW w:w="5307" w:type="dxa"/>
          </w:tcPr>
          <w:p w14:paraId="3DF6E7E9"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7EA"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3F5196" w:rsidRPr="007E2934" w14:paraId="3DF6E7EE" w14:textId="77777777" w:rsidTr="003F5196">
        <w:tblPrEx>
          <w:tblCellMar>
            <w:left w:w="108" w:type="dxa"/>
            <w:right w:w="108" w:type="dxa"/>
          </w:tblCellMar>
        </w:tblPrEx>
        <w:trPr>
          <w:trHeight w:val="360"/>
        </w:trPr>
        <w:tc>
          <w:tcPr>
            <w:tcW w:w="5307" w:type="dxa"/>
          </w:tcPr>
          <w:p w14:paraId="3DF6E7EC" w14:textId="541962AE"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7ED"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3F5196" w:rsidRPr="007E2934" w14:paraId="3DF6E7F1" w14:textId="77777777" w:rsidTr="003F5196">
        <w:tblPrEx>
          <w:tblCellMar>
            <w:left w:w="108" w:type="dxa"/>
            <w:right w:w="108" w:type="dxa"/>
          </w:tblCellMar>
        </w:tblPrEx>
        <w:trPr>
          <w:trHeight w:val="360"/>
        </w:trPr>
        <w:tc>
          <w:tcPr>
            <w:tcW w:w="5307" w:type="dxa"/>
          </w:tcPr>
          <w:p w14:paraId="3DF6E7EF"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7F0"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3F5196" w:rsidRPr="007E2934" w14:paraId="3DF6E7F5" w14:textId="77777777" w:rsidTr="003F5196">
        <w:tblPrEx>
          <w:tblCellMar>
            <w:left w:w="108" w:type="dxa"/>
            <w:right w:w="108" w:type="dxa"/>
          </w:tblCellMar>
        </w:tblPrEx>
        <w:trPr>
          <w:trHeight w:val="360"/>
        </w:trPr>
        <w:tc>
          <w:tcPr>
            <w:tcW w:w="5307" w:type="dxa"/>
          </w:tcPr>
          <w:p w14:paraId="3DF6E7F2"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7F3" w14:textId="47761BC6"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BF2D90">
              <w:rPr>
                <w:rFonts w:ascii="Calibri" w:hAnsi="Calibri"/>
                <w:sz w:val="14"/>
                <w:szCs w:val="14"/>
              </w:rPr>
              <w:t>:</w:t>
            </w:r>
          </w:p>
        </w:tc>
        <w:tc>
          <w:tcPr>
            <w:tcW w:w="2815" w:type="dxa"/>
          </w:tcPr>
          <w:p w14:paraId="3DF6E7F4"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7F6" w14:textId="77777777" w:rsidR="003F5196" w:rsidRPr="002F7A16" w:rsidRDefault="003F5196" w:rsidP="0035199F">
      <w:pPr>
        <w:rPr>
          <w:rFonts w:ascii="Calibri" w:hAnsi="Calibri"/>
          <w:sz w:val="18"/>
          <w:szCs w:val="18"/>
        </w:rPr>
      </w:pPr>
    </w:p>
    <w:sectPr w:rsidR="003F5196" w:rsidRPr="002F7A16" w:rsidSect="00EF13C4">
      <w:headerReference w:type="even" r:id="rId21"/>
      <w:headerReference w:type="default" r:id="rId22"/>
      <w:headerReference w:type="first" r:id="rId23"/>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33BB8" w14:textId="77777777" w:rsidR="001128B2" w:rsidRDefault="001128B2">
      <w:r>
        <w:separator/>
      </w:r>
    </w:p>
  </w:endnote>
  <w:endnote w:type="continuationSeparator" w:id="0">
    <w:p w14:paraId="17F270C0" w14:textId="77777777" w:rsidR="001128B2" w:rsidRDefault="001128B2">
      <w:r>
        <w:continuationSeparator/>
      </w:r>
    </w:p>
  </w:endnote>
  <w:endnote w:type="continuationNotice" w:id="1">
    <w:p w14:paraId="7F0EBABC" w14:textId="77777777" w:rsidR="001128B2" w:rsidRDefault="00112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5986" w14:textId="77777777" w:rsidR="00F61920" w:rsidRDefault="00F61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10" w14:textId="77777777" w:rsidR="00582974" w:rsidRPr="00EF13C4" w:rsidRDefault="00582974" w:rsidP="00C67054">
    <w:pPr>
      <w:pStyle w:val="Footer"/>
    </w:pPr>
    <w:r w:rsidRPr="00EF13C4">
      <w:t xml:space="preserve">Registration Number:                                                                                          Registration Date/Time:                                                                                                            HERS Provider:                       </w:t>
    </w:r>
  </w:p>
  <w:p w14:paraId="3DF6E811" w14:textId="77B2C220" w:rsidR="00582974" w:rsidRPr="00EF13C4" w:rsidRDefault="00582974" w:rsidP="00C6705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9" w:author="Markstrum, Alexis@Energy" w:date="2021-04-05T10:29:00Z">
      <w:r w:rsidDel="00FB5A92">
        <w:delText>July 2020</w:delText>
      </w:r>
    </w:del>
    <w:ins w:id="10" w:author="Markstrum, Alexis@Energy" w:date="2021-04-05T10:29:00Z">
      <w:r w:rsidR="00FB5A92">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77006" w14:textId="77777777" w:rsidR="00F61920" w:rsidRDefault="00F619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1B" w14:textId="4422A8F3" w:rsidR="00582974" w:rsidRPr="00A51249" w:rsidRDefault="00582974" w:rsidP="00C67054">
    <w:pPr>
      <w:pStyle w:val="Footer"/>
    </w:pPr>
    <w:r w:rsidRPr="00EF13C4">
      <w:t xml:space="preserve">CA Building Energy Efficiency Standards - </w:t>
    </w:r>
    <w:r>
      <w:t>2019</w:t>
    </w:r>
    <w:r w:rsidRPr="00EF13C4">
      <w:t xml:space="preserve"> Residential Compliance</w:t>
    </w:r>
    <w:r w:rsidRPr="00EF13C4">
      <w:tab/>
    </w:r>
    <w:r>
      <w:tab/>
    </w:r>
    <w:r>
      <w:tab/>
    </w:r>
    <w:del w:id="11" w:author="Markstrum, Alexis@Energy" w:date="2021-04-05T10:29:00Z">
      <w:r w:rsidDel="00FB5A92">
        <w:delText>July 2020</w:delText>
      </w:r>
    </w:del>
    <w:ins w:id="12" w:author="Markstrum, Alexis@Energy" w:date="2021-04-05T10:29:00Z">
      <w:r w:rsidR="00FB5A92">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1DA45" w14:textId="77777777" w:rsidR="001128B2" w:rsidRDefault="001128B2">
      <w:r>
        <w:separator/>
      </w:r>
    </w:p>
  </w:footnote>
  <w:footnote w:type="continuationSeparator" w:id="0">
    <w:p w14:paraId="78AA21AC" w14:textId="77777777" w:rsidR="001128B2" w:rsidRDefault="001128B2">
      <w:r>
        <w:continuationSeparator/>
      </w:r>
    </w:p>
  </w:footnote>
  <w:footnote w:type="continuationNotice" w:id="1">
    <w:p w14:paraId="2F58B6DB" w14:textId="77777777" w:rsidR="001128B2" w:rsidRDefault="001128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7FD" w14:textId="77777777" w:rsidR="00582974" w:rsidRDefault="00FB5A92">
    <w:pPr>
      <w:pStyle w:val="Header"/>
    </w:pPr>
    <w:r>
      <w:rPr>
        <w:noProof/>
      </w:rPr>
      <w:pict w14:anchorId="3DF6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7FE" w14:textId="77777777" w:rsidR="00582974" w:rsidRPr="007770C5" w:rsidRDefault="0058297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3DF6E827" wp14:editId="3DF6E828">
          <wp:simplePos x="0" y="0"/>
          <wp:positionH relativeFrom="margin">
            <wp:posOffset>8879205</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FB5A92">
      <w:rPr>
        <w:rFonts w:ascii="Arial" w:hAnsi="Arial" w:cs="Arial"/>
        <w:noProof/>
        <w:sz w:val="14"/>
        <w:szCs w:val="14"/>
      </w:rPr>
      <w:pict w14:anchorId="3DF6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3DF6E7FF" w14:textId="77777777" w:rsidR="00582974" w:rsidRPr="007770C5" w:rsidRDefault="0058297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3DF6E800" w14:textId="650B2EEA" w:rsidR="00582974" w:rsidRPr="007770C5" w:rsidRDefault="0058297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5" w:author="Markstrum, Alexis@Energy" w:date="2021-04-05T10:29:00Z">
      <w:r w:rsidDel="00FB5A92">
        <w:rPr>
          <w:rFonts w:ascii="Arial" w:hAnsi="Arial" w:cs="Arial"/>
          <w:sz w:val="14"/>
          <w:szCs w:val="14"/>
        </w:rPr>
        <w:delText>7</w:delText>
      </w:r>
    </w:del>
    <w:ins w:id="6" w:author="Markstrum, Alexis@Energy" w:date="2021-04-05T10:29:00Z">
      <w:r w:rsidR="00FB5A92">
        <w:rPr>
          <w:rFonts w:ascii="Arial" w:hAnsi="Arial" w:cs="Arial"/>
          <w:sz w:val="14"/>
          <w:szCs w:val="14"/>
        </w:rPr>
        <w:t>3</w:t>
      </w:r>
    </w:ins>
    <w:r>
      <w:rPr>
        <w:rFonts w:ascii="Arial" w:hAnsi="Arial" w:cs="Arial"/>
        <w:sz w:val="14"/>
        <w:szCs w:val="14"/>
      </w:rPr>
      <w:t>/2</w:t>
    </w:r>
    <w:del w:id="7" w:author="Markstrum, Alexis@Energy" w:date="2021-04-05T10:29:00Z">
      <w:r w:rsidDel="00FB5A92">
        <w:rPr>
          <w:rFonts w:ascii="Arial" w:hAnsi="Arial" w:cs="Arial"/>
          <w:sz w:val="14"/>
          <w:szCs w:val="14"/>
        </w:rPr>
        <w:delText>0</w:delText>
      </w:r>
    </w:del>
    <w:ins w:id="8" w:author="Markstrum, Alexis@Energy" w:date="2021-04-05T10:29:00Z">
      <w:r w:rsidR="00FB5A92">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582974" w:rsidRPr="00F85124" w14:paraId="3DF6E803" w14:textId="77777777" w:rsidTr="00587D54">
      <w:trPr>
        <w:cantSplit/>
        <w:trHeight w:val="288"/>
      </w:trPr>
      <w:tc>
        <w:tcPr>
          <w:tcW w:w="4155" w:type="pct"/>
          <w:gridSpan w:val="3"/>
          <w:tcBorders>
            <w:right w:val="nil"/>
          </w:tcBorders>
          <w:vAlign w:val="center"/>
        </w:tcPr>
        <w:p w14:paraId="3DF6E801" w14:textId="77777777" w:rsidR="00582974" w:rsidRPr="00F85124" w:rsidRDefault="00582974"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3DF6E802" w14:textId="77777777" w:rsidR="00582974" w:rsidRPr="00F85124" w:rsidRDefault="00582974" w:rsidP="00031A18">
          <w:pPr>
            <w:pStyle w:val="Heading1"/>
            <w:jc w:val="right"/>
            <w:rPr>
              <w:rFonts w:ascii="Calibri" w:hAnsi="Calibri"/>
              <w:b w:val="0"/>
              <w:bCs/>
              <w:sz w:val="20"/>
            </w:rPr>
          </w:pPr>
          <w:r>
            <w:rPr>
              <w:rFonts w:ascii="Calibri" w:hAnsi="Calibri"/>
              <w:b w:val="0"/>
              <w:bCs/>
              <w:sz w:val="20"/>
            </w:rPr>
            <w:t>CF2R-MCH-01-E</w:t>
          </w:r>
        </w:p>
      </w:tc>
    </w:tr>
    <w:tr w:rsidR="00582974" w:rsidRPr="00F85124" w14:paraId="3DF6E806" w14:textId="77777777" w:rsidTr="00A20629">
      <w:trPr>
        <w:cantSplit/>
        <w:trHeight w:val="288"/>
      </w:trPr>
      <w:tc>
        <w:tcPr>
          <w:tcW w:w="2500" w:type="pct"/>
          <w:gridSpan w:val="2"/>
          <w:tcBorders>
            <w:right w:val="nil"/>
          </w:tcBorders>
        </w:tcPr>
        <w:p w14:paraId="3DF6E804" w14:textId="77777777" w:rsidR="00582974" w:rsidRPr="00F85124" w:rsidRDefault="00582974"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3DF6E805" w14:textId="27E99AD5" w:rsidR="00582974" w:rsidRPr="009148E8" w:rsidRDefault="00582974" w:rsidP="000E7297">
          <w:pPr>
            <w:pStyle w:val="ListParagraph"/>
            <w:tabs>
              <w:tab w:val="right" w:pos="10543"/>
            </w:tabs>
            <w:jc w:val="right"/>
            <w:rPr>
              <w:rFonts w:ascii="Calibri" w:hAnsi="Calibri"/>
              <w:sz w:val="12"/>
              <w:szCs w:val="12"/>
            </w:rPr>
          </w:pPr>
          <w:r w:rsidRPr="009148E8">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B507D3">
            <w:rPr>
              <w:rFonts w:ascii="Calibri" w:hAnsi="Calibri"/>
              <w:bCs/>
              <w:noProof/>
            </w:rPr>
            <w:t>6</w:t>
          </w:r>
          <w:r>
            <w:rPr>
              <w:rFonts w:ascii="Calibri" w:hAnsi="Calibri"/>
              <w:bCs/>
            </w:rPr>
            <w:fldChar w:fldCharType="end"/>
          </w:r>
          <w:r>
            <w:rPr>
              <w:rFonts w:ascii="Calibri" w:hAnsi="Calibri"/>
              <w:bCs/>
            </w:rPr>
            <w:t xml:space="preserve"> </w:t>
          </w:r>
          <w:r w:rsidRPr="009148E8">
            <w:rPr>
              <w:rFonts w:ascii="Calibri" w:hAnsi="Calibri"/>
              <w:bCs/>
            </w:rPr>
            <w:t xml:space="preserve">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B5A92">
            <w:rPr>
              <w:rFonts w:ascii="Calibri" w:hAnsi="Calibri"/>
              <w:bCs/>
              <w:noProof/>
            </w:rPr>
            <w:t>7</w:t>
          </w:r>
          <w:r>
            <w:rPr>
              <w:rFonts w:ascii="Calibri" w:hAnsi="Calibri"/>
              <w:bCs/>
              <w:noProof/>
            </w:rPr>
            <w:fldChar w:fldCharType="end"/>
          </w:r>
          <w:r w:rsidRPr="009148E8">
            <w:rPr>
              <w:rFonts w:ascii="Calibri" w:hAnsi="Calibri"/>
              <w:bCs/>
            </w:rPr>
            <w:t>)</w:t>
          </w:r>
        </w:p>
      </w:tc>
    </w:tr>
    <w:tr w:rsidR="00582974" w:rsidRPr="00F85124" w14:paraId="3DF6E80A" w14:textId="77777777" w:rsidTr="00587D54">
      <w:trPr>
        <w:cantSplit/>
        <w:trHeight w:val="288"/>
      </w:trPr>
      <w:tc>
        <w:tcPr>
          <w:tcW w:w="0" w:type="auto"/>
        </w:tcPr>
        <w:p w14:paraId="3DF6E807" w14:textId="77777777" w:rsidR="00582974" w:rsidRPr="00F85124" w:rsidRDefault="00582974" w:rsidP="00A20629">
          <w:pPr>
            <w:rPr>
              <w:rFonts w:ascii="Calibri" w:hAnsi="Calibri"/>
              <w:sz w:val="12"/>
              <w:szCs w:val="12"/>
            </w:rPr>
          </w:pPr>
          <w:r w:rsidRPr="00F85124">
            <w:rPr>
              <w:rFonts w:ascii="Calibri" w:hAnsi="Calibri"/>
              <w:sz w:val="12"/>
              <w:szCs w:val="12"/>
            </w:rPr>
            <w:t>Project Name:</w:t>
          </w:r>
        </w:p>
      </w:tc>
      <w:tc>
        <w:tcPr>
          <w:tcW w:w="1794" w:type="pct"/>
          <w:gridSpan w:val="2"/>
        </w:tcPr>
        <w:p w14:paraId="3DF6E808" w14:textId="77777777" w:rsidR="00582974" w:rsidRPr="00F85124" w:rsidRDefault="00582974" w:rsidP="00A20629">
          <w:pPr>
            <w:rPr>
              <w:rFonts w:ascii="Calibri" w:hAnsi="Calibri"/>
              <w:sz w:val="12"/>
              <w:szCs w:val="12"/>
            </w:rPr>
          </w:pPr>
          <w:r w:rsidRPr="00F85124">
            <w:rPr>
              <w:rFonts w:ascii="Calibri" w:hAnsi="Calibri"/>
              <w:sz w:val="12"/>
              <w:szCs w:val="12"/>
            </w:rPr>
            <w:t>Enforcement Agency:</w:t>
          </w:r>
        </w:p>
      </w:tc>
      <w:tc>
        <w:tcPr>
          <w:tcW w:w="845" w:type="pct"/>
        </w:tcPr>
        <w:p w14:paraId="3DF6E809" w14:textId="77777777" w:rsidR="00582974" w:rsidRPr="00F85124" w:rsidRDefault="00582974" w:rsidP="00A20629">
          <w:pPr>
            <w:rPr>
              <w:rFonts w:ascii="Calibri" w:hAnsi="Calibri"/>
              <w:sz w:val="12"/>
              <w:szCs w:val="12"/>
            </w:rPr>
          </w:pPr>
          <w:r w:rsidRPr="00F85124">
            <w:rPr>
              <w:rFonts w:ascii="Calibri" w:hAnsi="Calibri"/>
              <w:sz w:val="12"/>
              <w:szCs w:val="12"/>
            </w:rPr>
            <w:t>Permit Number:</w:t>
          </w:r>
        </w:p>
      </w:tc>
    </w:tr>
    <w:tr w:rsidR="00582974" w:rsidRPr="00F85124" w14:paraId="3DF6E80E" w14:textId="77777777" w:rsidTr="00587D54">
      <w:trPr>
        <w:cantSplit/>
        <w:trHeight w:val="288"/>
      </w:trPr>
      <w:tc>
        <w:tcPr>
          <w:tcW w:w="0" w:type="auto"/>
        </w:tcPr>
        <w:p w14:paraId="3DF6E80B" w14:textId="77777777" w:rsidR="00582974" w:rsidRPr="00F85124" w:rsidRDefault="00582974"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3DF6E80C" w14:textId="11A5B814" w:rsidR="00582974" w:rsidRPr="00F85124" w:rsidRDefault="0058297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3DF6E80D" w14:textId="1D938978" w:rsidR="00582974" w:rsidRPr="00F85124" w:rsidRDefault="0058297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DF6E80F" w14:textId="77777777" w:rsidR="00582974" w:rsidRDefault="005829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12" w14:textId="77777777" w:rsidR="00582974" w:rsidRDefault="00FB5A92">
    <w:pPr>
      <w:pStyle w:val="Header"/>
    </w:pPr>
    <w:r>
      <w:rPr>
        <w:noProof/>
      </w:rPr>
      <w:pict w14:anchorId="3DF6E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5"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13" w14:textId="77777777" w:rsidR="00582974" w:rsidRDefault="00FB5A92">
    <w:pPr>
      <w:pStyle w:val="Header"/>
    </w:pPr>
    <w:r>
      <w:rPr>
        <w:noProof/>
      </w:rPr>
      <w:pict w14:anchorId="3DF6E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582974" w:rsidRPr="00F85124" w14:paraId="3DF6E816" w14:textId="77777777" w:rsidTr="0035199F">
      <w:trPr>
        <w:cantSplit/>
        <w:trHeight w:val="288"/>
      </w:trPr>
      <w:tc>
        <w:tcPr>
          <w:tcW w:w="4016" w:type="pct"/>
          <w:gridSpan w:val="2"/>
          <w:tcBorders>
            <w:right w:val="nil"/>
          </w:tcBorders>
          <w:vAlign w:val="center"/>
        </w:tcPr>
        <w:p w14:paraId="3DF6E814" w14:textId="12A23C1A" w:rsidR="00582974" w:rsidRPr="00D6732C" w:rsidRDefault="00582974" w:rsidP="00A20629">
          <w:pPr>
            <w:pStyle w:val="Heading1"/>
            <w:rPr>
              <w:rFonts w:asciiTheme="minorHAnsi" w:hAnsiTheme="minorHAnsi"/>
              <w:b w:val="0"/>
              <w:bCs/>
              <w:sz w:val="20"/>
            </w:rPr>
          </w:pPr>
          <w:r w:rsidRPr="00D6732C">
            <w:rPr>
              <w:rFonts w:asciiTheme="minorHAnsi" w:hAnsiTheme="minorHAnsi"/>
              <w:b w:val="0"/>
              <w:bCs/>
              <w:sz w:val="20"/>
            </w:rPr>
            <w:t>CERTIFICATE OF INSTALLATION - USER INSTRUCTIONS</w:t>
          </w:r>
        </w:p>
      </w:tc>
      <w:tc>
        <w:tcPr>
          <w:tcW w:w="984" w:type="pct"/>
          <w:tcBorders>
            <w:left w:val="nil"/>
          </w:tcBorders>
          <w:tcMar>
            <w:left w:w="115" w:type="dxa"/>
            <w:right w:w="115" w:type="dxa"/>
          </w:tcMar>
          <w:vAlign w:val="center"/>
        </w:tcPr>
        <w:p w14:paraId="3DF6E815" w14:textId="77777777" w:rsidR="00582974" w:rsidRPr="00D6732C" w:rsidRDefault="00582974" w:rsidP="002369FC">
          <w:pPr>
            <w:pStyle w:val="Heading1"/>
            <w:jc w:val="right"/>
            <w:rPr>
              <w:rFonts w:asciiTheme="minorHAnsi" w:hAnsiTheme="minorHAnsi"/>
              <w:b w:val="0"/>
              <w:bCs/>
              <w:sz w:val="20"/>
            </w:rPr>
          </w:pPr>
          <w:r w:rsidRPr="00D6732C">
            <w:rPr>
              <w:rFonts w:asciiTheme="minorHAnsi" w:hAnsiTheme="minorHAnsi"/>
              <w:b w:val="0"/>
              <w:bCs/>
              <w:sz w:val="20"/>
            </w:rPr>
            <w:t>CF2R-MCH-01-E</w:t>
          </w:r>
        </w:p>
      </w:tc>
    </w:tr>
    <w:tr w:rsidR="00582974" w:rsidRPr="00F85124" w14:paraId="3DF6E819" w14:textId="77777777" w:rsidTr="00A20629">
      <w:trPr>
        <w:cantSplit/>
        <w:trHeight w:val="288"/>
      </w:trPr>
      <w:tc>
        <w:tcPr>
          <w:tcW w:w="2500" w:type="pct"/>
          <w:tcBorders>
            <w:right w:val="nil"/>
          </w:tcBorders>
        </w:tcPr>
        <w:p w14:paraId="3DF6E817" w14:textId="77777777" w:rsidR="00582974" w:rsidRPr="00D6732C" w:rsidRDefault="00582974" w:rsidP="00A20629">
          <w:pPr>
            <w:tabs>
              <w:tab w:val="right" w:pos="10543"/>
            </w:tabs>
            <w:rPr>
              <w:rFonts w:asciiTheme="minorHAnsi" w:hAnsiTheme="minorHAnsi"/>
              <w:sz w:val="12"/>
              <w:szCs w:val="12"/>
            </w:rPr>
          </w:pPr>
          <w:r w:rsidRPr="00D6732C">
            <w:rPr>
              <w:rFonts w:asciiTheme="minorHAnsi" w:hAnsiTheme="minorHAnsi"/>
              <w:bCs/>
            </w:rPr>
            <w:t>Space Conditioning Systems Ducts and Fans - MCH-01</w:t>
          </w:r>
        </w:p>
      </w:tc>
      <w:tc>
        <w:tcPr>
          <w:tcW w:w="2500" w:type="pct"/>
          <w:gridSpan w:val="2"/>
          <w:tcBorders>
            <w:left w:val="nil"/>
          </w:tcBorders>
        </w:tcPr>
        <w:p w14:paraId="3DF6E818" w14:textId="4CF61741" w:rsidR="00582974" w:rsidRPr="00D6732C" w:rsidRDefault="00582974" w:rsidP="00254DD2">
          <w:pPr>
            <w:pStyle w:val="ListParagraph"/>
            <w:tabs>
              <w:tab w:val="right" w:pos="10543"/>
            </w:tabs>
            <w:ind w:left="1080"/>
            <w:jc w:val="right"/>
            <w:rPr>
              <w:rFonts w:asciiTheme="minorHAnsi" w:hAnsiTheme="minorHAnsi"/>
              <w:sz w:val="12"/>
              <w:szCs w:val="12"/>
            </w:rPr>
          </w:pPr>
          <w:r w:rsidRPr="00D6732C">
            <w:rPr>
              <w:rFonts w:asciiTheme="minorHAnsi" w:hAnsiTheme="minorHAnsi"/>
            </w:rPr>
            <w:t xml:space="preserve">(Page </w:t>
          </w:r>
          <w:r w:rsidRPr="00D6732C">
            <w:rPr>
              <w:rFonts w:asciiTheme="minorHAnsi" w:hAnsiTheme="minorHAnsi"/>
            </w:rPr>
            <w:fldChar w:fldCharType="begin"/>
          </w:r>
          <w:r w:rsidRPr="00D6732C">
            <w:rPr>
              <w:rFonts w:asciiTheme="minorHAnsi" w:hAnsiTheme="minorHAnsi"/>
            </w:rPr>
            <w:instrText xml:space="preserve"> PAGE   \* MERGEFORMAT </w:instrText>
          </w:r>
          <w:r w:rsidRPr="00D6732C">
            <w:rPr>
              <w:rFonts w:asciiTheme="minorHAnsi" w:hAnsiTheme="minorHAnsi"/>
            </w:rPr>
            <w:fldChar w:fldCharType="separate"/>
          </w:r>
          <w:r w:rsidR="00B507D3">
            <w:rPr>
              <w:rFonts w:asciiTheme="minorHAnsi" w:hAnsiTheme="minorHAnsi"/>
              <w:noProof/>
            </w:rPr>
            <w:t>7</w:t>
          </w:r>
          <w:r w:rsidRPr="00D6732C">
            <w:rPr>
              <w:rFonts w:asciiTheme="minorHAnsi" w:hAnsiTheme="minorHAnsi"/>
              <w:noProof/>
            </w:rPr>
            <w:fldChar w:fldCharType="end"/>
          </w:r>
          <w:r w:rsidRPr="00D6732C">
            <w:rPr>
              <w:rFonts w:asciiTheme="minorHAnsi" w:hAnsiTheme="minorHAnsi"/>
            </w:rPr>
            <w:t xml:space="preserve"> of </w:t>
          </w:r>
          <w:r w:rsidRPr="00D6732C">
            <w:rPr>
              <w:rFonts w:asciiTheme="minorHAnsi" w:hAnsiTheme="minorHAnsi"/>
            </w:rPr>
            <w:fldChar w:fldCharType="begin"/>
          </w:r>
          <w:r w:rsidRPr="00D6732C">
            <w:rPr>
              <w:rFonts w:asciiTheme="minorHAnsi" w:hAnsiTheme="minorHAnsi"/>
            </w:rPr>
            <w:instrText xml:space="preserve"> SECTIONPAGES   \* MERGEFORMAT </w:instrText>
          </w:r>
          <w:r w:rsidRPr="00D6732C">
            <w:rPr>
              <w:rFonts w:asciiTheme="minorHAnsi" w:hAnsiTheme="minorHAnsi"/>
            </w:rPr>
            <w:fldChar w:fldCharType="separate"/>
          </w:r>
          <w:r w:rsidR="00FB5A92">
            <w:rPr>
              <w:rFonts w:asciiTheme="minorHAnsi" w:hAnsiTheme="minorHAnsi"/>
              <w:noProof/>
            </w:rPr>
            <w:t>7</w:t>
          </w:r>
          <w:r w:rsidRPr="00D6732C">
            <w:rPr>
              <w:rFonts w:asciiTheme="minorHAnsi" w:hAnsiTheme="minorHAnsi"/>
              <w:noProof/>
            </w:rPr>
            <w:fldChar w:fldCharType="end"/>
          </w:r>
          <w:r w:rsidRPr="00D6732C">
            <w:rPr>
              <w:rFonts w:asciiTheme="minorHAnsi" w:hAnsiTheme="minorHAnsi"/>
              <w:bCs/>
            </w:rPr>
            <w:t>)</w:t>
          </w:r>
        </w:p>
      </w:tc>
    </w:tr>
  </w:tbl>
  <w:p w14:paraId="3DF6E81A" w14:textId="74E87B06" w:rsidR="00582974" w:rsidRDefault="00FB5A92">
    <w:pPr>
      <w:pStyle w:val="Header"/>
    </w:pPr>
    <w:r>
      <w:rPr>
        <w:rFonts w:asciiTheme="minorHAnsi" w:hAnsiTheme="minorHAnsi"/>
        <w:b/>
        <w:bCs/>
        <w:noProof/>
      </w:rPr>
      <w:pict w14:anchorId="3DF6E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0"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1C" w14:textId="77777777" w:rsidR="00582974" w:rsidRDefault="00FB5A92">
    <w:pPr>
      <w:pStyle w:val="Header"/>
    </w:pPr>
    <w:r>
      <w:rPr>
        <w:noProof/>
      </w:rPr>
      <w:pict w14:anchorId="3DF6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8"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1D" w14:textId="77777777" w:rsidR="00582974" w:rsidRDefault="00FB5A92">
    <w:pPr>
      <w:pStyle w:val="Header"/>
    </w:pPr>
    <w:r>
      <w:rPr>
        <w:noProof/>
      </w:rPr>
      <w:pict w14:anchorId="3DF6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582974" w:rsidRPr="00F85124" w14:paraId="3DF6E820" w14:textId="77777777" w:rsidTr="0035199F">
      <w:trPr>
        <w:cantSplit/>
        <w:trHeight w:val="288"/>
      </w:trPr>
      <w:tc>
        <w:tcPr>
          <w:tcW w:w="4016" w:type="pct"/>
          <w:gridSpan w:val="2"/>
          <w:tcBorders>
            <w:right w:val="nil"/>
          </w:tcBorders>
          <w:vAlign w:val="center"/>
        </w:tcPr>
        <w:p w14:paraId="3DF6E81E" w14:textId="282CD2A4" w:rsidR="00582974" w:rsidRPr="00F85124" w:rsidRDefault="0058297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DF6E81F" w14:textId="77777777" w:rsidR="00582974" w:rsidRPr="00F85124" w:rsidRDefault="00582974" w:rsidP="002369FC">
          <w:pPr>
            <w:pStyle w:val="Heading1"/>
            <w:jc w:val="right"/>
            <w:rPr>
              <w:rFonts w:ascii="Calibri" w:hAnsi="Calibri"/>
              <w:b w:val="0"/>
              <w:bCs/>
              <w:sz w:val="20"/>
            </w:rPr>
          </w:pPr>
          <w:r>
            <w:rPr>
              <w:rFonts w:ascii="Calibri" w:hAnsi="Calibri"/>
              <w:b w:val="0"/>
              <w:bCs/>
              <w:sz w:val="20"/>
            </w:rPr>
            <w:t>CF2R-MCH-01-E</w:t>
          </w:r>
        </w:p>
      </w:tc>
    </w:tr>
    <w:tr w:rsidR="00582974" w:rsidRPr="00F85124" w14:paraId="3DF6E823" w14:textId="77777777" w:rsidTr="0035199F">
      <w:trPr>
        <w:cantSplit/>
        <w:trHeight w:val="288"/>
      </w:trPr>
      <w:tc>
        <w:tcPr>
          <w:tcW w:w="3574" w:type="pct"/>
          <w:tcBorders>
            <w:right w:val="nil"/>
          </w:tcBorders>
        </w:tcPr>
        <w:p w14:paraId="3DF6E821" w14:textId="77777777" w:rsidR="00582974" w:rsidRPr="00F85124" w:rsidRDefault="0058297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3DF6E822" w14:textId="2CB647D7" w:rsidR="00582974" w:rsidRPr="00EE33DE" w:rsidRDefault="00582974" w:rsidP="0035199F">
          <w:pPr>
            <w:tabs>
              <w:tab w:val="right" w:pos="10543"/>
            </w:tabs>
            <w:jc w:val="right"/>
            <w:rPr>
              <w:rFonts w:asciiTheme="minorHAnsi" w:hAnsiTheme="minorHAnsi"/>
              <w:sz w:val="12"/>
              <w:szCs w:val="12"/>
            </w:rPr>
          </w:pPr>
          <w:r w:rsidRPr="00EE33DE">
            <w:rPr>
              <w:rFonts w:asciiTheme="minorHAnsi" w:hAnsiTheme="minorHAnsi"/>
              <w:bCs/>
            </w:rPr>
            <w:t xml:space="preserve">(Page </w:t>
          </w:r>
          <w:r w:rsidRPr="00EE33DE">
            <w:rPr>
              <w:rStyle w:val="PageNumber"/>
              <w:rFonts w:asciiTheme="minorHAnsi" w:hAnsiTheme="minorHAnsi"/>
            </w:rPr>
            <w:fldChar w:fldCharType="begin"/>
          </w:r>
          <w:r w:rsidRPr="00EE33DE">
            <w:rPr>
              <w:rStyle w:val="PageNumber"/>
              <w:rFonts w:asciiTheme="minorHAnsi" w:hAnsiTheme="minorHAnsi"/>
            </w:rPr>
            <w:instrText xml:space="preserve"> PAGE </w:instrText>
          </w:r>
          <w:r w:rsidRPr="00EE33DE">
            <w:rPr>
              <w:rStyle w:val="PageNumber"/>
              <w:rFonts w:asciiTheme="minorHAnsi" w:hAnsiTheme="minorHAnsi"/>
            </w:rPr>
            <w:fldChar w:fldCharType="separate"/>
          </w:r>
          <w:r w:rsidR="00B507D3">
            <w:rPr>
              <w:rStyle w:val="PageNumber"/>
              <w:rFonts w:asciiTheme="minorHAnsi" w:hAnsiTheme="minorHAnsi"/>
              <w:noProof/>
            </w:rPr>
            <w:t>12</w:t>
          </w:r>
          <w:r w:rsidRPr="00EE33DE">
            <w:rPr>
              <w:rStyle w:val="PageNumber"/>
              <w:rFonts w:asciiTheme="minorHAnsi" w:hAnsiTheme="minorHAnsi"/>
            </w:rPr>
            <w:fldChar w:fldCharType="end"/>
          </w:r>
          <w:r w:rsidRPr="00EE33DE">
            <w:rPr>
              <w:rFonts w:asciiTheme="minorHAnsi" w:hAnsiTheme="minorHAnsi"/>
              <w:bCs/>
            </w:rPr>
            <w:t xml:space="preserve"> of </w:t>
          </w:r>
          <w:r w:rsidRPr="00EE33DE">
            <w:rPr>
              <w:rFonts w:asciiTheme="minorHAnsi" w:hAnsiTheme="minorHAnsi"/>
            </w:rPr>
            <w:fldChar w:fldCharType="begin"/>
          </w:r>
          <w:r w:rsidRPr="00EE33DE">
            <w:rPr>
              <w:rFonts w:asciiTheme="minorHAnsi" w:hAnsiTheme="minorHAnsi"/>
            </w:rPr>
            <w:instrText xml:space="preserve"> SECTIONPAGES   \* MERGEFORMAT </w:instrText>
          </w:r>
          <w:r w:rsidRPr="00EE33DE">
            <w:rPr>
              <w:rFonts w:asciiTheme="minorHAnsi" w:hAnsiTheme="minorHAnsi"/>
            </w:rPr>
            <w:fldChar w:fldCharType="separate"/>
          </w:r>
          <w:r w:rsidR="00FB5A92" w:rsidRPr="00FB5A92">
            <w:rPr>
              <w:rFonts w:asciiTheme="minorHAnsi" w:hAnsiTheme="minorHAnsi"/>
              <w:bCs/>
              <w:noProof/>
            </w:rPr>
            <w:t>17</w:t>
          </w:r>
          <w:r w:rsidRPr="00EE33DE">
            <w:rPr>
              <w:rFonts w:asciiTheme="minorHAnsi" w:hAnsiTheme="minorHAnsi"/>
              <w:bCs/>
              <w:noProof/>
            </w:rPr>
            <w:fldChar w:fldCharType="end"/>
          </w:r>
          <w:r w:rsidRPr="00EE33DE">
            <w:rPr>
              <w:rFonts w:asciiTheme="minorHAnsi" w:hAnsiTheme="minorHAnsi"/>
              <w:bCs/>
            </w:rPr>
            <w:t>)</w:t>
          </w:r>
        </w:p>
      </w:tc>
    </w:tr>
  </w:tbl>
  <w:p w14:paraId="3DF6E824" w14:textId="5A99ACDA" w:rsidR="00582974" w:rsidRDefault="00FB5A92">
    <w:pPr>
      <w:pStyle w:val="Header"/>
    </w:pPr>
    <w:r>
      <w:rPr>
        <w:rFonts w:ascii="Calibri" w:hAnsi="Calibri"/>
        <w:b/>
        <w:bCs/>
        <w:noProof/>
      </w:rPr>
      <w:pict w14:anchorId="3DF6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3"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825" w14:textId="77777777" w:rsidR="00582974" w:rsidRDefault="00FB5A92">
    <w:pPr>
      <w:pStyle w:val="Header"/>
    </w:pPr>
    <w:r>
      <w:rPr>
        <w:noProof/>
      </w:rPr>
      <w:pict w14:anchorId="3DF6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0E261B2"/>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2F0A"/>
    <w:multiLevelType w:val="hybridMultilevel"/>
    <w:tmpl w:val="A0CC4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6BAB"/>
    <w:multiLevelType w:val="hybridMultilevel"/>
    <w:tmpl w:val="099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60C"/>
    <w:multiLevelType w:val="hybridMultilevel"/>
    <w:tmpl w:val="85D6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358B6"/>
    <w:multiLevelType w:val="hybridMultilevel"/>
    <w:tmpl w:val="F8FE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6D03FC9"/>
    <w:multiLevelType w:val="hybridMultilevel"/>
    <w:tmpl w:val="1BE47C36"/>
    <w:lvl w:ilvl="0" w:tplc="B4D0348A">
      <w:start w:val="1"/>
      <w:numFmt w:val="decimal"/>
      <w:lvlText w:val="%1"/>
      <w:lvlJc w:val="left"/>
      <w:pPr>
        <w:ind w:left="720" w:hanging="72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D4FAA"/>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34EF9"/>
    <w:multiLevelType w:val="hybridMultilevel"/>
    <w:tmpl w:val="D2D4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6B38"/>
    <w:multiLevelType w:val="hybridMultilevel"/>
    <w:tmpl w:val="844CCBB2"/>
    <w:lvl w:ilvl="0" w:tplc="0200220E">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74264"/>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46444"/>
    <w:multiLevelType w:val="hybridMultilevel"/>
    <w:tmpl w:val="F952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83449"/>
    <w:multiLevelType w:val="hybridMultilevel"/>
    <w:tmpl w:val="91D2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8786B"/>
    <w:multiLevelType w:val="hybridMultilevel"/>
    <w:tmpl w:val="32287DA4"/>
    <w:lvl w:ilvl="0" w:tplc="A43C1164">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3D7839"/>
    <w:multiLevelType w:val="hybridMultilevel"/>
    <w:tmpl w:val="8B0CA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21"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2514B"/>
    <w:multiLevelType w:val="hybridMultilevel"/>
    <w:tmpl w:val="C84EE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43E31"/>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711C40"/>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738C6"/>
    <w:multiLevelType w:val="hybridMultilevel"/>
    <w:tmpl w:val="6A82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A75EE"/>
    <w:multiLevelType w:val="hybridMultilevel"/>
    <w:tmpl w:val="E468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AA7970"/>
    <w:multiLevelType w:val="hybridMultilevel"/>
    <w:tmpl w:val="36FC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4C7B"/>
    <w:multiLevelType w:val="hybridMultilevel"/>
    <w:tmpl w:val="0A32777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A644B"/>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A3A"/>
    <w:multiLevelType w:val="hybridMultilevel"/>
    <w:tmpl w:val="6BF02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5766C"/>
    <w:multiLevelType w:val="hybridMultilevel"/>
    <w:tmpl w:val="C6D0C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1E3F7A"/>
    <w:multiLevelType w:val="hybridMultilevel"/>
    <w:tmpl w:val="36DE6B4C"/>
    <w:lvl w:ilvl="0" w:tplc="DF1CF6B8">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EC6807"/>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254A9"/>
    <w:multiLevelType w:val="hybridMultilevel"/>
    <w:tmpl w:val="4FD6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10"/>
  </w:num>
  <w:num w:numId="6">
    <w:abstractNumId w:val="16"/>
  </w:num>
  <w:num w:numId="7">
    <w:abstractNumId w:val="37"/>
  </w:num>
  <w:num w:numId="8">
    <w:abstractNumId w:val="18"/>
  </w:num>
  <w:num w:numId="9">
    <w:abstractNumId w:val="24"/>
  </w:num>
  <w:num w:numId="10">
    <w:abstractNumId w:val="28"/>
  </w:num>
  <w:num w:numId="11">
    <w:abstractNumId w:val="15"/>
  </w:num>
  <w:num w:numId="12">
    <w:abstractNumId w:val="17"/>
  </w:num>
  <w:num w:numId="13">
    <w:abstractNumId w:val="3"/>
  </w:num>
  <w:num w:numId="14">
    <w:abstractNumId w:val="21"/>
  </w:num>
  <w:num w:numId="15">
    <w:abstractNumId w:val="26"/>
  </w:num>
  <w:num w:numId="16">
    <w:abstractNumId w:val="7"/>
  </w:num>
  <w:num w:numId="17">
    <w:abstractNumId w:val="5"/>
  </w:num>
  <w:num w:numId="18">
    <w:abstractNumId w:val="38"/>
  </w:num>
  <w:num w:numId="19">
    <w:abstractNumId w:val="30"/>
  </w:num>
  <w:num w:numId="20">
    <w:abstractNumId w:val="29"/>
  </w:num>
  <w:num w:numId="21">
    <w:abstractNumId w:val="35"/>
  </w:num>
  <w:num w:numId="22">
    <w:abstractNumId w:val="22"/>
  </w:num>
  <w:num w:numId="23">
    <w:abstractNumId w:val="4"/>
  </w:num>
  <w:num w:numId="24">
    <w:abstractNumId w:val="14"/>
  </w:num>
  <w:num w:numId="25">
    <w:abstractNumId w:val="33"/>
  </w:num>
  <w:num w:numId="26">
    <w:abstractNumId w:val="6"/>
  </w:num>
  <w:num w:numId="27">
    <w:abstractNumId w:val="11"/>
  </w:num>
  <w:num w:numId="28">
    <w:abstractNumId w:val="39"/>
  </w:num>
  <w:num w:numId="29">
    <w:abstractNumId w:val="31"/>
  </w:num>
  <w:num w:numId="30">
    <w:abstractNumId w:val="9"/>
  </w:num>
  <w:num w:numId="31">
    <w:abstractNumId w:val="25"/>
  </w:num>
  <w:num w:numId="32">
    <w:abstractNumId w:val="2"/>
  </w:num>
  <w:num w:numId="33">
    <w:abstractNumId w:val="34"/>
  </w:num>
  <w:num w:numId="34">
    <w:abstractNumId w:val="32"/>
  </w:num>
  <w:num w:numId="35">
    <w:abstractNumId w:val="20"/>
  </w:num>
  <w:num w:numId="36">
    <w:abstractNumId w:val="19"/>
  </w:num>
  <w:num w:numId="37">
    <w:abstractNumId w:val="36"/>
  </w:num>
  <w:num w:numId="38">
    <w:abstractNumId w:val="27"/>
  </w:num>
  <w:num w:numId="39">
    <w:abstractNumId w:val="10"/>
  </w:num>
  <w:num w:numId="40">
    <w:abstractNumId w:val="23"/>
  </w:num>
  <w:num w:numId="41">
    <w:abstractNumId w:val="1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9A7"/>
    <w:rsid w:val="000016CE"/>
    <w:rsid w:val="00003076"/>
    <w:rsid w:val="000031F8"/>
    <w:rsid w:val="000036FF"/>
    <w:rsid w:val="00007A64"/>
    <w:rsid w:val="00010658"/>
    <w:rsid w:val="0001083A"/>
    <w:rsid w:val="00010F64"/>
    <w:rsid w:val="000126D5"/>
    <w:rsid w:val="00013B2A"/>
    <w:rsid w:val="00015CD5"/>
    <w:rsid w:val="000161AF"/>
    <w:rsid w:val="00016E95"/>
    <w:rsid w:val="000215FE"/>
    <w:rsid w:val="00021E6F"/>
    <w:rsid w:val="000222EC"/>
    <w:rsid w:val="00026750"/>
    <w:rsid w:val="000277B8"/>
    <w:rsid w:val="00031066"/>
    <w:rsid w:val="00031A18"/>
    <w:rsid w:val="000346D1"/>
    <w:rsid w:val="00034F4B"/>
    <w:rsid w:val="00035A79"/>
    <w:rsid w:val="0003670F"/>
    <w:rsid w:val="00037926"/>
    <w:rsid w:val="000400FE"/>
    <w:rsid w:val="000417B3"/>
    <w:rsid w:val="00043181"/>
    <w:rsid w:val="00045C77"/>
    <w:rsid w:val="00046EB6"/>
    <w:rsid w:val="000470D7"/>
    <w:rsid w:val="000471F6"/>
    <w:rsid w:val="00047B1F"/>
    <w:rsid w:val="000519FE"/>
    <w:rsid w:val="00051E0B"/>
    <w:rsid w:val="00051F14"/>
    <w:rsid w:val="00053A0E"/>
    <w:rsid w:val="0006016B"/>
    <w:rsid w:val="000607E6"/>
    <w:rsid w:val="00060ACD"/>
    <w:rsid w:val="000610E8"/>
    <w:rsid w:val="00062BCA"/>
    <w:rsid w:val="00062CDE"/>
    <w:rsid w:val="000631C6"/>
    <w:rsid w:val="000631C9"/>
    <w:rsid w:val="000634FF"/>
    <w:rsid w:val="000644B7"/>
    <w:rsid w:val="0006451C"/>
    <w:rsid w:val="00065910"/>
    <w:rsid w:val="0007146B"/>
    <w:rsid w:val="00072013"/>
    <w:rsid w:val="000755A8"/>
    <w:rsid w:val="000757BC"/>
    <w:rsid w:val="0007590A"/>
    <w:rsid w:val="00076F08"/>
    <w:rsid w:val="000802EA"/>
    <w:rsid w:val="00080506"/>
    <w:rsid w:val="00080A37"/>
    <w:rsid w:val="00080EEE"/>
    <w:rsid w:val="0008294C"/>
    <w:rsid w:val="00084AA9"/>
    <w:rsid w:val="000861F1"/>
    <w:rsid w:val="000863ED"/>
    <w:rsid w:val="000871F7"/>
    <w:rsid w:val="00091139"/>
    <w:rsid w:val="0009186D"/>
    <w:rsid w:val="00091D81"/>
    <w:rsid w:val="0009391D"/>
    <w:rsid w:val="00093DBB"/>
    <w:rsid w:val="00094EF2"/>
    <w:rsid w:val="00095361"/>
    <w:rsid w:val="0009607C"/>
    <w:rsid w:val="000964E2"/>
    <w:rsid w:val="000A0D18"/>
    <w:rsid w:val="000A105B"/>
    <w:rsid w:val="000A1BED"/>
    <w:rsid w:val="000A1F02"/>
    <w:rsid w:val="000A23E5"/>
    <w:rsid w:val="000A35C7"/>
    <w:rsid w:val="000A4A99"/>
    <w:rsid w:val="000A51C8"/>
    <w:rsid w:val="000A6113"/>
    <w:rsid w:val="000B0804"/>
    <w:rsid w:val="000B101B"/>
    <w:rsid w:val="000B1D07"/>
    <w:rsid w:val="000B2D12"/>
    <w:rsid w:val="000B3CAF"/>
    <w:rsid w:val="000B3D60"/>
    <w:rsid w:val="000B4491"/>
    <w:rsid w:val="000B7F1D"/>
    <w:rsid w:val="000C00FC"/>
    <w:rsid w:val="000C1A4A"/>
    <w:rsid w:val="000C2427"/>
    <w:rsid w:val="000C2BB4"/>
    <w:rsid w:val="000C4B79"/>
    <w:rsid w:val="000C4C97"/>
    <w:rsid w:val="000C6426"/>
    <w:rsid w:val="000C6B8F"/>
    <w:rsid w:val="000C7320"/>
    <w:rsid w:val="000D25DB"/>
    <w:rsid w:val="000D45A1"/>
    <w:rsid w:val="000D45E6"/>
    <w:rsid w:val="000D508A"/>
    <w:rsid w:val="000D5794"/>
    <w:rsid w:val="000D6702"/>
    <w:rsid w:val="000D6F0D"/>
    <w:rsid w:val="000D78D5"/>
    <w:rsid w:val="000D7C25"/>
    <w:rsid w:val="000D7DA8"/>
    <w:rsid w:val="000E0BE1"/>
    <w:rsid w:val="000E244F"/>
    <w:rsid w:val="000E53E9"/>
    <w:rsid w:val="000E59FB"/>
    <w:rsid w:val="000E6B78"/>
    <w:rsid w:val="000E6CB8"/>
    <w:rsid w:val="000E7297"/>
    <w:rsid w:val="000E7ABD"/>
    <w:rsid w:val="000F070F"/>
    <w:rsid w:val="000F0BA7"/>
    <w:rsid w:val="000F1E4A"/>
    <w:rsid w:val="000F202C"/>
    <w:rsid w:val="000F413D"/>
    <w:rsid w:val="000F67E7"/>
    <w:rsid w:val="000F754C"/>
    <w:rsid w:val="00101201"/>
    <w:rsid w:val="0010166D"/>
    <w:rsid w:val="001030C1"/>
    <w:rsid w:val="001037C7"/>
    <w:rsid w:val="00104232"/>
    <w:rsid w:val="00104F99"/>
    <w:rsid w:val="00111AFD"/>
    <w:rsid w:val="00112545"/>
    <w:rsid w:val="001128B2"/>
    <w:rsid w:val="001131A2"/>
    <w:rsid w:val="001136CA"/>
    <w:rsid w:val="00116421"/>
    <w:rsid w:val="00121927"/>
    <w:rsid w:val="00122A49"/>
    <w:rsid w:val="00125592"/>
    <w:rsid w:val="00126B71"/>
    <w:rsid w:val="00126F26"/>
    <w:rsid w:val="00130210"/>
    <w:rsid w:val="001305CE"/>
    <w:rsid w:val="001306F6"/>
    <w:rsid w:val="001315EE"/>
    <w:rsid w:val="001325A2"/>
    <w:rsid w:val="001345D1"/>
    <w:rsid w:val="00135763"/>
    <w:rsid w:val="00136E88"/>
    <w:rsid w:val="00137AA4"/>
    <w:rsid w:val="001403C2"/>
    <w:rsid w:val="00142FD3"/>
    <w:rsid w:val="00143C83"/>
    <w:rsid w:val="00145641"/>
    <w:rsid w:val="00147EFB"/>
    <w:rsid w:val="00147F4A"/>
    <w:rsid w:val="001524F0"/>
    <w:rsid w:val="001552ED"/>
    <w:rsid w:val="00155ACD"/>
    <w:rsid w:val="001568F5"/>
    <w:rsid w:val="0015696C"/>
    <w:rsid w:val="00156F7A"/>
    <w:rsid w:val="001577AB"/>
    <w:rsid w:val="001600C0"/>
    <w:rsid w:val="001600E7"/>
    <w:rsid w:val="001615D7"/>
    <w:rsid w:val="00162081"/>
    <w:rsid w:val="00162930"/>
    <w:rsid w:val="0017124B"/>
    <w:rsid w:val="00171597"/>
    <w:rsid w:val="00171CEB"/>
    <w:rsid w:val="0017334A"/>
    <w:rsid w:val="00173712"/>
    <w:rsid w:val="001739FA"/>
    <w:rsid w:val="00174BD1"/>
    <w:rsid w:val="0017592C"/>
    <w:rsid w:val="00175D42"/>
    <w:rsid w:val="00176884"/>
    <w:rsid w:val="00176ED3"/>
    <w:rsid w:val="00180B6D"/>
    <w:rsid w:val="00181190"/>
    <w:rsid w:val="00181308"/>
    <w:rsid w:val="001819FF"/>
    <w:rsid w:val="00181B09"/>
    <w:rsid w:val="00181EA5"/>
    <w:rsid w:val="00184533"/>
    <w:rsid w:val="00185100"/>
    <w:rsid w:val="00186CCE"/>
    <w:rsid w:val="001919B3"/>
    <w:rsid w:val="00192959"/>
    <w:rsid w:val="0019543B"/>
    <w:rsid w:val="0019624F"/>
    <w:rsid w:val="00197ED6"/>
    <w:rsid w:val="001A3693"/>
    <w:rsid w:val="001A4267"/>
    <w:rsid w:val="001A5583"/>
    <w:rsid w:val="001A7412"/>
    <w:rsid w:val="001B1EDC"/>
    <w:rsid w:val="001B4C6B"/>
    <w:rsid w:val="001B5BA4"/>
    <w:rsid w:val="001C3EEA"/>
    <w:rsid w:val="001C44F0"/>
    <w:rsid w:val="001C5487"/>
    <w:rsid w:val="001C54DA"/>
    <w:rsid w:val="001C6AE4"/>
    <w:rsid w:val="001C7D94"/>
    <w:rsid w:val="001D01D2"/>
    <w:rsid w:val="001D1BDD"/>
    <w:rsid w:val="001D2654"/>
    <w:rsid w:val="001D726A"/>
    <w:rsid w:val="001D7E33"/>
    <w:rsid w:val="001E22BC"/>
    <w:rsid w:val="001E3C52"/>
    <w:rsid w:val="001E47B4"/>
    <w:rsid w:val="001F0833"/>
    <w:rsid w:val="001F0E8D"/>
    <w:rsid w:val="001F14FC"/>
    <w:rsid w:val="001F20EE"/>
    <w:rsid w:val="001F299E"/>
    <w:rsid w:val="001F5077"/>
    <w:rsid w:val="001F64CF"/>
    <w:rsid w:val="001F6EDB"/>
    <w:rsid w:val="00200835"/>
    <w:rsid w:val="00200E53"/>
    <w:rsid w:val="0020134B"/>
    <w:rsid w:val="00202608"/>
    <w:rsid w:val="00203003"/>
    <w:rsid w:val="00206039"/>
    <w:rsid w:val="00206AD2"/>
    <w:rsid w:val="002105BE"/>
    <w:rsid w:val="00213E8E"/>
    <w:rsid w:val="00214A4A"/>
    <w:rsid w:val="002151EA"/>
    <w:rsid w:val="00216AA6"/>
    <w:rsid w:val="00216C55"/>
    <w:rsid w:val="00216D03"/>
    <w:rsid w:val="00217C9E"/>
    <w:rsid w:val="00222F6D"/>
    <w:rsid w:val="002241A5"/>
    <w:rsid w:val="00230CA5"/>
    <w:rsid w:val="00231393"/>
    <w:rsid w:val="00231D3F"/>
    <w:rsid w:val="00233D09"/>
    <w:rsid w:val="00235124"/>
    <w:rsid w:val="002354BB"/>
    <w:rsid w:val="0023666B"/>
    <w:rsid w:val="002369FC"/>
    <w:rsid w:val="00236FD2"/>
    <w:rsid w:val="00237172"/>
    <w:rsid w:val="00237AE4"/>
    <w:rsid w:val="002407A6"/>
    <w:rsid w:val="002420D2"/>
    <w:rsid w:val="0024219E"/>
    <w:rsid w:val="00243047"/>
    <w:rsid w:val="0024332B"/>
    <w:rsid w:val="00244578"/>
    <w:rsid w:val="00245AF0"/>
    <w:rsid w:val="00247765"/>
    <w:rsid w:val="00247B2A"/>
    <w:rsid w:val="00251B09"/>
    <w:rsid w:val="00252FCD"/>
    <w:rsid w:val="002532A8"/>
    <w:rsid w:val="00254DD2"/>
    <w:rsid w:val="002553A5"/>
    <w:rsid w:val="0025547C"/>
    <w:rsid w:val="002562A4"/>
    <w:rsid w:val="00257FE5"/>
    <w:rsid w:val="002615BC"/>
    <w:rsid w:val="00262454"/>
    <w:rsid w:val="00262721"/>
    <w:rsid w:val="002641C7"/>
    <w:rsid w:val="002643C4"/>
    <w:rsid w:val="00270181"/>
    <w:rsid w:val="00270657"/>
    <w:rsid w:val="002710BB"/>
    <w:rsid w:val="002719D2"/>
    <w:rsid w:val="00271E1D"/>
    <w:rsid w:val="00274618"/>
    <w:rsid w:val="002756B9"/>
    <w:rsid w:val="00275DB7"/>
    <w:rsid w:val="00277212"/>
    <w:rsid w:val="00281866"/>
    <w:rsid w:val="00281C08"/>
    <w:rsid w:val="00281F61"/>
    <w:rsid w:val="002841F2"/>
    <w:rsid w:val="0028466E"/>
    <w:rsid w:val="00284AFC"/>
    <w:rsid w:val="00284C8F"/>
    <w:rsid w:val="0028534D"/>
    <w:rsid w:val="00285A7C"/>
    <w:rsid w:val="00285BA3"/>
    <w:rsid w:val="0028649B"/>
    <w:rsid w:val="00287573"/>
    <w:rsid w:val="002905D8"/>
    <w:rsid w:val="0029073D"/>
    <w:rsid w:val="00291F72"/>
    <w:rsid w:val="002927B9"/>
    <w:rsid w:val="00293C12"/>
    <w:rsid w:val="002945CD"/>
    <w:rsid w:val="00295ED5"/>
    <w:rsid w:val="0029653A"/>
    <w:rsid w:val="0029776A"/>
    <w:rsid w:val="00297DAD"/>
    <w:rsid w:val="002A018B"/>
    <w:rsid w:val="002A1004"/>
    <w:rsid w:val="002A1812"/>
    <w:rsid w:val="002A18B8"/>
    <w:rsid w:val="002A199B"/>
    <w:rsid w:val="002A3F41"/>
    <w:rsid w:val="002A644A"/>
    <w:rsid w:val="002A6A1F"/>
    <w:rsid w:val="002B2393"/>
    <w:rsid w:val="002B4F6F"/>
    <w:rsid w:val="002B566B"/>
    <w:rsid w:val="002B6686"/>
    <w:rsid w:val="002C107D"/>
    <w:rsid w:val="002C131A"/>
    <w:rsid w:val="002C1EAE"/>
    <w:rsid w:val="002C3C8B"/>
    <w:rsid w:val="002C586B"/>
    <w:rsid w:val="002C7EFD"/>
    <w:rsid w:val="002D00A6"/>
    <w:rsid w:val="002D06AE"/>
    <w:rsid w:val="002D1475"/>
    <w:rsid w:val="002D2E8F"/>
    <w:rsid w:val="002D3B3F"/>
    <w:rsid w:val="002D3BA6"/>
    <w:rsid w:val="002D61F8"/>
    <w:rsid w:val="002D6333"/>
    <w:rsid w:val="002D680A"/>
    <w:rsid w:val="002D684F"/>
    <w:rsid w:val="002D7DB8"/>
    <w:rsid w:val="002E07DC"/>
    <w:rsid w:val="002E0818"/>
    <w:rsid w:val="002E233B"/>
    <w:rsid w:val="002E32F9"/>
    <w:rsid w:val="002E3676"/>
    <w:rsid w:val="002E3B51"/>
    <w:rsid w:val="002E3B86"/>
    <w:rsid w:val="002E3D4D"/>
    <w:rsid w:val="002E42FC"/>
    <w:rsid w:val="002E62BB"/>
    <w:rsid w:val="002E7941"/>
    <w:rsid w:val="002F0194"/>
    <w:rsid w:val="002F07ED"/>
    <w:rsid w:val="002F0913"/>
    <w:rsid w:val="002F27B3"/>
    <w:rsid w:val="002F40A7"/>
    <w:rsid w:val="002F5AD8"/>
    <w:rsid w:val="002F6775"/>
    <w:rsid w:val="002F6794"/>
    <w:rsid w:val="002F6DFF"/>
    <w:rsid w:val="002F7021"/>
    <w:rsid w:val="002F7A16"/>
    <w:rsid w:val="00300224"/>
    <w:rsid w:val="00303FFC"/>
    <w:rsid w:val="003051D0"/>
    <w:rsid w:val="00306026"/>
    <w:rsid w:val="00306762"/>
    <w:rsid w:val="00313D5A"/>
    <w:rsid w:val="003142A6"/>
    <w:rsid w:val="00314D52"/>
    <w:rsid w:val="00314EC3"/>
    <w:rsid w:val="00317EDB"/>
    <w:rsid w:val="0032018D"/>
    <w:rsid w:val="00320374"/>
    <w:rsid w:val="0032048E"/>
    <w:rsid w:val="00320EE3"/>
    <w:rsid w:val="00320F01"/>
    <w:rsid w:val="00320F51"/>
    <w:rsid w:val="0032194D"/>
    <w:rsid w:val="003247CA"/>
    <w:rsid w:val="00324FDC"/>
    <w:rsid w:val="003256B1"/>
    <w:rsid w:val="00325DEA"/>
    <w:rsid w:val="00326360"/>
    <w:rsid w:val="00326BF7"/>
    <w:rsid w:val="00330A70"/>
    <w:rsid w:val="00330F80"/>
    <w:rsid w:val="0033113E"/>
    <w:rsid w:val="003322A6"/>
    <w:rsid w:val="003328EB"/>
    <w:rsid w:val="00332F98"/>
    <w:rsid w:val="00335022"/>
    <w:rsid w:val="00335643"/>
    <w:rsid w:val="00337397"/>
    <w:rsid w:val="00337A80"/>
    <w:rsid w:val="00340CE9"/>
    <w:rsid w:val="003427C0"/>
    <w:rsid w:val="00345A89"/>
    <w:rsid w:val="003465F6"/>
    <w:rsid w:val="003500C8"/>
    <w:rsid w:val="00350A8C"/>
    <w:rsid w:val="003512C2"/>
    <w:rsid w:val="0035199F"/>
    <w:rsid w:val="00352765"/>
    <w:rsid w:val="00352B76"/>
    <w:rsid w:val="00353C3B"/>
    <w:rsid w:val="00353CE1"/>
    <w:rsid w:val="00353F90"/>
    <w:rsid w:val="0035603C"/>
    <w:rsid w:val="00357343"/>
    <w:rsid w:val="00360BC0"/>
    <w:rsid w:val="00360D6F"/>
    <w:rsid w:val="00362F1D"/>
    <w:rsid w:val="00363A97"/>
    <w:rsid w:val="00364142"/>
    <w:rsid w:val="003649EC"/>
    <w:rsid w:val="00365441"/>
    <w:rsid w:val="00370666"/>
    <w:rsid w:val="00371157"/>
    <w:rsid w:val="00372700"/>
    <w:rsid w:val="0037382B"/>
    <w:rsid w:val="00376E66"/>
    <w:rsid w:val="00376EAA"/>
    <w:rsid w:val="00380474"/>
    <w:rsid w:val="00380970"/>
    <w:rsid w:val="003809C0"/>
    <w:rsid w:val="00384A3B"/>
    <w:rsid w:val="00384DCB"/>
    <w:rsid w:val="003850E9"/>
    <w:rsid w:val="00386209"/>
    <w:rsid w:val="0038684E"/>
    <w:rsid w:val="00387880"/>
    <w:rsid w:val="003903AB"/>
    <w:rsid w:val="00390476"/>
    <w:rsid w:val="0039142A"/>
    <w:rsid w:val="00391EB5"/>
    <w:rsid w:val="00392860"/>
    <w:rsid w:val="00394C8C"/>
    <w:rsid w:val="00395329"/>
    <w:rsid w:val="003957AE"/>
    <w:rsid w:val="003974B0"/>
    <w:rsid w:val="003A30F6"/>
    <w:rsid w:val="003A3B66"/>
    <w:rsid w:val="003A3D89"/>
    <w:rsid w:val="003A4BD6"/>
    <w:rsid w:val="003A60B5"/>
    <w:rsid w:val="003A6F6B"/>
    <w:rsid w:val="003B0CFE"/>
    <w:rsid w:val="003B3641"/>
    <w:rsid w:val="003B46BF"/>
    <w:rsid w:val="003B494A"/>
    <w:rsid w:val="003B556A"/>
    <w:rsid w:val="003B5B3C"/>
    <w:rsid w:val="003B6D67"/>
    <w:rsid w:val="003B7EE6"/>
    <w:rsid w:val="003C0549"/>
    <w:rsid w:val="003C12F7"/>
    <w:rsid w:val="003C1569"/>
    <w:rsid w:val="003C36E9"/>
    <w:rsid w:val="003C3FF1"/>
    <w:rsid w:val="003C41F9"/>
    <w:rsid w:val="003C5900"/>
    <w:rsid w:val="003C7B7A"/>
    <w:rsid w:val="003D0AA6"/>
    <w:rsid w:val="003D2AB3"/>
    <w:rsid w:val="003D349A"/>
    <w:rsid w:val="003D3D2E"/>
    <w:rsid w:val="003D5036"/>
    <w:rsid w:val="003D5183"/>
    <w:rsid w:val="003D5350"/>
    <w:rsid w:val="003D61BA"/>
    <w:rsid w:val="003D673B"/>
    <w:rsid w:val="003D6EB5"/>
    <w:rsid w:val="003D72D1"/>
    <w:rsid w:val="003E06EB"/>
    <w:rsid w:val="003E1094"/>
    <w:rsid w:val="003E1652"/>
    <w:rsid w:val="003E1E09"/>
    <w:rsid w:val="003E22AB"/>
    <w:rsid w:val="003E36D1"/>
    <w:rsid w:val="003E461D"/>
    <w:rsid w:val="003E4F35"/>
    <w:rsid w:val="003E5235"/>
    <w:rsid w:val="003E72DB"/>
    <w:rsid w:val="003F064C"/>
    <w:rsid w:val="003F185D"/>
    <w:rsid w:val="003F1C6F"/>
    <w:rsid w:val="003F49BD"/>
    <w:rsid w:val="003F5196"/>
    <w:rsid w:val="003F6A76"/>
    <w:rsid w:val="003F6C8D"/>
    <w:rsid w:val="003F6CED"/>
    <w:rsid w:val="00400C66"/>
    <w:rsid w:val="00400F23"/>
    <w:rsid w:val="004016C1"/>
    <w:rsid w:val="00401F81"/>
    <w:rsid w:val="00405468"/>
    <w:rsid w:val="00412665"/>
    <w:rsid w:val="0041315D"/>
    <w:rsid w:val="00414AB5"/>
    <w:rsid w:val="00415FD0"/>
    <w:rsid w:val="004217F8"/>
    <w:rsid w:val="004224A0"/>
    <w:rsid w:val="004232AB"/>
    <w:rsid w:val="00423C41"/>
    <w:rsid w:val="00430476"/>
    <w:rsid w:val="00430650"/>
    <w:rsid w:val="00430CEA"/>
    <w:rsid w:val="00431A34"/>
    <w:rsid w:val="00432098"/>
    <w:rsid w:val="00432A13"/>
    <w:rsid w:val="0043390E"/>
    <w:rsid w:val="0043422C"/>
    <w:rsid w:val="00435279"/>
    <w:rsid w:val="004356A0"/>
    <w:rsid w:val="00435E57"/>
    <w:rsid w:val="00437EEF"/>
    <w:rsid w:val="00440657"/>
    <w:rsid w:val="00440841"/>
    <w:rsid w:val="00442492"/>
    <w:rsid w:val="00443514"/>
    <w:rsid w:val="00445438"/>
    <w:rsid w:val="004468C8"/>
    <w:rsid w:val="004507D3"/>
    <w:rsid w:val="00450B1B"/>
    <w:rsid w:val="004510F5"/>
    <w:rsid w:val="00452390"/>
    <w:rsid w:val="00452589"/>
    <w:rsid w:val="00454C3D"/>
    <w:rsid w:val="0045695E"/>
    <w:rsid w:val="004603FF"/>
    <w:rsid w:val="004619D4"/>
    <w:rsid w:val="00462AC1"/>
    <w:rsid w:val="004637A1"/>
    <w:rsid w:val="00464964"/>
    <w:rsid w:val="004652A7"/>
    <w:rsid w:val="00465479"/>
    <w:rsid w:val="00466765"/>
    <w:rsid w:val="0046705B"/>
    <w:rsid w:val="00470951"/>
    <w:rsid w:val="00472167"/>
    <w:rsid w:val="00472B7E"/>
    <w:rsid w:val="004737C4"/>
    <w:rsid w:val="004741A6"/>
    <w:rsid w:val="00474509"/>
    <w:rsid w:val="00474A7A"/>
    <w:rsid w:val="00475987"/>
    <w:rsid w:val="00477D56"/>
    <w:rsid w:val="0048031E"/>
    <w:rsid w:val="004809EE"/>
    <w:rsid w:val="00486237"/>
    <w:rsid w:val="00486F0B"/>
    <w:rsid w:val="00487022"/>
    <w:rsid w:val="0049036B"/>
    <w:rsid w:val="0049072F"/>
    <w:rsid w:val="004913FA"/>
    <w:rsid w:val="00492D16"/>
    <w:rsid w:val="004944D6"/>
    <w:rsid w:val="004948E2"/>
    <w:rsid w:val="00496E54"/>
    <w:rsid w:val="0049778F"/>
    <w:rsid w:val="004A0561"/>
    <w:rsid w:val="004A0937"/>
    <w:rsid w:val="004A1BEB"/>
    <w:rsid w:val="004A264A"/>
    <w:rsid w:val="004A2C4B"/>
    <w:rsid w:val="004A2FDE"/>
    <w:rsid w:val="004A3747"/>
    <w:rsid w:val="004A4DC0"/>
    <w:rsid w:val="004A5C7F"/>
    <w:rsid w:val="004A6E0D"/>
    <w:rsid w:val="004A6E7F"/>
    <w:rsid w:val="004B1012"/>
    <w:rsid w:val="004B1078"/>
    <w:rsid w:val="004B19AF"/>
    <w:rsid w:val="004B2C18"/>
    <w:rsid w:val="004B3A6C"/>
    <w:rsid w:val="004B4582"/>
    <w:rsid w:val="004B57A1"/>
    <w:rsid w:val="004B6A3E"/>
    <w:rsid w:val="004B7BD2"/>
    <w:rsid w:val="004C23D9"/>
    <w:rsid w:val="004C2C61"/>
    <w:rsid w:val="004C5851"/>
    <w:rsid w:val="004C70DA"/>
    <w:rsid w:val="004D17DC"/>
    <w:rsid w:val="004D1CE3"/>
    <w:rsid w:val="004D287C"/>
    <w:rsid w:val="004D288F"/>
    <w:rsid w:val="004D3D34"/>
    <w:rsid w:val="004D570F"/>
    <w:rsid w:val="004D6C4A"/>
    <w:rsid w:val="004D722F"/>
    <w:rsid w:val="004E112A"/>
    <w:rsid w:val="004E22E9"/>
    <w:rsid w:val="004E230B"/>
    <w:rsid w:val="004E261E"/>
    <w:rsid w:val="004E6521"/>
    <w:rsid w:val="004E670E"/>
    <w:rsid w:val="004F0A7F"/>
    <w:rsid w:val="004F2313"/>
    <w:rsid w:val="004F40C1"/>
    <w:rsid w:val="004F4BAD"/>
    <w:rsid w:val="004F59FF"/>
    <w:rsid w:val="00500214"/>
    <w:rsid w:val="0050226E"/>
    <w:rsid w:val="005043D6"/>
    <w:rsid w:val="00507653"/>
    <w:rsid w:val="00512C31"/>
    <w:rsid w:val="00513D83"/>
    <w:rsid w:val="00514ADB"/>
    <w:rsid w:val="0051572C"/>
    <w:rsid w:val="00516471"/>
    <w:rsid w:val="00520412"/>
    <w:rsid w:val="005222CB"/>
    <w:rsid w:val="00522926"/>
    <w:rsid w:val="005229AB"/>
    <w:rsid w:val="0052315C"/>
    <w:rsid w:val="0052329B"/>
    <w:rsid w:val="00524BBF"/>
    <w:rsid w:val="00524C14"/>
    <w:rsid w:val="005264ED"/>
    <w:rsid w:val="005278E7"/>
    <w:rsid w:val="00527ACC"/>
    <w:rsid w:val="00530F4C"/>
    <w:rsid w:val="00531044"/>
    <w:rsid w:val="00532124"/>
    <w:rsid w:val="00532B26"/>
    <w:rsid w:val="005340A2"/>
    <w:rsid w:val="00536AA4"/>
    <w:rsid w:val="00540548"/>
    <w:rsid w:val="00541293"/>
    <w:rsid w:val="005412F6"/>
    <w:rsid w:val="00543720"/>
    <w:rsid w:val="005437EB"/>
    <w:rsid w:val="00543D22"/>
    <w:rsid w:val="00543E09"/>
    <w:rsid w:val="0054675D"/>
    <w:rsid w:val="00551599"/>
    <w:rsid w:val="00552425"/>
    <w:rsid w:val="00552A3E"/>
    <w:rsid w:val="00552F18"/>
    <w:rsid w:val="005532C9"/>
    <w:rsid w:val="00555884"/>
    <w:rsid w:val="00562BA8"/>
    <w:rsid w:val="00563AC0"/>
    <w:rsid w:val="005678C7"/>
    <w:rsid w:val="00567CA1"/>
    <w:rsid w:val="00572B72"/>
    <w:rsid w:val="00573417"/>
    <w:rsid w:val="005735D7"/>
    <w:rsid w:val="00574E6A"/>
    <w:rsid w:val="00580886"/>
    <w:rsid w:val="005813CE"/>
    <w:rsid w:val="005821CB"/>
    <w:rsid w:val="00582974"/>
    <w:rsid w:val="005877FC"/>
    <w:rsid w:val="00587D54"/>
    <w:rsid w:val="0059070E"/>
    <w:rsid w:val="00594C36"/>
    <w:rsid w:val="005A0A08"/>
    <w:rsid w:val="005A1C95"/>
    <w:rsid w:val="005A2AA3"/>
    <w:rsid w:val="005A3DC4"/>
    <w:rsid w:val="005A4DB0"/>
    <w:rsid w:val="005A527B"/>
    <w:rsid w:val="005A52E4"/>
    <w:rsid w:val="005A54D0"/>
    <w:rsid w:val="005A625E"/>
    <w:rsid w:val="005B0F58"/>
    <w:rsid w:val="005B16A0"/>
    <w:rsid w:val="005B19D7"/>
    <w:rsid w:val="005B29E1"/>
    <w:rsid w:val="005B7507"/>
    <w:rsid w:val="005C309B"/>
    <w:rsid w:val="005C36D6"/>
    <w:rsid w:val="005C4233"/>
    <w:rsid w:val="005C5038"/>
    <w:rsid w:val="005C73C7"/>
    <w:rsid w:val="005D15B1"/>
    <w:rsid w:val="005D1843"/>
    <w:rsid w:val="005D2752"/>
    <w:rsid w:val="005D2A61"/>
    <w:rsid w:val="005D30D4"/>
    <w:rsid w:val="005D55AF"/>
    <w:rsid w:val="005D55BB"/>
    <w:rsid w:val="005E23CD"/>
    <w:rsid w:val="005E2724"/>
    <w:rsid w:val="005E3E55"/>
    <w:rsid w:val="005E68FF"/>
    <w:rsid w:val="005E69C6"/>
    <w:rsid w:val="005E7F02"/>
    <w:rsid w:val="005F0EA8"/>
    <w:rsid w:val="005F178B"/>
    <w:rsid w:val="005F4CDC"/>
    <w:rsid w:val="005F620A"/>
    <w:rsid w:val="005F63A6"/>
    <w:rsid w:val="005F7844"/>
    <w:rsid w:val="006016EB"/>
    <w:rsid w:val="006019F9"/>
    <w:rsid w:val="00601C19"/>
    <w:rsid w:val="00605944"/>
    <w:rsid w:val="0060689C"/>
    <w:rsid w:val="00606A4E"/>
    <w:rsid w:val="00611910"/>
    <w:rsid w:val="00613F4A"/>
    <w:rsid w:val="00614193"/>
    <w:rsid w:val="00614268"/>
    <w:rsid w:val="00616C4D"/>
    <w:rsid w:val="00617B42"/>
    <w:rsid w:val="006200D7"/>
    <w:rsid w:val="006200E9"/>
    <w:rsid w:val="006227B1"/>
    <w:rsid w:val="00622990"/>
    <w:rsid w:val="00622F0C"/>
    <w:rsid w:val="0062332B"/>
    <w:rsid w:val="00623CFE"/>
    <w:rsid w:val="00623D5B"/>
    <w:rsid w:val="0062599F"/>
    <w:rsid w:val="00627B03"/>
    <w:rsid w:val="006302A6"/>
    <w:rsid w:val="00631115"/>
    <w:rsid w:val="00631AEF"/>
    <w:rsid w:val="00632F51"/>
    <w:rsid w:val="00632F73"/>
    <w:rsid w:val="006343F5"/>
    <w:rsid w:val="00637220"/>
    <w:rsid w:val="006411CF"/>
    <w:rsid w:val="00641793"/>
    <w:rsid w:val="00641C71"/>
    <w:rsid w:val="0064300C"/>
    <w:rsid w:val="0064366F"/>
    <w:rsid w:val="00643B5A"/>
    <w:rsid w:val="00644D21"/>
    <w:rsid w:val="00646221"/>
    <w:rsid w:val="00646463"/>
    <w:rsid w:val="00647027"/>
    <w:rsid w:val="006509B1"/>
    <w:rsid w:val="00652633"/>
    <w:rsid w:val="0065306D"/>
    <w:rsid w:val="00654F37"/>
    <w:rsid w:val="00655DAC"/>
    <w:rsid w:val="006562EF"/>
    <w:rsid w:val="0066142F"/>
    <w:rsid w:val="00661C7F"/>
    <w:rsid w:val="00662CA8"/>
    <w:rsid w:val="00663AF7"/>
    <w:rsid w:val="00663DC7"/>
    <w:rsid w:val="006658FF"/>
    <w:rsid w:val="00665DEC"/>
    <w:rsid w:val="00666250"/>
    <w:rsid w:val="0066627B"/>
    <w:rsid w:val="00667362"/>
    <w:rsid w:val="00674FED"/>
    <w:rsid w:val="0067503F"/>
    <w:rsid w:val="0067611C"/>
    <w:rsid w:val="00680BAB"/>
    <w:rsid w:val="0068226F"/>
    <w:rsid w:val="00682CBA"/>
    <w:rsid w:val="00682E52"/>
    <w:rsid w:val="00685203"/>
    <w:rsid w:val="00685BF5"/>
    <w:rsid w:val="00685D72"/>
    <w:rsid w:val="00686B8B"/>
    <w:rsid w:val="00690DF5"/>
    <w:rsid w:val="00691CED"/>
    <w:rsid w:val="00692EDF"/>
    <w:rsid w:val="0069306B"/>
    <w:rsid w:val="006930E5"/>
    <w:rsid w:val="00693781"/>
    <w:rsid w:val="006947E6"/>
    <w:rsid w:val="00695B4E"/>
    <w:rsid w:val="00697E29"/>
    <w:rsid w:val="006A0622"/>
    <w:rsid w:val="006A156C"/>
    <w:rsid w:val="006A1C37"/>
    <w:rsid w:val="006A26C2"/>
    <w:rsid w:val="006A3125"/>
    <w:rsid w:val="006A371C"/>
    <w:rsid w:val="006A47DD"/>
    <w:rsid w:val="006A57F1"/>
    <w:rsid w:val="006A722E"/>
    <w:rsid w:val="006B1949"/>
    <w:rsid w:val="006B406F"/>
    <w:rsid w:val="006B4081"/>
    <w:rsid w:val="006B631C"/>
    <w:rsid w:val="006B6D1C"/>
    <w:rsid w:val="006C0044"/>
    <w:rsid w:val="006C0E98"/>
    <w:rsid w:val="006C11F9"/>
    <w:rsid w:val="006C1E26"/>
    <w:rsid w:val="006C2592"/>
    <w:rsid w:val="006C2731"/>
    <w:rsid w:val="006C3F63"/>
    <w:rsid w:val="006C4E43"/>
    <w:rsid w:val="006C6F70"/>
    <w:rsid w:val="006C7335"/>
    <w:rsid w:val="006C7406"/>
    <w:rsid w:val="006D0D71"/>
    <w:rsid w:val="006D21DC"/>
    <w:rsid w:val="006D4C65"/>
    <w:rsid w:val="006D4D01"/>
    <w:rsid w:val="006D4E67"/>
    <w:rsid w:val="006D6328"/>
    <w:rsid w:val="006D648F"/>
    <w:rsid w:val="006D7492"/>
    <w:rsid w:val="006E0131"/>
    <w:rsid w:val="006E0E02"/>
    <w:rsid w:val="006E1FC1"/>
    <w:rsid w:val="006E5F17"/>
    <w:rsid w:val="006E5FA7"/>
    <w:rsid w:val="006E6DA4"/>
    <w:rsid w:val="006E7142"/>
    <w:rsid w:val="006E781A"/>
    <w:rsid w:val="006E7988"/>
    <w:rsid w:val="006E7B9D"/>
    <w:rsid w:val="006F0277"/>
    <w:rsid w:val="006F0546"/>
    <w:rsid w:val="006F0652"/>
    <w:rsid w:val="006F12BA"/>
    <w:rsid w:val="006F23C1"/>
    <w:rsid w:val="006F2C70"/>
    <w:rsid w:val="006F31A3"/>
    <w:rsid w:val="006F5702"/>
    <w:rsid w:val="006F6B45"/>
    <w:rsid w:val="00700214"/>
    <w:rsid w:val="0070354F"/>
    <w:rsid w:val="00704B79"/>
    <w:rsid w:val="0070639B"/>
    <w:rsid w:val="00706747"/>
    <w:rsid w:val="00706FFC"/>
    <w:rsid w:val="007108CC"/>
    <w:rsid w:val="00714442"/>
    <w:rsid w:val="00714715"/>
    <w:rsid w:val="00714C1B"/>
    <w:rsid w:val="00714CBC"/>
    <w:rsid w:val="00714DAD"/>
    <w:rsid w:val="0071761E"/>
    <w:rsid w:val="00717C53"/>
    <w:rsid w:val="00717DEA"/>
    <w:rsid w:val="00720306"/>
    <w:rsid w:val="0072286F"/>
    <w:rsid w:val="00723136"/>
    <w:rsid w:val="00725DBD"/>
    <w:rsid w:val="00727427"/>
    <w:rsid w:val="00731769"/>
    <w:rsid w:val="0073412E"/>
    <w:rsid w:val="00737E88"/>
    <w:rsid w:val="007402F3"/>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3FF5"/>
    <w:rsid w:val="0076441C"/>
    <w:rsid w:val="00765F67"/>
    <w:rsid w:val="00767CA8"/>
    <w:rsid w:val="00770715"/>
    <w:rsid w:val="007738E8"/>
    <w:rsid w:val="0077426D"/>
    <w:rsid w:val="007752EC"/>
    <w:rsid w:val="007755D6"/>
    <w:rsid w:val="007756F6"/>
    <w:rsid w:val="00776799"/>
    <w:rsid w:val="007770C5"/>
    <w:rsid w:val="007772D7"/>
    <w:rsid w:val="00777B2F"/>
    <w:rsid w:val="00777EB3"/>
    <w:rsid w:val="00780A09"/>
    <w:rsid w:val="007821F5"/>
    <w:rsid w:val="00785B34"/>
    <w:rsid w:val="00787C67"/>
    <w:rsid w:val="00790726"/>
    <w:rsid w:val="007931AC"/>
    <w:rsid w:val="00793E1C"/>
    <w:rsid w:val="007946A0"/>
    <w:rsid w:val="00795D04"/>
    <w:rsid w:val="00795EB8"/>
    <w:rsid w:val="00797224"/>
    <w:rsid w:val="00797290"/>
    <w:rsid w:val="00797860"/>
    <w:rsid w:val="007A2B47"/>
    <w:rsid w:val="007A2FF6"/>
    <w:rsid w:val="007A4603"/>
    <w:rsid w:val="007A473A"/>
    <w:rsid w:val="007A68AD"/>
    <w:rsid w:val="007B0261"/>
    <w:rsid w:val="007B4BEA"/>
    <w:rsid w:val="007B645E"/>
    <w:rsid w:val="007C12FC"/>
    <w:rsid w:val="007C1661"/>
    <w:rsid w:val="007C24A3"/>
    <w:rsid w:val="007C4172"/>
    <w:rsid w:val="007C4881"/>
    <w:rsid w:val="007C4891"/>
    <w:rsid w:val="007D0027"/>
    <w:rsid w:val="007D060B"/>
    <w:rsid w:val="007D0D8F"/>
    <w:rsid w:val="007D1872"/>
    <w:rsid w:val="007D19B2"/>
    <w:rsid w:val="007D2DD3"/>
    <w:rsid w:val="007D401C"/>
    <w:rsid w:val="007D726A"/>
    <w:rsid w:val="007D77F0"/>
    <w:rsid w:val="007D7803"/>
    <w:rsid w:val="007E2383"/>
    <w:rsid w:val="007E26E9"/>
    <w:rsid w:val="007E2934"/>
    <w:rsid w:val="007E32B3"/>
    <w:rsid w:val="007E3BA8"/>
    <w:rsid w:val="007E49E0"/>
    <w:rsid w:val="007E61A9"/>
    <w:rsid w:val="007F22F5"/>
    <w:rsid w:val="007F284B"/>
    <w:rsid w:val="007F33EF"/>
    <w:rsid w:val="007F3E17"/>
    <w:rsid w:val="007F4CEE"/>
    <w:rsid w:val="007F57DC"/>
    <w:rsid w:val="007F59EB"/>
    <w:rsid w:val="007F6B97"/>
    <w:rsid w:val="00801F5C"/>
    <w:rsid w:val="008022E4"/>
    <w:rsid w:val="00803F95"/>
    <w:rsid w:val="00804C36"/>
    <w:rsid w:val="00806FF1"/>
    <w:rsid w:val="00807045"/>
    <w:rsid w:val="008108A2"/>
    <w:rsid w:val="00811FEA"/>
    <w:rsid w:val="00815AA1"/>
    <w:rsid w:val="0081628C"/>
    <w:rsid w:val="00816401"/>
    <w:rsid w:val="00817CEE"/>
    <w:rsid w:val="00821F42"/>
    <w:rsid w:val="008224EE"/>
    <w:rsid w:val="00822C02"/>
    <w:rsid w:val="0082448D"/>
    <w:rsid w:val="00825211"/>
    <w:rsid w:val="00825320"/>
    <w:rsid w:val="008268D5"/>
    <w:rsid w:val="00826A62"/>
    <w:rsid w:val="00827844"/>
    <w:rsid w:val="008318B8"/>
    <w:rsid w:val="00834779"/>
    <w:rsid w:val="008353B6"/>
    <w:rsid w:val="0083592E"/>
    <w:rsid w:val="00836258"/>
    <w:rsid w:val="00837895"/>
    <w:rsid w:val="008406D9"/>
    <w:rsid w:val="00841186"/>
    <w:rsid w:val="00841B72"/>
    <w:rsid w:val="00843B2C"/>
    <w:rsid w:val="008459F6"/>
    <w:rsid w:val="00845D6F"/>
    <w:rsid w:val="00846AE7"/>
    <w:rsid w:val="00847E91"/>
    <w:rsid w:val="00847EF3"/>
    <w:rsid w:val="0085268F"/>
    <w:rsid w:val="00853177"/>
    <w:rsid w:val="008540F3"/>
    <w:rsid w:val="00857939"/>
    <w:rsid w:val="0086044E"/>
    <w:rsid w:val="00860A70"/>
    <w:rsid w:val="00860E60"/>
    <w:rsid w:val="00861580"/>
    <w:rsid w:val="00861BF8"/>
    <w:rsid w:val="008625AC"/>
    <w:rsid w:val="00862A62"/>
    <w:rsid w:val="00865861"/>
    <w:rsid w:val="008658B8"/>
    <w:rsid w:val="008660DE"/>
    <w:rsid w:val="00866ABB"/>
    <w:rsid w:val="00866AF2"/>
    <w:rsid w:val="00870511"/>
    <w:rsid w:val="00870CC3"/>
    <w:rsid w:val="00870E0C"/>
    <w:rsid w:val="008730AC"/>
    <w:rsid w:val="00873A16"/>
    <w:rsid w:val="008744F1"/>
    <w:rsid w:val="00875C96"/>
    <w:rsid w:val="00875DA8"/>
    <w:rsid w:val="00877F58"/>
    <w:rsid w:val="00880958"/>
    <w:rsid w:val="008812CA"/>
    <w:rsid w:val="00881DC9"/>
    <w:rsid w:val="00881FD4"/>
    <w:rsid w:val="00882BE5"/>
    <w:rsid w:val="008846F4"/>
    <w:rsid w:val="00885676"/>
    <w:rsid w:val="008858FA"/>
    <w:rsid w:val="00886660"/>
    <w:rsid w:val="00887BC4"/>
    <w:rsid w:val="00890B25"/>
    <w:rsid w:val="00890DB2"/>
    <w:rsid w:val="00890DCD"/>
    <w:rsid w:val="00893633"/>
    <w:rsid w:val="00893E48"/>
    <w:rsid w:val="00894C8D"/>
    <w:rsid w:val="00894E3E"/>
    <w:rsid w:val="00896B27"/>
    <w:rsid w:val="008A1593"/>
    <w:rsid w:val="008A1B9C"/>
    <w:rsid w:val="008A25FD"/>
    <w:rsid w:val="008A2DD0"/>
    <w:rsid w:val="008A528A"/>
    <w:rsid w:val="008A5B91"/>
    <w:rsid w:val="008A6B97"/>
    <w:rsid w:val="008A7891"/>
    <w:rsid w:val="008A7F5C"/>
    <w:rsid w:val="008B05CC"/>
    <w:rsid w:val="008B0B23"/>
    <w:rsid w:val="008B1733"/>
    <w:rsid w:val="008B28C3"/>
    <w:rsid w:val="008B2D24"/>
    <w:rsid w:val="008B45D7"/>
    <w:rsid w:val="008B54A2"/>
    <w:rsid w:val="008B5C3E"/>
    <w:rsid w:val="008C025B"/>
    <w:rsid w:val="008C10F1"/>
    <w:rsid w:val="008C23D7"/>
    <w:rsid w:val="008C253B"/>
    <w:rsid w:val="008C765C"/>
    <w:rsid w:val="008D054D"/>
    <w:rsid w:val="008D0B8D"/>
    <w:rsid w:val="008D3743"/>
    <w:rsid w:val="008D3813"/>
    <w:rsid w:val="008D5873"/>
    <w:rsid w:val="008E0D47"/>
    <w:rsid w:val="008E10A1"/>
    <w:rsid w:val="008E429B"/>
    <w:rsid w:val="008E4542"/>
    <w:rsid w:val="008E588A"/>
    <w:rsid w:val="008E656E"/>
    <w:rsid w:val="008F1106"/>
    <w:rsid w:val="008F1900"/>
    <w:rsid w:val="008F3CBC"/>
    <w:rsid w:val="00900286"/>
    <w:rsid w:val="0090068F"/>
    <w:rsid w:val="00900B93"/>
    <w:rsid w:val="00900C86"/>
    <w:rsid w:val="009010CA"/>
    <w:rsid w:val="00901629"/>
    <w:rsid w:val="00904DC9"/>
    <w:rsid w:val="00910674"/>
    <w:rsid w:val="009119ED"/>
    <w:rsid w:val="009120FF"/>
    <w:rsid w:val="009148E8"/>
    <w:rsid w:val="00915BCF"/>
    <w:rsid w:val="009164AC"/>
    <w:rsid w:val="00916C50"/>
    <w:rsid w:val="0091716A"/>
    <w:rsid w:val="009206C7"/>
    <w:rsid w:val="00922006"/>
    <w:rsid w:val="009223E0"/>
    <w:rsid w:val="00925402"/>
    <w:rsid w:val="0093052C"/>
    <w:rsid w:val="00930A59"/>
    <w:rsid w:val="009317AC"/>
    <w:rsid w:val="00931B1A"/>
    <w:rsid w:val="0093207C"/>
    <w:rsid w:val="009345AD"/>
    <w:rsid w:val="009379DB"/>
    <w:rsid w:val="00937D85"/>
    <w:rsid w:val="00941459"/>
    <w:rsid w:val="00941530"/>
    <w:rsid w:val="00941B19"/>
    <w:rsid w:val="00941E17"/>
    <w:rsid w:val="00943268"/>
    <w:rsid w:val="009437C6"/>
    <w:rsid w:val="00943F75"/>
    <w:rsid w:val="00944D19"/>
    <w:rsid w:val="00946688"/>
    <w:rsid w:val="00946BF4"/>
    <w:rsid w:val="00951527"/>
    <w:rsid w:val="00951856"/>
    <w:rsid w:val="00951A08"/>
    <w:rsid w:val="00951F8F"/>
    <w:rsid w:val="009524DE"/>
    <w:rsid w:val="009537A3"/>
    <w:rsid w:val="009539D3"/>
    <w:rsid w:val="00955A9A"/>
    <w:rsid w:val="009564C7"/>
    <w:rsid w:val="009572B7"/>
    <w:rsid w:val="00961568"/>
    <w:rsid w:val="00961C5B"/>
    <w:rsid w:val="009620F6"/>
    <w:rsid w:val="009622D2"/>
    <w:rsid w:val="009706CE"/>
    <w:rsid w:val="00970AC4"/>
    <w:rsid w:val="00970D23"/>
    <w:rsid w:val="009715BD"/>
    <w:rsid w:val="00972766"/>
    <w:rsid w:val="009727B8"/>
    <w:rsid w:val="00973E29"/>
    <w:rsid w:val="0097504B"/>
    <w:rsid w:val="0097558E"/>
    <w:rsid w:val="009764A9"/>
    <w:rsid w:val="00976637"/>
    <w:rsid w:val="00977832"/>
    <w:rsid w:val="00980FB6"/>
    <w:rsid w:val="0098136D"/>
    <w:rsid w:val="00982535"/>
    <w:rsid w:val="00985DE5"/>
    <w:rsid w:val="0098629E"/>
    <w:rsid w:val="00986586"/>
    <w:rsid w:val="00991802"/>
    <w:rsid w:val="00992035"/>
    <w:rsid w:val="00992EF8"/>
    <w:rsid w:val="0099342A"/>
    <w:rsid w:val="009938B0"/>
    <w:rsid w:val="009A059F"/>
    <w:rsid w:val="009A082E"/>
    <w:rsid w:val="009A1F14"/>
    <w:rsid w:val="009A2D99"/>
    <w:rsid w:val="009A3318"/>
    <w:rsid w:val="009A5338"/>
    <w:rsid w:val="009A689C"/>
    <w:rsid w:val="009A698F"/>
    <w:rsid w:val="009A6B37"/>
    <w:rsid w:val="009A6CEC"/>
    <w:rsid w:val="009A6F10"/>
    <w:rsid w:val="009B1AE7"/>
    <w:rsid w:val="009B67AC"/>
    <w:rsid w:val="009B6EE6"/>
    <w:rsid w:val="009C1175"/>
    <w:rsid w:val="009C1F4E"/>
    <w:rsid w:val="009C4992"/>
    <w:rsid w:val="009C4B49"/>
    <w:rsid w:val="009C4F9A"/>
    <w:rsid w:val="009C5A15"/>
    <w:rsid w:val="009C70C5"/>
    <w:rsid w:val="009D0F10"/>
    <w:rsid w:val="009D21E8"/>
    <w:rsid w:val="009D3EF5"/>
    <w:rsid w:val="009D4A00"/>
    <w:rsid w:val="009E0018"/>
    <w:rsid w:val="009E0BB1"/>
    <w:rsid w:val="009E286D"/>
    <w:rsid w:val="009E2E57"/>
    <w:rsid w:val="009E3BB5"/>
    <w:rsid w:val="009E6B59"/>
    <w:rsid w:val="009F054B"/>
    <w:rsid w:val="009F0F3D"/>
    <w:rsid w:val="009F14C6"/>
    <w:rsid w:val="009F17D2"/>
    <w:rsid w:val="009F2090"/>
    <w:rsid w:val="009F2C48"/>
    <w:rsid w:val="00A0027A"/>
    <w:rsid w:val="00A00AE7"/>
    <w:rsid w:val="00A01268"/>
    <w:rsid w:val="00A02090"/>
    <w:rsid w:val="00A03926"/>
    <w:rsid w:val="00A0464A"/>
    <w:rsid w:val="00A05D8F"/>
    <w:rsid w:val="00A07D19"/>
    <w:rsid w:val="00A11030"/>
    <w:rsid w:val="00A11155"/>
    <w:rsid w:val="00A12015"/>
    <w:rsid w:val="00A12B19"/>
    <w:rsid w:val="00A1635F"/>
    <w:rsid w:val="00A16546"/>
    <w:rsid w:val="00A16BBF"/>
    <w:rsid w:val="00A20063"/>
    <w:rsid w:val="00A20629"/>
    <w:rsid w:val="00A20A3C"/>
    <w:rsid w:val="00A22E02"/>
    <w:rsid w:val="00A24BE2"/>
    <w:rsid w:val="00A24F9F"/>
    <w:rsid w:val="00A25287"/>
    <w:rsid w:val="00A275EE"/>
    <w:rsid w:val="00A27F4F"/>
    <w:rsid w:val="00A3165F"/>
    <w:rsid w:val="00A33A50"/>
    <w:rsid w:val="00A33D4F"/>
    <w:rsid w:val="00A3438B"/>
    <w:rsid w:val="00A34954"/>
    <w:rsid w:val="00A34F6A"/>
    <w:rsid w:val="00A369FD"/>
    <w:rsid w:val="00A36CE6"/>
    <w:rsid w:val="00A36EC8"/>
    <w:rsid w:val="00A373F5"/>
    <w:rsid w:val="00A4026A"/>
    <w:rsid w:val="00A4179A"/>
    <w:rsid w:val="00A42C60"/>
    <w:rsid w:val="00A44A18"/>
    <w:rsid w:val="00A46AEC"/>
    <w:rsid w:val="00A50E6D"/>
    <w:rsid w:val="00A510AA"/>
    <w:rsid w:val="00A51249"/>
    <w:rsid w:val="00A51851"/>
    <w:rsid w:val="00A52637"/>
    <w:rsid w:val="00A52E5E"/>
    <w:rsid w:val="00A55365"/>
    <w:rsid w:val="00A55444"/>
    <w:rsid w:val="00A56156"/>
    <w:rsid w:val="00A600A9"/>
    <w:rsid w:val="00A64ED1"/>
    <w:rsid w:val="00A677BB"/>
    <w:rsid w:val="00A67BC6"/>
    <w:rsid w:val="00A702F0"/>
    <w:rsid w:val="00A70722"/>
    <w:rsid w:val="00A742B3"/>
    <w:rsid w:val="00A75B9B"/>
    <w:rsid w:val="00A76033"/>
    <w:rsid w:val="00A81137"/>
    <w:rsid w:val="00A8595C"/>
    <w:rsid w:val="00A86AE7"/>
    <w:rsid w:val="00A86B66"/>
    <w:rsid w:val="00A86CA2"/>
    <w:rsid w:val="00A86EF5"/>
    <w:rsid w:val="00A87572"/>
    <w:rsid w:val="00A87B11"/>
    <w:rsid w:val="00A935AE"/>
    <w:rsid w:val="00A94DF7"/>
    <w:rsid w:val="00A960D9"/>
    <w:rsid w:val="00A96758"/>
    <w:rsid w:val="00A96C9B"/>
    <w:rsid w:val="00AA01C1"/>
    <w:rsid w:val="00AA0C37"/>
    <w:rsid w:val="00AA18EC"/>
    <w:rsid w:val="00AA3A4C"/>
    <w:rsid w:val="00AA767E"/>
    <w:rsid w:val="00AB033A"/>
    <w:rsid w:val="00AB1578"/>
    <w:rsid w:val="00AB2BD9"/>
    <w:rsid w:val="00AB3EA0"/>
    <w:rsid w:val="00AB4166"/>
    <w:rsid w:val="00AB542E"/>
    <w:rsid w:val="00AB659F"/>
    <w:rsid w:val="00AB703A"/>
    <w:rsid w:val="00AC13F3"/>
    <w:rsid w:val="00AC14C2"/>
    <w:rsid w:val="00AC1F44"/>
    <w:rsid w:val="00AC2C0E"/>
    <w:rsid w:val="00AC348D"/>
    <w:rsid w:val="00AC4755"/>
    <w:rsid w:val="00AC5DE9"/>
    <w:rsid w:val="00AC65B1"/>
    <w:rsid w:val="00AC6AD7"/>
    <w:rsid w:val="00AD147E"/>
    <w:rsid w:val="00AD1D84"/>
    <w:rsid w:val="00AD2115"/>
    <w:rsid w:val="00AD3DF7"/>
    <w:rsid w:val="00AD4FAE"/>
    <w:rsid w:val="00AD5A7C"/>
    <w:rsid w:val="00AD67BC"/>
    <w:rsid w:val="00AE39CC"/>
    <w:rsid w:val="00AE7B33"/>
    <w:rsid w:val="00AF38CD"/>
    <w:rsid w:val="00AF4004"/>
    <w:rsid w:val="00AF450A"/>
    <w:rsid w:val="00AF46BC"/>
    <w:rsid w:val="00AF66BD"/>
    <w:rsid w:val="00AF6CE7"/>
    <w:rsid w:val="00AF784D"/>
    <w:rsid w:val="00B00B17"/>
    <w:rsid w:val="00B01676"/>
    <w:rsid w:val="00B01E75"/>
    <w:rsid w:val="00B023AE"/>
    <w:rsid w:val="00B02E79"/>
    <w:rsid w:val="00B03435"/>
    <w:rsid w:val="00B04334"/>
    <w:rsid w:val="00B0570C"/>
    <w:rsid w:val="00B0584E"/>
    <w:rsid w:val="00B07005"/>
    <w:rsid w:val="00B109CE"/>
    <w:rsid w:val="00B10B9C"/>
    <w:rsid w:val="00B10DF6"/>
    <w:rsid w:val="00B116A7"/>
    <w:rsid w:val="00B133B3"/>
    <w:rsid w:val="00B17F24"/>
    <w:rsid w:val="00B21B17"/>
    <w:rsid w:val="00B22B28"/>
    <w:rsid w:val="00B230A1"/>
    <w:rsid w:val="00B23304"/>
    <w:rsid w:val="00B237DA"/>
    <w:rsid w:val="00B240DD"/>
    <w:rsid w:val="00B273D8"/>
    <w:rsid w:val="00B274E4"/>
    <w:rsid w:val="00B27A2A"/>
    <w:rsid w:val="00B27C35"/>
    <w:rsid w:val="00B30893"/>
    <w:rsid w:val="00B32200"/>
    <w:rsid w:val="00B32A14"/>
    <w:rsid w:val="00B3336B"/>
    <w:rsid w:val="00B33471"/>
    <w:rsid w:val="00B3398E"/>
    <w:rsid w:val="00B33A62"/>
    <w:rsid w:val="00B34290"/>
    <w:rsid w:val="00B345F7"/>
    <w:rsid w:val="00B35C45"/>
    <w:rsid w:val="00B401EA"/>
    <w:rsid w:val="00B4146E"/>
    <w:rsid w:val="00B41DD8"/>
    <w:rsid w:val="00B4216F"/>
    <w:rsid w:val="00B429F3"/>
    <w:rsid w:val="00B43304"/>
    <w:rsid w:val="00B446FE"/>
    <w:rsid w:val="00B4680D"/>
    <w:rsid w:val="00B47B99"/>
    <w:rsid w:val="00B507D3"/>
    <w:rsid w:val="00B50F98"/>
    <w:rsid w:val="00B5119B"/>
    <w:rsid w:val="00B5122D"/>
    <w:rsid w:val="00B51352"/>
    <w:rsid w:val="00B524E0"/>
    <w:rsid w:val="00B5431F"/>
    <w:rsid w:val="00B546BE"/>
    <w:rsid w:val="00B54A42"/>
    <w:rsid w:val="00B54D8E"/>
    <w:rsid w:val="00B55F60"/>
    <w:rsid w:val="00B56493"/>
    <w:rsid w:val="00B56901"/>
    <w:rsid w:val="00B56CB7"/>
    <w:rsid w:val="00B574E1"/>
    <w:rsid w:val="00B5761E"/>
    <w:rsid w:val="00B6136E"/>
    <w:rsid w:val="00B6238C"/>
    <w:rsid w:val="00B625D7"/>
    <w:rsid w:val="00B651AA"/>
    <w:rsid w:val="00B6647D"/>
    <w:rsid w:val="00B71F9E"/>
    <w:rsid w:val="00B72661"/>
    <w:rsid w:val="00B73E17"/>
    <w:rsid w:val="00B73F71"/>
    <w:rsid w:val="00B778B9"/>
    <w:rsid w:val="00B7799D"/>
    <w:rsid w:val="00B77F99"/>
    <w:rsid w:val="00B81A83"/>
    <w:rsid w:val="00B82CAC"/>
    <w:rsid w:val="00B82F13"/>
    <w:rsid w:val="00B82F48"/>
    <w:rsid w:val="00B83314"/>
    <w:rsid w:val="00B834C1"/>
    <w:rsid w:val="00B83B46"/>
    <w:rsid w:val="00B867D6"/>
    <w:rsid w:val="00B869B6"/>
    <w:rsid w:val="00B86C64"/>
    <w:rsid w:val="00B8726A"/>
    <w:rsid w:val="00B90943"/>
    <w:rsid w:val="00B964FA"/>
    <w:rsid w:val="00B96567"/>
    <w:rsid w:val="00B96812"/>
    <w:rsid w:val="00B972D7"/>
    <w:rsid w:val="00B97A72"/>
    <w:rsid w:val="00BA02F4"/>
    <w:rsid w:val="00BA2927"/>
    <w:rsid w:val="00BA3419"/>
    <w:rsid w:val="00BA478A"/>
    <w:rsid w:val="00BA590F"/>
    <w:rsid w:val="00BA6169"/>
    <w:rsid w:val="00BA6FA0"/>
    <w:rsid w:val="00BB0F9B"/>
    <w:rsid w:val="00BB239B"/>
    <w:rsid w:val="00BB3589"/>
    <w:rsid w:val="00BB4142"/>
    <w:rsid w:val="00BB4CE3"/>
    <w:rsid w:val="00BB5107"/>
    <w:rsid w:val="00BB569C"/>
    <w:rsid w:val="00BB6444"/>
    <w:rsid w:val="00BB6DA2"/>
    <w:rsid w:val="00BC0A2C"/>
    <w:rsid w:val="00BC16AD"/>
    <w:rsid w:val="00BC33C4"/>
    <w:rsid w:val="00BC427E"/>
    <w:rsid w:val="00BC5BE4"/>
    <w:rsid w:val="00BC6224"/>
    <w:rsid w:val="00BC6F83"/>
    <w:rsid w:val="00BD71C5"/>
    <w:rsid w:val="00BD7BA2"/>
    <w:rsid w:val="00BD7DA4"/>
    <w:rsid w:val="00BE0D1A"/>
    <w:rsid w:val="00BE0EF1"/>
    <w:rsid w:val="00BE200C"/>
    <w:rsid w:val="00BE2145"/>
    <w:rsid w:val="00BE25AC"/>
    <w:rsid w:val="00BE3070"/>
    <w:rsid w:val="00BE4ADE"/>
    <w:rsid w:val="00BE780E"/>
    <w:rsid w:val="00BE7F99"/>
    <w:rsid w:val="00BF2635"/>
    <w:rsid w:val="00BF2D90"/>
    <w:rsid w:val="00BF4725"/>
    <w:rsid w:val="00BF530C"/>
    <w:rsid w:val="00BF6480"/>
    <w:rsid w:val="00BF6A75"/>
    <w:rsid w:val="00C01F8F"/>
    <w:rsid w:val="00C0383D"/>
    <w:rsid w:val="00C04326"/>
    <w:rsid w:val="00C04EA8"/>
    <w:rsid w:val="00C05B14"/>
    <w:rsid w:val="00C05DEA"/>
    <w:rsid w:val="00C06085"/>
    <w:rsid w:val="00C060F0"/>
    <w:rsid w:val="00C06AE0"/>
    <w:rsid w:val="00C072DB"/>
    <w:rsid w:val="00C107D2"/>
    <w:rsid w:val="00C12ADB"/>
    <w:rsid w:val="00C13757"/>
    <w:rsid w:val="00C14210"/>
    <w:rsid w:val="00C15EB1"/>
    <w:rsid w:val="00C16655"/>
    <w:rsid w:val="00C173DB"/>
    <w:rsid w:val="00C17C07"/>
    <w:rsid w:val="00C20DF7"/>
    <w:rsid w:val="00C21D8E"/>
    <w:rsid w:val="00C24665"/>
    <w:rsid w:val="00C2497D"/>
    <w:rsid w:val="00C24A3C"/>
    <w:rsid w:val="00C26685"/>
    <w:rsid w:val="00C26BD8"/>
    <w:rsid w:val="00C27AD1"/>
    <w:rsid w:val="00C3019B"/>
    <w:rsid w:val="00C30FB6"/>
    <w:rsid w:val="00C30FDD"/>
    <w:rsid w:val="00C32697"/>
    <w:rsid w:val="00C32C72"/>
    <w:rsid w:val="00C330BE"/>
    <w:rsid w:val="00C3362F"/>
    <w:rsid w:val="00C35471"/>
    <w:rsid w:val="00C367B7"/>
    <w:rsid w:val="00C36879"/>
    <w:rsid w:val="00C374B0"/>
    <w:rsid w:val="00C40D30"/>
    <w:rsid w:val="00C41F63"/>
    <w:rsid w:val="00C42AF0"/>
    <w:rsid w:val="00C42DEA"/>
    <w:rsid w:val="00C4579C"/>
    <w:rsid w:val="00C477A7"/>
    <w:rsid w:val="00C50E08"/>
    <w:rsid w:val="00C51314"/>
    <w:rsid w:val="00C51617"/>
    <w:rsid w:val="00C51D75"/>
    <w:rsid w:val="00C548CB"/>
    <w:rsid w:val="00C549B8"/>
    <w:rsid w:val="00C55233"/>
    <w:rsid w:val="00C56B79"/>
    <w:rsid w:val="00C5702B"/>
    <w:rsid w:val="00C573AE"/>
    <w:rsid w:val="00C57E4D"/>
    <w:rsid w:val="00C60365"/>
    <w:rsid w:val="00C6068F"/>
    <w:rsid w:val="00C60B12"/>
    <w:rsid w:val="00C60DF3"/>
    <w:rsid w:val="00C63DAB"/>
    <w:rsid w:val="00C65399"/>
    <w:rsid w:val="00C65957"/>
    <w:rsid w:val="00C67054"/>
    <w:rsid w:val="00C67305"/>
    <w:rsid w:val="00C67FED"/>
    <w:rsid w:val="00C70384"/>
    <w:rsid w:val="00C71032"/>
    <w:rsid w:val="00C71EA2"/>
    <w:rsid w:val="00C72974"/>
    <w:rsid w:val="00C73E32"/>
    <w:rsid w:val="00C74B38"/>
    <w:rsid w:val="00C753DB"/>
    <w:rsid w:val="00C75B83"/>
    <w:rsid w:val="00C77CB0"/>
    <w:rsid w:val="00C84D21"/>
    <w:rsid w:val="00C86E8A"/>
    <w:rsid w:val="00C871AA"/>
    <w:rsid w:val="00C8726A"/>
    <w:rsid w:val="00C874DA"/>
    <w:rsid w:val="00C9091B"/>
    <w:rsid w:val="00C92045"/>
    <w:rsid w:val="00CA0126"/>
    <w:rsid w:val="00CA0C20"/>
    <w:rsid w:val="00CA129C"/>
    <w:rsid w:val="00CA1A3D"/>
    <w:rsid w:val="00CA1FA3"/>
    <w:rsid w:val="00CA2CCA"/>
    <w:rsid w:val="00CA4870"/>
    <w:rsid w:val="00CA61DD"/>
    <w:rsid w:val="00CA7DCC"/>
    <w:rsid w:val="00CB2826"/>
    <w:rsid w:val="00CB303E"/>
    <w:rsid w:val="00CB3AC5"/>
    <w:rsid w:val="00CB3D99"/>
    <w:rsid w:val="00CB4ED1"/>
    <w:rsid w:val="00CB7159"/>
    <w:rsid w:val="00CC211E"/>
    <w:rsid w:val="00CC2F36"/>
    <w:rsid w:val="00CC3614"/>
    <w:rsid w:val="00CC3DEC"/>
    <w:rsid w:val="00CC6E96"/>
    <w:rsid w:val="00CD322A"/>
    <w:rsid w:val="00CD394A"/>
    <w:rsid w:val="00CD3EBD"/>
    <w:rsid w:val="00CD5DBC"/>
    <w:rsid w:val="00CD5F68"/>
    <w:rsid w:val="00CD7D13"/>
    <w:rsid w:val="00CE0193"/>
    <w:rsid w:val="00CE0AD9"/>
    <w:rsid w:val="00CE2183"/>
    <w:rsid w:val="00CE2266"/>
    <w:rsid w:val="00CE2409"/>
    <w:rsid w:val="00CE33A8"/>
    <w:rsid w:val="00CE4AF0"/>
    <w:rsid w:val="00CE4CCD"/>
    <w:rsid w:val="00CE5470"/>
    <w:rsid w:val="00CE5D3C"/>
    <w:rsid w:val="00CE6EA5"/>
    <w:rsid w:val="00CF2C96"/>
    <w:rsid w:val="00CF5A5C"/>
    <w:rsid w:val="00CF6791"/>
    <w:rsid w:val="00D00C1A"/>
    <w:rsid w:val="00D01766"/>
    <w:rsid w:val="00D04FC9"/>
    <w:rsid w:val="00D05A28"/>
    <w:rsid w:val="00D06E4B"/>
    <w:rsid w:val="00D070C6"/>
    <w:rsid w:val="00D12FCB"/>
    <w:rsid w:val="00D1366B"/>
    <w:rsid w:val="00D13AA7"/>
    <w:rsid w:val="00D13C00"/>
    <w:rsid w:val="00D1452A"/>
    <w:rsid w:val="00D159F0"/>
    <w:rsid w:val="00D15DC3"/>
    <w:rsid w:val="00D165AA"/>
    <w:rsid w:val="00D17E5B"/>
    <w:rsid w:val="00D219B0"/>
    <w:rsid w:val="00D22B86"/>
    <w:rsid w:val="00D2673F"/>
    <w:rsid w:val="00D26F32"/>
    <w:rsid w:val="00D31BD1"/>
    <w:rsid w:val="00D32BE4"/>
    <w:rsid w:val="00D32E73"/>
    <w:rsid w:val="00D3333B"/>
    <w:rsid w:val="00D35026"/>
    <w:rsid w:val="00D403BD"/>
    <w:rsid w:val="00D41A18"/>
    <w:rsid w:val="00D430F6"/>
    <w:rsid w:val="00D462C2"/>
    <w:rsid w:val="00D475D3"/>
    <w:rsid w:val="00D47F2D"/>
    <w:rsid w:val="00D50B07"/>
    <w:rsid w:val="00D53733"/>
    <w:rsid w:val="00D54E9A"/>
    <w:rsid w:val="00D56CD8"/>
    <w:rsid w:val="00D62DB5"/>
    <w:rsid w:val="00D635CD"/>
    <w:rsid w:val="00D63ED6"/>
    <w:rsid w:val="00D66740"/>
    <w:rsid w:val="00D67071"/>
    <w:rsid w:val="00D6732C"/>
    <w:rsid w:val="00D70D8B"/>
    <w:rsid w:val="00D77E2E"/>
    <w:rsid w:val="00D804BD"/>
    <w:rsid w:val="00D81ED4"/>
    <w:rsid w:val="00D82516"/>
    <w:rsid w:val="00D82C48"/>
    <w:rsid w:val="00D83CD6"/>
    <w:rsid w:val="00D84532"/>
    <w:rsid w:val="00D8556C"/>
    <w:rsid w:val="00D87559"/>
    <w:rsid w:val="00D916A4"/>
    <w:rsid w:val="00D91B69"/>
    <w:rsid w:val="00D93810"/>
    <w:rsid w:val="00D95758"/>
    <w:rsid w:val="00D9641A"/>
    <w:rsid w:val="00D96D0D"/>
    <w:rsid w:val="00D97617"/>
    <w:rsid w:val="00DA149F"/>
    <w:rsid w:val="00DA19DB"/>
    <w:rsid w:val="00DA23E0"/>
    <w:rsid w:val="00DA2699"/>
    <w:rsid w:val="00DA3D14"/>
    <w:rsid w:val="00DA41D8"/>
    <w:rsid w:val="00DA5592"/>
    <w:rsid w:val="00DA5AC7"/>
    <w:rsid w:val="00DA6171"/>
    <w:rsid w:val="00DA7914"/>
    <w:rsid w:val="00DB17CA"/>
    <w:rsid w:val="00DB44FE"/>
    <w:rsid w:val="00DB49D1"/>
    <w:rsid w:val="00DB4B8F"/>
    <w:rsid w:val="00DB5125"/>
    <w:rsid w:val="00DB7356"/>
    <w:rsid w:val="00DC0280"/>
    <w:rsid w:val="00DC0321"/>
    <w:rsid w:val="00DC0505"/>
    <w:rsid w:val="00DC06DB"/>
    <w:rsid w:val="00DC20F2"/>
    <w:rsid w:val="00DC242D"/>
    <w:rsid w:val="00DC6782"/>
    <w:rsid w:val="00DC6879"/>
    <w:rsid w:val="00DC7484"/>
    <w:rsid w:val="00DC7A37"/>
    <w:rsid w:val="00DD03E5"/>
    <w:rsid w:val="00DD0C9F"/>
    <w:rsid w:val="00DD1539"/>
    <w:rsid w:val="00DD29F2"/>
    <w:rsid w:val="00DD2B0C"/>
    <w:rsid w:val="00DD4EE1"/>
    <w:rsid w:val="00DD54E7"/>
    <w:rsid w:val="00DD5CB8"/>
    <w:rsid w:val="00DE0192"/>
    <w:rsid w:val="00DE0768"/>
    <w:rsid w:val="00DE0AD3"/>
    <w:rsid w:val="00DE3E61"/>
    <w:rsid w:val="00DE451F"/>
    <w:rsid w:val="00DE4647"/>
    <w:rsid w:val="00DE4D3B"/>
    <w:rsid w:val="00DE6332"/>
    <w:rsid w:val="00DE7F30"/>
    <w:rsid w:val="00DF1740"/>
    <w:rsid w:val="00DF19EA"/>
    <w:rsid w:val="00DF6614"/>
    <w:rsid w:val="00DF6ADD"/>
    <w:rsid w:val="00E00E19"/>
    <w:rsid w:val="00E00E2C"/>
    <w:rsid w:val="00E00F00"/>
    <w:rsid w:val="00E04005"/>
    <w:rsid w:val="00E074BC"/>
    <w:rsid w:val="00E07CDA"/>
    <w:rsid w:val="00E10A36"/>
    <w:rsid w:val="00E12912"/>
    <w:rsid w:val="00E12AFD"/>
    <w:rsid w:val="00E12DCB"/>
    <w:rsid w:val="00E12FCC"/>
    <w:rsid w:val="00E131AE"/>
    <w:rsid w:val="00E1414A"/>
    <w:rsid w:val="00E14328"/>
    <w:rsid w:val="00E14401"/>
    <w:rsid w:val="00E167A8"/>
    <w:rsid w:val="00E1720A"/>
    <w:rsid w:val="00E21217"/>
    <w:rsid w:val="00E21C47"/>
    <w:rsid w:val="00E224A4"/>
    <w:rsid w:val="00E22AAF"/>
    <w:rsid w:val="00E2323D"/>
    <w:rsid w:val="00E23A7C"/>
    <w:rsid w:val="00E25F01"/>
    <w:rsid w:val="00E3026D"/>
    <w:rsid w:val="00E311C0"/>
    <w:rsid w:val="00E32025"/>
    <w:rsid w:val="00E32371"/>
    <w:rsid w:val="00E336A6"/>
    <w:rsid w:val="00E3382B"/>
    <w:rsid w:val="00E35EAF"/>
    <w:rsid w:val="00E36AEC"/>
    <w:rsid w:val="00E40256"/>
    <w:rsid w:val="00E40A37"/>
    <w:rsid w:val="00E419F7"/>
    <w:rsid w:val="00E41DF7"/>
    <w:rsid w:val="00E42B8E"/>
    <w:rsid w:val="00E42CE9"/>
    <w:rsid w:val="00E42E63"/>
    <w:rsid w:val="00E44014"/>
    <w:rsid w:val="00E45327"/>
    <w:rsid w:val="00E4720B"/>
    <w:rsid w:val="00E47FB6"/>
    <w:rsid w:val="00E506DB"/>
    <w:rsid w:val="00E510FF"/>
    <w:rsid w:val="00E51D7F"/>
    <w:rsid w:val="00E5357A"/>
    <w:rsid w:val="00E55DB5"/>
    <w:rsid w:val="00E570A4"/>
    <w:rsid w:val="00E60A05"/>
    <w:rsid w:val="00E61ADA"/>
    <w:rsid w:val="00E61C29"/>
    <w:rsid w:val="00E62909"/>
    <w:rsid w:val="00E6411D"/>
    <w:rsid w:val="00E66261"/>
    <w:rsid w:val="00E719F4"/>
    <w:rsid w:val="00E72366"/>
    <w:rsid w:val="00E73448"/>
    <w:rsid w:val="00E756C6"/>
    <w:rsid w:val="00E75CF4"/>
    <w:rsid w:val="00E76912"/>
    <w:rsid w:val="00E779B8"/>
    <w:rsid w:val="00E80238"/>
    <w:rsid w:val="00E8095A"/>
    <w:rsid w:val="00E81C65"/>
    <w:rsid w:val="00E81E88"/>
    <w:rsid w:val="00E824FB"/>
    <w:rsid w:val="00E829EB"/>
    <w:rsid w:val="00E83BAE"/>
    <w:rsid w:val="00E84EF3"/>
    <w:rsid w:val="00E85989"/>
    <w:rsid w:val="00E85B0C"/>
    <w:rsid w:val="00E85E9E"/>
    <w:rsid w:val="00E8775B"/>
    <w:rsid w:val="00E91B1E"/>
    <w:rsid w:val="00E93D64"/>
    <w:rsid w:val="00E946D0"/>
    <w:rsid w:val="00E9472F"/>
    <w:rsid w:val="00E952B4"/>
    <w:rsid w:val="00E9540C"/>
    <w:rsid w:val="00E96728"/>
    <w:rsid w:val="00EA01E6"/>
    <w:rsid w:val="00EA04F8"/>
    <w:rsid w:val="00EB00C7"/>
    <w:rsid w:val="00EB1719"/>
    <w:rsid w:val="00EB1846"/>
    <w:rsid w:val="00EB19D1"/>
    <w:rsid w:val="00EB2EB2"/>
    <w:rsid w:val="00EB42BF"/>
    <w:rsid w:val="00EB4954"/>
    <w:rsid w:val="00EB59AF"/>
    <w:rsid w:val="00EB607A"/>
    <w:rsid w:val="00EB6A58"/>
    <w:rsid w:val="00EB75D6"/>
    <w:rsid w:val="00EC0B00"/>
    <w:rsid w:val="00EC6D39"/>
    <w:rsid w:val="00EC7819"/>
    <w:rsid w:val="00ED0EBB"/>
    <w:rsid w:val="00ED424B"/>
    <w:rsid w:val="00EE19D8"/>
    <w:rsid w:val="00EE1F18"/>
    <w:rsid w:val="00EE2A79"/>
    <w:rsid w:val="00EE33DE"/>
    <w:rsid w:val="00EE35D0"/>
    <w:rsid w:val="00EE51F0"/>
    <w:rsid w:val="00EE5276"/>
    <w:rsid w:val="00EE660D"/>
    <w:rsid w:val="00EE7347"/>
    <w:rsid w:val="00EE77ED"/>
    <w:rsid w:val="00EF00B4"/>
    <w:rsid w:val="00EF11E9"/>
    <w:rsid w:val="00EF1254"/>
    <w:rsid w:val="00EF13C4"/>
    <w:rsid w:val="00EF3BEE"/>
    <w:rsid w:val="00EF5316"/>
    <w:rsid w:val="00EF6ACA"/>
    <w:rsid w:val="00EF7497"/>
    <w:rsid w:val="00F00493"/>
    <w:rsid w:val="00F0066E"/>
    <w:rsid w:val="00F00B7C"/>
    <w:rsid w:val="00F01AE1"/>
    <w:rsid w:val="00F028D6"/>
    <w:rsid w:val="00F03C64"/>
    <w:rsid w:val="00F04B2E"/>
    <w:rsid w:val="00F065A7"/>
    <w:rsid w:val="00F110C2"/>
    <w:rsid w:val="00F11A2B"/>
    <w:rsid w:val="00F13AB0"/>
    <w:rsid w:val="00F150BF"/>
    <w:rsid w:val="00F15361"/>
    <w:rsid w:val="00F15E89"/>
    <w:rsid w:val="00F203BD"/>
    <w:rsid w:val="00F20F71"/>
    <w:rsid w:val="00F21CD3"/>
    <w:rsid w:val="00F230AF"/>
    <w:rsid w:val="00F23B4A"/>
    <w:rsid w:val="00F23F66"/>
    <w:rsid w:val="00F244E9"/>
    <w:rsid w:val="00F2550E"/>
    <w:rsid w:val="00F25D56"/>
    <w:rsid w:val="00F25E01"/>
    <w:rsid w:val="00F27BDA"/>
    <w:rsid w:val="00F30B10"/>
    <w:rsid w:val="00F319D1"/>
    <w:rsid w:val="00F33883"/>
    <w:rsid w:val="00F36001"/>
    <w:rsid w:val="00F36AB6"/>
    <w:rsid w:val="00F378D8"/>
    <w:rsid w:val="00F37D46"/>
    <w:rsid w:val="00F433FC"/>
    <w:rsid w:val="00F4463F"/>
    <w:rsid w:val="00F45CAA"/>
    <w:rsid w:val="00F5085E"/>
    <w:rsid w:val="00F512AC"/>
    <w:rsid w:val="00F52219"/>
    <w:rsid w:val="00F52C30"/>
    <w:rsid w:val="00F53F9A"/>
    <w:rsid w:val="00F555C6"/>
    <w:rsid w:val="00F55CB4"/>
    <w:rsid w:val="00F5614E"/>
    <w:rsid w:val="00F60828"/>
    <w:rsid w:val="00F60E55"/>
    <w:rsid w:val="00F61920"/>
    <w:rsid w:val="00F6376C"/>
    <w:rsid w:val="00F63B9E"/>
    <w:rsid w:val="00F63E4B"/>
    <w:rsid w:val="00F6468E"/>
    <w:rsid w:val="00F6637F"/>
    <w:rsid w:val="00F724C9"/>
    <w:rsid w:val="00F725F3"/>
    <w:rsid w:val="00F739C8"/>
    <w:rsid w:val="00F74FE8"/>
    <w:rsid w:val="00F76642"/>
    <w:rsid w:val="00F7772B"/>
    <w:rsid w:val="00F80632"/>
    <w:rsid w:val="00F81046"/>
    <w:rsid w:val="00F818DB"/>
    <w:rsid w:val="00F82115"/>
    <w:rsid w:val="00F821B1"/>
    <w:rsid w:val="00F82310"/>
    <w:rsid w:val="00F840AC"/>
    <w:rsid w:val="00F844C5"/>
    <w:rsid w:val="00F85124"/>
    <w:rsid w:val="00F9128E"/>
    <w:rsid w:val="00F95FA6"/>
    <w:rsid w:val="00F97401"/>
    <w:rsid w:val="00F97A50"/>
    <w:rsid w:val="00FA1346"/>
    <w:rsid w:val="00FA2F41"/>
    <w:rsid w:val="00FA4A52"/>
    <w:rsid w:val="00FA7C37"/>
    <w:rsid w:val="00FB2FA7"/>
    <w:rsid w:val="00FB3189"/>
    <w:rsid w:val="00FB3217"/>
    <w:rsid w:val="00FB5A92"/>
    <w:rsid w:val="00FB79FB"/>
    <w:rsid w:val="00FC0300"/>
    <w:rsid w:val="00FC0FDA"/>
    <w:rsid w:val="00FC14B0"/>
    <w:rsid w:val="00FC25BE"/>
    <w:rsid w:val="00FC2A0E"/>
    <w:rsid w:val="00FC30B1"/>
    <w:rsid w:val="00FC6165"/>
    <w:rsid w:val="00FC61DD"/>
    <w:rsid w:val="00FC62F2"/>
    <w:rsid w:val="00FC769F"/>
    <w:rsid w:val="00FD0D34"/>
    <w:rsid w:val="00FD1218"/>
    <w:rsid w:val="00FD2B2F"/>
    <w:rsid w:val="00FD3283"/>
    <w:rsid w:val="00FD3686"/>
    <w:rsid w:val="00FD380D"/>
    <w:rsid w:val="00FD3F8A"/>
    <w:rsid w:val="00FD5EB7"/>
    <w:rsid w:val="00FD615A"/>
    <w:rsid w:val="00FE01F3"/>
    <w:rsid w:val="00FE07CF"/>
    <w:rsid w:val="00FE10E8"/>
    <w:rsid w:val="00FE153B"/>
    <w:rsid w:val="00FE3830"/>
    <w:rsid w:val="00FE3982"/>
    <w:rsid w:val="00FE553C"/>
    <w:rsid w:val="00FF0B39"/>
    <w:rsid w:val="00FF2622"/>
    <w:rsid w:val="00FF2753"/>
    <w:rsid w:val="00FF3C1C"/>
    <w:rsid w:val="00FF6C82"/>
    <w:rsid w:val="00FF6F76"/>
    <w:rsid w:val="00FF750E"/>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3DF6E163"/>
  <w15:docId w15:val="{83B4CC9C-4286-4713-BB50-CA35491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992"/>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6705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C67054"/>
    <w:rPr>
      <w:rFonts w:ascii="Calibri" w:hAnsi="Calibri"/>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380970"/>
    <w:rPr>
      <w:rFonts w:ascii="Consolas" w:hAnsi="Consolas"/>
      <w:sz w:val="21"/>
      <w:szCs w:val="21"/>
    </w:rPr>
  </w:style>
  <w:style w:type="character" w:customStyle="1" w:styleId="PlainTextChar">
    <w:name w:val="Plain Text Char"/>
    <w:basedOn w:val="DefaultParagraphFont"/>
    <w:link w:val="PlainText"/>
    <w:uiPriority w:val="99"/>
    <w:rsid w:val="003809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427819769">
      <w:bodyDiv w:val="1"/>
      <w:marLeft w:val="0"/>
      <w:marRight w:val="0"/>
      <w:marTop w:val="0"/>
      <w:marBottom w:val="0"/>
      <w:divBdr>
        <w:top w:val="none" w:sz="0" w:space="0" w:color="auto"/>
        <w:left w:val="none" w:sz="0" w:space="0" w:color="auto"/>
        <w:bottom w:val="none" w:sz="0" w:space="0" w:color="auto"/>
        <w:right w:val="none" w:sz="0" w:space="0" w:color="auto"/>
      </w:divBdr>
    </w:div>
    <w:div w:id="456222690">
      <w:bodyDiv w:val="1"/>
      <w:marLeft w:val="0"/>
      <w:marRight w:val="0"/>
      <w:marTop w:val="0"/>
      <w:marBottom w:val="0"/>
      <w:divBdr>
        <w:top w:val="none" w:sz="0" w:space="0" w:color="auto"/>
        <w:left w:val="none" w:sz="0" w:space="0" w:color="auto"/>
        <w:bottom w:val="none" w:sz="0" w:space="0" w:color="auto"/>
        <w:right w:val="none" w:sz="0" w:space="0" w:color="auto"/>
      </w:divBdr>
    </w:div>
    <w:div w:id="1076853315">
      <w:bodyDiv w:val="1"/>
      <w:marLeft w:val="0"/>
      <w:marRight w:val="0"/>
      <w:marTop w:val="0"/>
      <w:marBottom w:val="0"/>
      <w:divBdr>
        <w:top w:val="none" w:sz="0" w:space="0" w:color="auto"/>
        <w:left w:val="none" w:sz="0" w:space="0" w:color="auto"/>
        <w:bottom w:val="none" w:sz="0" w:space="0" w:color="auto"/>
        <w:right w:val="none" w:sz="0" w:space="0" w:color="auto"/>
      </w:divBdr>
    </w:div>
    <w:div w:id="1102186210">
      <w:bodyDiv w:val="1"/>
      <w:marLeft w:val="0"/>
      <w:marRight w:val="0"/>
      <w:marTop w:val="0"/>
      <w:marBottom w:val="0"/>
      <w:divBdr>
        <w:top w:val="none" w:sz="0" w:space="0" w:color="auto"/>
        <w:left w:val="none" w:sz="0" w:space="0" w:color="auto"/>
        <w:bottom w:val="none" w:sz="0" w:space="0" w:color="auto"/>
        <w:right w:val="none" w:sz="0" w:space="0" w:color="auto"/>
      </w:divBdr>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590385969">
      <w:bodyDiv w:val="1"/>
      <w:marLeft w:val="0"/>
      <w:marRight w:val="0"/>
      <w:marTop w:val="0"/>
      <w:marBottom w:val="0"/>
      <w:divBdr>
        <w:top w:val="none" w:sz="0" w:space="0" w:color="auto"/>
        <w:left w:val="none" w:sz="0" w:space="0" w:color="auto"/>
        <w:bottom w:val="none" w:sz="0" w:space="0" w:color="auto"/>
        <w:right w:val="none" w:sz="0" w:space="0" w:color="auto"/>
      </w:divBdr>
    </w:div>
    <w:div w:id="2021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awc xmlns="785685f2-c2e1-4352-89aa-3faca8eaba52" xsi:nil="true"/>
    <sipv xmlns="785685f2-c2e1-4352-89aa-3faca8eaba52" xsi:nil="true"/>
    <_x0074_mv6 xmlns="785685f2-c2e1-4352-89aa-3faca8eaba52">
      <UserInfo>
        <DisplayName/>
        <AccountId xsi:nil="true"/>
        <AccountType/>
      </UserInfo>
    </_x0074_mv6>
    <b26d xmlns="785685f2-c2e1-4352-89aa-3faca8eaba52" xsi:nil="true"/>
    <DateCCOReviewed xmlns="785685f2-c2e1-4352-89aa-3faca8eaba52" xsi:nil="true"/>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E9BCF7-1008-40EE-824B-CB748B32D822}">
  <ds:schemaRefs>
    <ds:schemaRef ds:uri="http://schemas.openxmlformats.org/officeDocument/2006/bibliography"/>
  </ds:schemaRefs>
</ds:datastoreItem>
</file>

<file path=customXml/itemProps2.xml><?xml version="1.0" encoding="utf-8"?>
<ds:datastoreItem xmlns:ds="http://schemas.openxmlformats.org/officeDocument/2006/customXml" ds:itemID="{BFE46A29-E7B4-4DEC-9F81-7D024942E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3826A-3E5C-488A-A720-2EDD059AB855}">
  <ds:schemaRefs>
    <ds:schemaRef ds:uri="http://www.w3.org/XML/1998/namespace"/>
    <ds:schemaRef ds:uri="http://purl.org/dc/elements/1.1/"/>
    <ds:schemaRef ds:uri="5067c814-4b34-462c-a21d-c185ff6548d2"/>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BAA85141-4A96-4812-84E2-8F19740261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6976</TotalTime>
  <Pages>31</Pages>
  <Words>13486</Words>
  <Characters>72665</Characters>
  <Application>Microsoft Office Word</Application>
  <DocSecurity>0</DocSecurity>
  <Lines>605</Lines>
  <Paragraphs>171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Markstrum, Alexis@Energy</cp:lastModifiedBy>
  <cp:revision>145</cp:revision>
  <dcterms:created xsi:type="dcterms:W3CDTF">2018-11-26T22:56:00Z</dcterms:created>
  <dcterms:modified xsi:type="dcterms:W3CDTF">2021-04-05T17:30:00Z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